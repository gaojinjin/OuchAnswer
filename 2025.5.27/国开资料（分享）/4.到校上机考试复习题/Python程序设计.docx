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2"/>
        </w:numPr>
        <w:ind w:firstLineChars="0"/>
        <w:rPr>
          <w:rFonts w:ascii="黑体" w:hAnsi="黑体" w:eastAsia="黑体"/>
          <w:sz w:val="30"/>
          <w:szCs w:val="30"/>
        </w:rPr>
      </w:pPr>
      <w:r>
        <w:rPr>
          <w:rFonts w:hint="eastAsia" w:ascii="黑体" w:hAnsi="黑体" w:eastAsia="黑体"/>
          <w:sz w:val="30"/>
          <w:szCs w:val="30"/>
        </w:rPr>
        <w:t>单选题</w:t>
      </w:r>
    </w:p>
    <w:p>
      <w:pPr>
        <w:pStyle w:val="8"/>
        <w:numPr>
          <w:ilvl w:val="0"/>
          <w:numId w:val="3"/>
        </w:numPr>
        <w:ind w:firstLineChars="0"/>
        <w:rPr>
          <w:rFonts w:ascii="宋体" w:hAnsi="宋体" w:eastAsia="宋体"/>
          <w:sz w:val="24"/>
          <w:szCs w:val="24"/>
        </w:rPr>
      </w:pPr>
      <w:r>
        <w:rPr>
          <w:rFonts w:ascii="宋体" w:hAnsi="宋体" w:eastAsia="宋体"/>
          <w:sz w:val="24"/>
          <w:szCs w:val="24"/>
        </w:rPr>
        <w:t>Python是一种</w:t>
      </w:r>
      <w:r>
        <w:rPr>
          <w:rFonts w:hint="eastAsia" w:ascii="宋体" w:hAnsi="宋体" w:eastAsia="宋体"/>
          <w:sz w:val="24"/>
          <w:szCs w:val="24"/>
        </w:rPr>
        <w:t>（ ）</w:t>
      </w:r>
      <w:r>
        <w:rPr>
          <w:rFonts w:ascii="宋体" w:hAnsi="宋体" w:eastAsia="宋体"/>
          <w:sz w:val="24"/>
          <w:szCs w:val="24"/>
        </w:rPr>
        <w:t>的计算机程序设计语言。</w:t>
      </w:r>
    </w:p>
    <w:p>
      <w:pPr>
        <w:pStyle w:val="8"/>
        <w:numPr>
          <w:ilvl w:val="0"/>
          <w:numId w:val="4"/>
        </w:numPr>
        <w:ind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面向过程</w:t>
      </w:r>
    </w:p>
    <w:p>
      <w:pPr>
        <w:pStyle w:val="8"/>
        <w:numPr>
          <w:ilvl w:val="0"/>
          <w:numId w:val="4"/>
        </w:numPr>
        <w:ind w:firstLineChars="0"/>
        <w:rPr>
          <w:rFonts w:ascii="宋体" w:hAnsi="宋体" w:eastAsia="宋体"/>
          <w:color w:val="FF0000"/>
          <w:sz w:val="24"/>
          <w:szCs w:val="24"/>
        </w:rPr>
      </w:pPr>
      <w:r>
        <w:rPr>
          <w:rFonts w:ascii="宋体" w:hAnsi="宋体" w:eastAsia="宋体"/>
          <w:color w:val="FF0000"/>
          <w:sz w:val="24"/>
          <w:szCs w:val="24"/>
        </w:rPr>
        <w:t>面向对象</w:t>
      </w:r>
    </w:p>
    <w:p>
      <w:pPr>
        <w:pStyle w:val="8"/>
        <w:numPr>
          <w:ilvl w:val="0"/>
          <w:numId w:val="4"/>
        </w:numPr>
        <w:ind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面向数据</w:t>
      </w:r>
    </w:p>
    <w:p>
      <w:pPr>
        <w:pStyle w:val="8"/>
        <w:numPr>
          <w:ilvl w:val="0"/>
          <w:numId w:val="4"/>
        </w:numPr>
        <w:ind w:firstLineChars="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面向用户</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以下说法错误的是（ ）。</w:t>
      </w:r>
    </w:p>
    <w:p>
      <w:pPr>
        <w:pStyle w:val="8"/>
        <w:numPr>
          <w:ilvl w:val="0"/>
          <w:numId w:val="5"/>
        </w:numPr>
        <w:ind w:firstLineChars="0"/>
        <w:rPr>
          <w:rFonts w:ascii="宋体" w:hAnsi="宋体" w:eastAsia="宋体"/>
          <w:sz w:val="24"/>
          <w:szCs w:val="24"/>
        </w:rPr>
      </w:pPr>
      <w:r>
        <w:rPr>
          <w:rFonts w:hint="eastAsia" w:ascii="宋体" w:hAnsi="宋体" w:eastAsia="宋体"/>
          <w:sz w:val="24"/>
          <w:szCs w:val="24"/>
        </w:rPr>
        <w:t>Python语言是一种面向对象的语言。</w:t>
      </w:r>
    </w:p>
    <w:p>
      <w:pPr>
        <w:pStyle w:val="8"/>
        <w:numPr>
          <w:ilvl w:val="0"/>
          <w:numId w:val="5"/>
        </w:numPr>
        <w:ind w:firstLineChars="0"/>
        <w:rPr>
          <w:rFonts w:ascii="宋体" w:hAnsi="宋体" w:eastAsia="宋体"/>
          <w:sz w:val="24"/>
          <w:szCs w:val="24"/>
        </w:rPr>
      </w:pPr>
      <w:r>
        <w:rPr>
          <w:rFonts w:hint="eastAsia" w:ascii="宋体" w:hAnsi="宋体" w:eastAsia="宋体"/>
          <w:sz w:val="24"/>
          <w:szCs w:val="24"/>
        </w:rPr>
        <w:t>Python语言具有可移植性的特点。</w:t>
      </w:r>
    </w:p>
    <w:p>
      <w:pPr>
        <w:pStyle w:val="8"/>
        <w:numPr>
          <w:ilvl w:val="0"/>
          <w:numId w:val="5"/>
        </w:numPr>
        <w:ind w:firstLineChars="0"/>
        <w:rPr>
          <w:rFonts w:ascii="宋体" w:hAnsi="宋体" w:eastAsia="宋体"/>
          <w:color w:val="FF0000"/>
          <w:sz w:val="24"/>
          <w:szCs w:val="24"/>
        </w:rPr>
      </w:pPr>
      <w:r>
        <w:rPr>
          <w:rFonts w:hint="eastAsia" w:ascii="宋体" w:hAnsi="宋体" w:eastAsia="宋体"/>
          <w:color w:val="FF0000"/>
          <w:sz w:val="24"/>
          <w:szCs w:val="24"/>
        </w:rPr>
        <w:t>Python语言是一种编译性语言。</w:t>
      </w:r>
    </w:p>
    <w:p>
      <w:pPr>
        <w:pStyle w:val="8"/>
        <w:numPr>
          <w:ilvl w:val="0"/>
          <w:numId w:val="5"/>
        </w:numPr>
        <w:ind w:firstLineChars="0"/>
        <w:rPr>
          <w:rFonts w:ascii="宋体" w:hAnsi="宋体" w:eastAsia="宋体"/>
          <w:sz w:val="24"/>
          <w:szCs w:val="24"/>
        </w:rPr>
      </w:pPr>
      <w:r>
        <w:rPr>
          <w:rFonts w:hint="eastAsia" w:ascii="宋体" w:hAnsi="宋体" w:eastAsia="宋体"/>
          <w:sz w:val="24"/>
          <w:szCs w:val="24"/>
        </w:rPr>
        <w:t>Python语言具有可扩展性的特点。</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以下哪项不是Python的标准库（ ）。</w:t>
      </w:r>
    </w:p>
    <w:p>
      <w:pPr>
        <w:pStyle w:val="8"/>
        <w:numPr>
          <w:ilvl w:val="0"/>
          <w:numId w:val="6"/>
        </w:numPr>
        <w:ind w:firstLineChars="0"/>
        <w:rPr>
          <w:rFonts w:ascii="宋体" w:hAnsi="宋体" w:eastAsia="宋体"/>
          <w:sz w:val="24"/>
          <w:szCs w:val="24"/>
        </w:rPr>
      </w:pPr>
      <w:r>
        <w:rPr>
          <w:rFonts w:ascii="宋体" w:hAnsi="宋体" w:eastAsia="宋体"/>
          <w:sz w:val="24"/>
          <w:szCs w:val="24"/>
        </w:rPr>
        <w:t>os</w:t>
      </w:r>
    </w:p>
    <w:p>
      <w:pPr>
        <w:pStyle w:val="8"/>
        <w:numPr>
          <w:ilvl w:val="0"/>
          <w:numId w:val="6"/>
        </w:numPr>
        <w:ind w:firstLineChars="0"/>
        <w:rPr>
          <w:rFonts w:ascii="宋体" w:hAnsi="宋体" w:eastAsia="宋体"/>
          <w:sz w:val="24"/>
          <w:szCs w:val="24"/>
        </w:rPr>
      </w:pPr>
      <w:r>
        <w:rPr>
          <w:rFonts w:hint="eastAsia" w:ascii="宋体" w:hAnsi="宋体" w:eastAsia="宋体"/>
          <w:sz w:val="24"/>
          <w:szCs w:val="24"/>
        </w:rPr>
        <w:t>m</w:t>
      </w:r>
      <w:r>
        <w:rPr>
          <w:rFonts w:ascii="宋体" w:hAnsi="宋体" w:eastAsia="宋体"/>
          <w:sz w:val="24"/>
          <w:szCs w:val="24"/>
        </w:rPr>
        <w:t>ath</w:t>
      </w:r>
    </w:p>
    <w:p>
      <w:pPr>
        <w:pStyle w:val="8"/>
        <w:numPr>
          <w:ilvl w:val="0"/>
          <w:numId w:val="6"/>
        </w:numPr>
        <w:ind w:firstLineChars="0"/>
        <w:rPr>
          <w:rFonts w:ascii="宋体" w:hAnsi="宋体" w:eastAsia="宋体"/>
          <w:sz w:val="24"/>
          <w:szCs w:val="24"/>
        </w:rPr>
      </w:pPr>
      <w:r>
        <w:rPr>
          <w:rFonts w:hint="eastAsia" w:ascii="宋体" w:hAnsi="宋体" w:eastAsia="宋体"/>
          <w:sz w:val="24"/>
          <w:szCs w:val="24"/>
        </w:rPr>
        <w:t>random</w:t>
      </w:r>
    </w:p>
    <w:p>
      <w:pPr>
        <w:pStyle w:val="8"/>
        <w:numPr>
          <w:ilvl w:val="0"/>
          <w:numId w:val="6"/>
        </w:numPr>
        <w:ind w:firstLineChars="0"/>
        <w:rPr>
          <w:rFonts w:ascii="宋体" w:hAnsi="宋体" w:eastAsia="宋体"/>
          <w:color w:val="FF0000"/>
          <w:sz w:val="24"/>
          <w:szCs w:val="24"/>
        </w:rPr>
      </w:pPr>
      <w:r>
        <w:rPr>
          <w:rFonts w:hint="eastAsia" w:ascii="宋体" w:hAnsi="宋体" w:eastAsia="宋体"/>
          <w:color w:val="FF0000"/>
          <w:sz w:val="24"/>
          <w:szCs w:val="24"/>
        </w:rPr>
        <w:t>n</w:t>
      </w:r>
      <w:r>
        <w:rPr>
          <w:rFonts w:ascii="宋体" w:hAnsi="宋体" w:eastAsia="宋体"/>
          <w:color w:val="FF0000"/>
          <w:sz w:val="24"/>
          <w:szCs w:val="24"/>
        </w:rPr>
        <w:t>umpy</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使用（ ）命令可以查看</w:t>
      </w:r>
      <w:r>
        <w:rPr>
          <w:rFonts w:ascii="宋体" w:hAnsi="宋体" w:eastAsia="宋体"/>
          <w:sz w:val="24"/>
          <w:szCs w:val="24"/>
        </w:rPr>
        <w:t>Python3</w:t>
      </w:r>
      <w:r>
        <w:rPr>
          <w:rFonts w:hint="eastAsia" w:ascii="宋体" w:hAnsi="宋体" w:eastAsia="宋体"/>
          <w:sz w:val="24"/>
          <w:szCs w:val="24"/>
        </w:rPr>
        <w:t>的版本。</w:t>
      </w:r>
    </w:p>
    <w:p>
      <w:pPr>
        <w:pStyle w:val="8"/>
        <w:numPr>
          <w:ilvl w:val="0"/>
          <w:numId w:val="7"/>
        </w:numPr>
        <w:ind w:firstLineChars="0"/>
        <w:rPr>
          <w:rFonts w:ascii="宋体" w:hAnsi="宋体" w:eastAsia="宋体"/>
          <w:sz w:val="24"/>
          <w:szCs w:val="24"/>
        </w:rPr>
      </w:pPr>
      <w:r>
        <w:rPr>
          <w:rFonts w:ascii="宋体" w:hAnsi="宋体" w:eastAsia="宋体"/>
          <w:sz w:val="24"/>
          <w:szCs w:val="24"/>
        </w:rPr>
        <w:t>python3 -B</w:t>
      </w:r>
    </w:p>
    <w:p>
      <w:pPr>
        <w:pStyle w:val="8"/>
        <w:numPr>
          <w:ilvl w:val="0"/>
          <w:numId w:val="7"/>
        </w:numPr>
        <w:ind w:firstLineChars="0"/>
        <w:rPr>
          <w:rFonts w:ascii="宋体" w:hAnsi="宋体" w:eastAsia="宋体"/>
          <w:color w:val="FF0000"/>
          <w:sz w:val="24"/>
          <w:szCs w:val="24"/>
        </w:rPr>
      </w:pPr>
      <w:bookmarkStart w:id="0" w:name="_Hlk103849286"/>
      <w:r>
        <w:rPr>
          <w:rFonts w:ascii="宋体" w:hAnsi="宋体" w:eastAsia="宋体"/>
          <w:color w:val="FF0000"/>
          <w:sz w:val="24"/>
          <w:szCs w:val="24"/>
        </w:rPr>
        <w:t>python3 -V</w:t>
      </w:r>
      <w:bookmarkEnd w:id="0"/>
    </w:p>
    <w:p>
      <w:pPr>
        <w:pStyle w:val="8"/>
        <w:numPr>
          <w:ilvl w:val="0"/>
          <w:numId w:val="7"/>
        </w:numPr>
        <w:ind w:firstLineChars="0"/>
        <w:rPr>
          <w:rFonts w:ascii="宋体" w:hAnsi="宋体" w:eastAsia="宋体"/>
          <w:sz w:val="24"/>
          <w:szCs w:val="24"/>
        </w:rPr>
      </w:pPr>
      <w:r>
        <w:rPr>
          <w:rFonts w:ascii="宋体" w:hAnsi="宋体" w:eastAsia="宋体"/>
          <w:sz w:val="24"/>
          <w:szCs w:val="24"/>
        </w:rPr>
        <w:t>python3 -X</w:t>
      </w:r>
    </w:p>
    <w:p>
      <w:pPr>
        <w:pStyle w:val="8"/>
        <w:numPr>
          <w:ilvl w:val="0"/>
          <w:numId w:val="7"/>
        </w:numPr>
        <w:ind w:firstLineChars="0"/>
        <w:rPr>
          <w:rFonts w:ascii="宋体" w:hAnsi="宋体" w:eastAsia="宋体"/>
          <w:sz w:val="24"/>
          <w:szCs w:val="24"/>
        </w:rPr>
      </w:pPr>
      <w:r>
        <w:rPr>
          <w:rFonts w:ascii="宋体" w:hAnsi="宋体" w:eastAsia="宋体"/>
          <w:sz w:val="24"/>
          <w:szCs w:val="24"/>
        </w:rPr>
        <w:t>python3 -W</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Python中可以使用（ ）函数实现交互过程。</w:t>
      </w:r>
    </w:p>
    <w:p>
      <w:pPr>
        <w:pStyle w:val="8"/>
        <w:numPr>
          <w:ilvl w:val="0"/>
          <w:numId w:val="8"/>
        </w:numPr>
        <w:ind w:firstLineChars="0"/>
        <w:rPr>
          <w:rFonts w:ascii="宋体" w:hAnsi="宋体" w:eastAsia="宋体"/>
          <w:sz w:val="24"/>
          <w:szCs w:val="24"/>
        </w:rPr>
      </w:pPr>
      <w:r>
        <w:rPr>
          <w:rFonts w:hint="eastAsia" w:ascii="宋体" w:hAnsi="宋体" w:eastAsia="宋体"/>
          <w:sz w:val="24"/>
          <w:szCs w:val="24"/>
        </w:rPr>
        <w:t>print</w:t>
      </w:r>
    </w:p>
    <w:p>
      <w:pPr>
        <w:pStyle w:val="8"/>
        <w:numPr>
          <w:ilvl w:val="0"/>
          <w:numId w:val="8"/>
        </w:numPr>
        <w:ind w:firstLineChars="0"/>
        <w:rPr>
          <w:rFonts w:ascii="宋体" w:hAnsi="宋体" w:eastAsia="宋体"/>
          <w:sz w:val="24"/>
          <w:szCs w:val="24"/>
        </w:rPr>
      </w:pPr>
      <w:r>
        <w:rPr>
          <w:rFonts w:hint="eastAsia" w:ascii="宋体" w:hAnsi="宋体" w:eastAsia="宋体"/>
          <w:sz w:val="24"/>
          <w:szCs w:val="24"/>
        </w:rPr>
        <w:t>import</w:t>
      </w:r>
    </w:p>
    <w:p>
      <w:pPr>
        <w:pStyle w:val="8"/>
        <w:numPr>
          <w:ilvl w:val="0"/>
          <w:numId w:val="8"/>
        </w:numPr>
        <w:ind w:firstLineChars="0"/>
        <w:rPr>
          <w:rFonts w:ascii="宋体" w:hAnsi="宋体" w:eastAsia="宋体"/>
          <w:color w:val="FF0000"/>
          <w:sz w:val="24"/>
          <w:szCs w:val="24"/>
        </w:rPr>
      </w:pPr>
      <w:r>
        <w:rPr>
          <w:rFonts w:hint="eastAsia" w:ascii="宋体" w:hAnsi="宋体" w:eastAsia="宋体"/>
          <w:color w:val="FF0000"/>
          <w:sz w:val="24"/>
          <w:szCs w:val="24"/>
        </w:rPr>
        <w:t>input</w:t>
      </w:r>
    </w:p>
    <w:p>
      <w:pPr>
        <w:pStyle w:val="8"/>
        <w:numPr>
          <w:ilvl w:val="0"/>
          <w:numId w:val="8"/>
        </w:numPr>
        <w:ind w:firstLineChars="0"/>
        <w:rPr>
          <w:rFonts w:ascii="宋体" w:hAnsi="宋体" w:eastAsia="宋体"/>
          <w:sz w:val="24"/>
          <w:szCs w:val="24"/>
        </w:rPr>
      </w:pPr>
      <w:r>
        <w:rPr>
          <w:rFonts w:hint="eastAsia" w:ascii="宋体" w:hAnsi="宋体" w:eastAsia="宋体"/>
          <w:sz w:val="24"/>
          <w:szCs w:val="24"/>
        </w:rPr>
        <w:t>output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在Python中，符号（ ）可以</w:t>
      </w:r>
      <w:r>
        <w:rPr>
          <w:rFonts w:ascii="宋体" w:hAnsi="宋体" w:eastAsia="宋体"/>
          <w:sz w:val="24"/>
          <w:szCs w:val="24"/>
        </w:rPr>
        <w:t>给变量</w:t>
      </w:r>
      <w:r>
        <w:rPr>
          <w:rFonts w:hint="eastAsia" w:ascii="宋体" w:hAnsi="宋体" w:eastAsia="宋体"/>
          <w:sz w:val="24"/>
          <w:szCs w:val="24"/>
        </w:rPr>
        <w:t>进行</w:t>
      </w:r>
      <w:r>
        <w:rPr>
          <w:rFonts w:ascii="宋体" w:hAnsi="宋体" w:eastAsia="宋体"/>
          <w:sz w:val="24"/>
          <w:szCs w:val="24"/>
        </w:rPr>
        <w:t>赋值</w:t>
      </w:r>
      <w:r>
        <w:rPr>
          <w:rFonts w:hint="eastAsia" w:ascii="宋体" w:hAnsi="宋体" w:eastAsia="宋体"/>
          <w:sz w:val="24"/>
          <w:szCs w:val="24"/>
        </w:rPr>
        <w:t>。</w:t>
      </w:r>
    </w:p>
    <w:p>
      <w:pPr>
        <w:pStyle w:val="8"/>
        <w:numPr>
          <w:ilvl w:val="0"/>
          <w:numId w:val="9"/>
        </w:numPr>
        <w:ind w:firstLineChars="0"/>
        <w:rPr>
          <w:rFonts w:ascii="宋体" w:hAnsi="宋体" w:eastAsia="宋体"/>
          <w:sz w:val="24"/>
          <w:szCs w:val="24"/>
        </w:rPr>
      </w:pPr>
      <w:r>
        <w:rPr>
          <w:rFonts w:hint="eastAsia" w:ascii="宋体" w:hAnsi="宋体" w:eastAsia="宋体"/>
          <w:sz w:val="24"/>
          <w:szCs w:val="24"/>
        </w:rPr>
        <w:t>&lt;</w:t>
      </w:r>
      <w:r>
        <w:rPr>
          <w:rFonts w:ascii="宋体" w:hAnsi="宋体" w:eastAsia="宋体"/>
          <w:sz w:val="24"/>
          <w:szCs w:val="24"/>
        </w:rPr>
        <w:t>-</w:t>
      </w:r>
    </w:p>
    <w:p>
      <w:pPr>
        <w:pStyle w:val="8"/>
        <w:numPr>
          <w:ilvl w:val="0"/>
          <w:numId w:val="9"/>
        </w:numPr>
        <w:ind w:firstLineChars="0"/>
        <w:rPr>
          <w:rFonts w:ascii="宋体" w:hAnsi="宋体" w:eastAsia="宋体"/>
          <w:color w:val="FF0000"/>
          <w:sz w:val="24"/>
          <w:szCs w:val="24"/>
        </w:rPr>
      </w:pPr>
      <w:r>
        <w:rPr>
          <w:rFonts w:hint="eastAsia" w:ascii="宋体" w:hAnsi="宋体" w:eastAsia="宋体"/>
          <w:color w:val="FF0000"/>
          <w:sz w:val="24"/>
          <w:szCs w:val="24"/>
        </w:rPr>
        <w:t>=</w:t>
      </w:r>
    </w:p>
    <w:p>
      <w:pPr>
        <w:pStyle w:val="8"/>
        <w:numPr>
          <w:ilvl w:val="0"/>
          <w:numId w:val="9"/>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w:t>
      </w:r>
    </w:p>
    <w:p>
      <w:pPr>
        <w:pStyle w:val="8"/>
        <w:numPr>
          <w:ilvl w:val="0"/>
          <w:numId w:val="9"/>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在Python中，以下变量名错误的是（ ）。</w:t>
      </w:r>
    </w:p>
    <w:p>
      <w:pPr>
        <w:pStyle w:val="8"/>
        <w:numPr>
          <w:ilvl w:val="0"/>
          <w:numId w:val="10"/>
        </w:numPr>
        <w:ind w:firstLineChars="0"/>
        <w:rPr>
          <w:rFonts w:ascii="宋体" w:hAnsi="宋体" w:eastAsia="宋体"/>
          <w:sz w:val="24"/>
          <w:szCs w:val="24"/>
        </w:rPr>
      </w:pPr>
      <w:r>
        <w:rPr>
          <w:rFonts w:hint="eastAsia" w:ascii="宋体" w:hAnsi="宋体" w:eastAsia="宋体"/>
          <w:sz w:val="24"/>
          <w:szCs w:val="24"/>
        </w:rPr>
        <w:t>a</w:t>
      </w:r>
    </w:p>
    <w:p>
      <w:pPr>
        <w:pStyle w:val="8"/>
        <w:numPr>
          <w:ilvl w:val="0"/>
          <w:numId w:val="10"/>
        </w:numPr>
        <w:ind w:firstLineChars="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_001</w:t>
      </w:r>
    </w:p>
    <w:p>
      <w:pPr>
        <w:pStyle w:val="8"/>
        <w:numPr>
          <w:ilvl w:val="0"/>
          <w:numId w:val="10"/>
        </w:numPr>
        <w:ind w:firstLineChars="0"/>
        <w:rPr>
          <w:rFonts w:ascii="宋体" w:hAnsi="宋体" w:eastAsia="宋体"/>
          <w:color w:val="FF0000"/>
          <w:sz w:val="24"/>
          <w:szCs w:val="24"/>
        </w:rPr>
      </w:pPr>
      <w:r>
        <w:rPr>
          <w:rFonts w:hint="eastAsia" w:ascii="宋体" w:hAnsi="宋体" w:eastAsia="宋体"/>
          <w:color w:val="FF0000"/>
          <w:sz w:val="24"/>
          <w:szCs w:val="24"/>
        </w:rPr>
        <w:t>0</w:t>
      </w:r>
      <w:r>
        <w:rPr>
          <w:rFonts w:ascii="宋体" w:hAnsi="宋体" w:eastAsia="宋体"/>
          <w:color w:val="FF0000"/>
          <w:sz w:val="24"/>
          <w:szCs w:val="24"/>
        </w:rPr>
        <w:t>01_a</w:t>
      </w:r>
    </w:p>
    <w:p>
      <w:pPr>
        <w:pStyle w:val="8"/>
        <w:numPr>
          <w:ilvl w:val="0"/>
          <w:numId w:val="10"/>
        </w:numPr>
        <w:ind w:firstLineChars="0"/>
        <w:rPr>
          <w:rFonts w:ascii="宋体" w:hAnsi="宋体" w:eastAsia="宋体"/>
          <w:sz w:val="24"/>
          <w:szCs w:val="24"/>
        </w:rPr>
      </w:pPr>
      <w:r>
        <w:rPr>
          <w:rFonts w:ascii="宋体" w:hAnsi="宋体" w:eastAsia="宋体"/>
          <w:sz w:val="24"/>
          <w:szCs w:val="24"/>
        </w:rPr>
        <w:t>a001</w:t>
      </w:r>
    </w:p>
    <w:p>
      <w:pPr>
        <w:pStyle w:val="8"/>
        <w:numPr>
          <w:ilvl w:val="0"/>
          <w:numId w:val="3"/>
        </w:numPr>
        <w:ind w:firstLineChars="0"/>
        <w:rPr>
          <w:rFonts w:ascii="宋体" w:hAnsi="宋体" w:eastAsia="宋体"/>
          <w:sz w:val="24"/>
          <w:szCs w:val="24"/>
        </w:rPr>
      </w:pPr>
      <w:bookmarkStart w:id="1" w:name="_Hlk103880211"/>
      <w:r>
        <w:rPr>
          <w:rFonts w:hint="eastAsia" w:ascii="宋体" w:hAnsi="宋体" w:eastAsia="宋体"/>
          <w:sz w:val="24"/>
          <w:szCs w:val="24"/>
        </w:rPr>
        <w:t>以下代码的运行结果为（ ）。</w:t>
      </w:r>
      <w:bookmarkEnd w:id="1"/>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leftChars="16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a = </w:t>
      </w:r>
      <w:r>
        <w:rPr>
          <w:rFonts w:ascii="Courier New" w:hAnsi="Courier New" w:eastAsia="宋体" w:cs="Courier New"/>
          <w:color w:val="0000FF"/>
          <w:kern w:val="0"/>
          <w:sz w:val="20"/>
          <w:szCs w:val="20"/>
        </w:rPr>
        <w:t>123</w:t>
      </w:r>
      <w:r>
        <w:rPr>
          <w:rFonts w:ascii="Courier New" w:hAnsi="Courier New" w:eastAsia="宋体" w:cs="Courier New"/>
          <w:color w:val="0000FF"/>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(a)</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a = </w:t>
      </w:r>
      <w:r>
        <w:rPr>
          <w:rFonts w:ascii="Courier New" w:hAnsi="Courier New" w:eastAsia="宋体" w:cs="Courier New"/>
          <w:b/>
          <w:bCs/>
          <w:color w:val="008080"/>
          <w:kern w:val="0"/>
          <w:sz w:val="20"/>
          <w:szCs w:val="20"/>
        </w:rPr>
        <w:t>'ABC'</w:t>
      </w:r>
      <w:r>
        <w:rPr>
          <w:rFonts w:ascii="Courier New" w:hAnsi="Courier New" w:eastAsia="宋体" w:cs="Courier New"/>
          <w:b/>
          <w:bCs/>
          <w:color w:val="00808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(a)</w:t>
      </w:r>
    </w:p>
    <w:p>
      <w:pPr>
        <w:pStyle w:val="8"/>
        <w:numPr>
          <w:ilvl w:val="0"/>
          <w:numId w:val="11"/>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23</w:t>
      </w:r>
    </w:p>
    <w:p>
      <w:pPr>
        <w:ind w:left="420" w:leftChars="200" w:firstLine="480" w:firstLineChars="200"/>
        <w:rPr>
          <w:rFonts w:ascii="宋体" w:hAnsi="宋体" w:eastAsia="宋体"/>
          <w:sz w:val="24"/>
          <w:szCs w:val="24"/>
        </w:rPr>
      </w:pPr>
      <w:r>
        <w:rPr>
          <w:rFonts w:ascii="宋体" w:hAnsi="宋体" w:eastAsia="宋体"/>
          <w:sz w:val="24"/>
          <w:szCs w:val="24"/>
        </w:rPr>
        <w:t>123</w:t>
      </w:r>
    </w:p>
    <w:p>
      <w:pPr>
        <w:pStyle w:val="8"/>
        <w:numPr>
          <w:ilvl w:val="0"/>
          <w:numId w:val="11"/>
        </w:numPr>
        <w:ind w:firstLineChars="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BC</w:t>
      </w:r>
    </w:p>
    <w:p>
      <w:pPr>
        <w:ind w:left="420" w:leftChars="200" w:firstLine="480" w:firstLineChars="200"/>
        <w:rPr>
          <w:rFonts w:ascii="宋体" w:hAnsi="宋体" w:eastAsia="宋体"/>
          <w:sz w:val="24"/>
          <w:szCs w:val="24"/>
        </w:rPr>
      </w:pPr>
      <w:r>
        <w:rPr>
          <w:rFonts w:ascii="宋体" w:hAnsi="宋体" w:eastAsia="宋体"/>
          <w:sz w:val="24"/>
          <w:szCs w:val="24"/>
        </w:rPr>
        <w:t>ABC</w:t>
      </w:r>
    </w:p>
    <w:p>
      <w:pPr>
        <w:pStyle w:val="8"/>
        <w:numPr>
          <w:ilvl w:val="0"/>
          <w:numId w:val="11"/>
        </w:numPr>
        <w:ind w:firstLineChars="0"/>
        <w:rPr>
          <w:rFonts w:ascii="宋体" w:hAnsi="宋体" w:eastAsia="宋体"/>
          <w:color w:val="FF0000"/>
          <w:sz w:val="24"/>
          <w:szCs w:val="24"/>
        </w:rPr>
      </w:pPr>
      <w:r>
        <w:rPr>
          <w:rFonts w:hint="eastAsia" w:ascii="宋体" w:hAnsi="宋体" w:eastAsia="宋体"/>
          <w:color w:val="FF0000"/>
          <w:sz w:val="24"/>
          <w:szCs w:val="24"/>
        </w:rPr>
        <w:t>1</w:t>
      </w:r>
      <w:r>
        <w:rPr>
          <w:rFonts w:ascii="宋体" w:hAnsi="宋体" w:eastAsia="宋体"/>
          <w:color w:val="FF0000"/>
          <w:sz w:val="24"/>
          <w:szCs w:val="24"/>
        </w:rPr>
        <w:t>23</w:t>
      </w:r>
    </w:p>
    <w:p>
      <w:pPr>
        <w:ind w:left="420" w:leftChars="200" w:firstLine="480" w:firstLineChars="200"/>
        <w:rPr>
          <w:rFonts w:ascii="宋体" w:hAnsi="宋体" w:eastAsia="宋体"/>
          <w:color w:val="FF0000"/>
          <w:sz w:val="24"/>
          <w:szCs w:val="24"/>
        </w:rPr>
      </w:pPr>
      <w:r>
        <w:rPr>
          <w:rFonts w:ascii="宋体" w:hAnsi="宋体" w:eastAsia="宋体"/>
          <w:color w:val="FF0000"/>
          <w:sz w:val="24"/>
          <w:szCs w:val="24"/>
        </w:rPr>
        <w:t>ABC</w:t>
      </w:r>
    </w:p>
    <w:p>
      <w:pPr>
        <w:pStyle w:val="8"/>
        <w:numPr>
          <w:ilvl w:val="0"/>
          <w:numId w:val="11"/>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23</w:t>
      </w:r>
    </w:p>
    <w:p>
      <w:pPr>
        <w:ind w:left="315" w:leftChars="150" w:firstLine="480" w:firstLineChars="200"/>
        <w:rPr>
          <w:rFonts w:ascii="宋体" w:hAnsi="宋体" w:eastAsia="宋体"/>
          <w:sz w:val="24"/>
          <w:szCs w:val="24"/>
        </w:rPr>
      </w:pPr>
      <w:r>
        <w:rPr>
          <w:rFonts w:ascii="FangSong" w:hAnsi="FangSong" w:eastAsia="FangSong"/>
          <w:sz w:val="24"/>
          <w:szCs w:val="24"/>
        </w:rPr>
        <w:t>'</w:t>
      </w:r>
      <w:r>
        <w:rPr>
          <w:rFonts w:ascii="宋体" w:hAnsi="宋体" w:eastAsia="宋体"/>
          <w:sz w:val="24"/>
          <w:szCs w:val="24"/>
        </w:rPr>
        <w:t>ABC</w:t>
      </w:r>
      <w:r>
        <w:rPr>
          <w:rFonts w:ascii="FangSong" w:hAnsi="FangSong" w:eastAsia="FangSong"/>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w:t>
      </w:r>
      <w:r>
        <w:rPr>
          <w:rFonts w:ascii="宋体" w:hAnsi="宋体" w:eastAsia="宋体"/>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leftChars="16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a = </w:t>
      </w:r>
      <w:r>
        <w:rPr>
          <w:rFonts w:ascii="Courier New" w:hAnsi="Courier New" w:eastAsia="宋体" w:cs="Courier New"/>
          <w:b/>
          <w:bCs/>
          <w:color w:val="008080"/>
          <w:kern w:val="0"/>
          <w:sz w:val="20"/>
          <w:szCs w:val="20"/>
        </w:rPr>
        <w:t>'ABC'</w:t>
      </w:r>
      <w:r>
        <w:rPr>
          <w:rFonts w:ascii="Courier New" w:hAnsi="Courier New" w:eastAsia="宋体" w:cs="Courier New"/>
          <w:b/>
          <w:bCs/>
          <w:color w:val="008080"/>
          <w:kern w:val="0"/>
          <w:sz w:val="20"/>
          <w:szCs w:val="20"/>
        </w:rPr>
        <w:br w:type="textWrapping"/>
      </w:r>
      <w:r>
        <w:rPr>
          <w:rFonts w:ascii="Courier New" w:hAnsi="Courier New" w:eastAsia="宋体" w:cs="Courier New"/>
          <w:color w:val="000000"/>
          <w:kern w:val="0"/>
          <w:sz w:val="20"/>
          <w:szCs w:val="20"/>
        </w:rPr>
        <w:t>b = a</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a = </w:t>
      </w:r>
      <w:r>
        <w:rPr>
          <w:rFonts w:ascii="Courier New" w:hAnsi="Courier New" w:eastAsia="宋体" w:cs="Courier New"/>
          <w:b/>
          <w:bCs/>
          <w:color w:val="008080"/>
          <w:kern w:val="0"/>
          <w:sz w:val="20"/>
          <w:szCs w:val="20"/>
        </w:rPr>
        <w:t>'XYZ'</w:t>
      </w:r>
      <w:r>
        <w:rPr>
          <w:rFonts w:ascii="Courier New" w:hAnsi="Courier New" w:eastAsia="宋体" w:cs="Courier New"/>
          <w:b/>
          <w:bCs/>
          <w:color w:val="00808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(b)</w:t>
      </w:r>
    </w:p>
    <w:p>
      <w:pPr>
        <w:pStyle w:val="8"/>
        <w:numPr>
          <w:ilvl w:val="0"/>
          <w:numId w:val="12"/>
        </w:numPr>
        <w:ind w:firstLineChars="0"/>
        <w:rPr>
          <w:rFonts w:ascii="宋体" w:hAnsi="宋体" w:eastAsia="宋体"/>
          <w:color w:val="FF0000"/>
          <w:sz w:val="24"/>
          <w:szCs w:val="24"/>
        </w:rPr>
      </w:pPr>
      <w:r>
        <w:rPr>
          <w:rFonts w:hint="eastAsia" w:ascii="宋体" w:hAnsi="宋体" w:eastAsia="宋体"/>
          <w:color w:val="FF0000"/>
          <w:sz w:val="24"/>
          <w:szCs w:val="24"/>
        </w:rPr>
        <w:t>A</w:t>
      </w:r>
      <w:r>
        <w:rPr>
          <w:rFonts w:ascii="宋体" w:hAnsi="宋体" w:eastAsia="宋体"/>
          <w:color w:val="FF0000"/>
          <w:sz w:val="24"/>
          <w:szCs w:val="24"/>
        </w:rPr>
        <w:t>BC</w:t>
      </w:r>
    </w:p>
    <w:p>
      <w:pPr>
        <w:pStyle w:val="8"/>
        <w:numPr>
          <w:ilvl w:val="0"/>
          <w:numId w:val="12"/>
        </w:numPr>
        <w:ind w:firstLineChars="0"/>
        <w:rPr>
          <w:rFonts w:ascii="宋体" w:hAnsi="宋体" w:eastAsia="宋体"/>
          <w:sz w:val="24"/>
          <w:szCs w:val="24"/>
        </w:rPr>
      </w:pPr>
      <w:r>
        <w:rPr>
          <w:rFonts w:ascii="FangSong" w:hAnsi="FangSong" w:eastAsia="FangSong"/>
          <w:sz w:val="24"/>
          <w:szCs w:val="24"/>
        </w:rPr>
        <w:t>'</w:t>
      </w:r>
      <w:r>
        <w:rPr>
          <w:rFonts w:hint="eastAsia" w:ascii="宋体" w:hAnsi="宋体" w:eastAsia="宋体"/>
          <w:sz w:val="24"/>
          <w:szCs w:val="24"/>
        </w:rPr>
        <w:t>A</w:t>
      </w:r>
      <w:r>
        <w:rPr>
          <w:rFonts w:ascii="宋体" w:hAnsi="宋体" w:eastAsia="宋体"/>
          <w:sz w:val="24"/>
          <w:szCs w:val="24"/>
        </w:rPr>
        <w:t>BC</w:t>
      </w:r>
      <w:r>
        <w:rPr>
          <w:rFonts w:ascii="FangSong" w:hAnsi="FangSong" w:eastAsia="FangSong"/>
          <w:sz w:val="24"/>
          <w:szCs w:val="24"/>
        </w:rPr>
        <w:t>'</w:t>
      </w:r>
    </w:p>
    <w:p>
      <w:pPr>
        <w:pStyle w:val="8"/>
        <w:numPr>
          <w:ilvl w:val="0"/>
          <w:numId w:val="12"/>
        </w:numPr>
        <w:ind w:firstLineChars="0"/>
        <w:rPr>
          <w:rFonts w:ascii="宋体" w:hAnsi="宋体" w:eastAsia="宋体"/>
          <w:sz w:val="24"/>
          <w:szCs w:val="24"/>
        </w:rPr>
      </w:pPr>
      <w:r>
        <w:rPr>
          <w:rFonts w:hint="eastAsia" w:ascii="宋体" w:hAnsi="宋体" w:eastAsia="宋体"/>
          <w:sz w:val="24"/>
          <w:szCs w:val="24"/>
        </w:rPr>
        <w:t>X</w:t>
      </w:r>
      <w:r>
        <w:rPr>
          <w:rFonts w:ascii="宋体" w:hAnsi="宋体" w:eastAsia="宋体"/>
          <w:sz w:val="24"/>
          <w:szCs w:val="24"/>
        </w:rPr>
        <w:t>YZ</w:t>
      </w:r>
    </w:p>
    <w:p>
      <w:pPr>
        <w:pStyle w:val="8"/>
        <w:numPr>
          <w:ilvl w:val="0"/>
          <w:numId w:val="12"/>
        </w:numPr>
        <w:ind w:firstLineChars="0"/>
        <w:rPr>
          <w:rFonts w:ascii="宋体" w:hAnsi="宋体" w:eastAsia="宋体"/>
          <w:sz w:val="24"/>
          <w:szCs w:val="24"/>
        </w:rPr>
      </w:pPr>
      <w:r>
        <w:rPr>
          <w:rFonts w:ascii="FangSong" w:hAnsi="FangSong" w:eastAsia="FangSong"/>
          <w:sz w:val="24"/>
          <w:szCs w:val="24"/>
        </w:rPr>
        <w:t>'</w:t>
      </w:r>
      <w:r>
        <w:rPr>
          <w:rFonts w:hint="eastAsia" w:ascii="宋体" w:hAnsi="宋体" w:eastAsia="宋体"/>
          <w:sz w:val="24"/>
          <w:szCs w:val="24"/>
        </w:rPr>
        <w:t>X</w:t>
      </w:r>
      <w:r>
        <w:rPr>
          <w:rFonts w:ascii="宋体" w:hAnsi="宋体" w:eastAsia="宋体"/>
          <w:sz w:val="24"/>
          <w:szCs w:val="24"/>
        </w:rPr>
        <w:t>YZ</w:t>
      </w:r>
      <w:r>
        <w:rPr>
          <w:rFonts w:ascii="FangSong" w:hAnsi="FangSong" w:eastAsia="FangSong"/>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下列选项中，（</w:t>
      </w:r>
      <w:r>
        <w:rPr>
          <w:rFonts w:ascii="宋体" w:hAnsi="宋体" w:eastAsia="宋体"/>
          <w:sz w:val="24"/>
          <w:szCs w:val="24"/>
        </w:rPr>
        <w:t xml:space="preserve"> ）不是</w:t>
      </w:r>
      <w:r>
        <w:rPr>
          <w:rFonts w:hint="eastAsia" w:ascii="宋体" w:hAnsi="宋体" w:eastAsia="宋体"/>
          <w:sz w:val="24"/>
          <w:szCs w:val="24"/>
        </w:rPr>
        <w:t>字符串</w:t>
      </w:r>
      <w:r>
        <w:rPr>
          <w:rFonts w:ascii="宋体" w:hAnsi="宋体" w:eastAsia="宋体"/>
          <w:sz w:val="24"/>
          <w:szCs w:val="24"/>
        </w:rPr>
        <w:t>。</w:t>
      </w:r>
    </w:p>
    <w:p>
      <w:pPr>
        <w:pStyle w:val="8"/>
        <w:numPr>
          <w:ilvl w:val="0"/>
          <w:numId w:val="13"/>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23</w:t>
      </w:r>
      <w:r>
        <w:rPr>
          <w:rFonts w:hint="eastAsia" w:ascii="宋体" w:hAnsi="宋体" w:eastAsia="宋体"/>
          <w:sz w:val="24"/>
          <w:szCs w:val="24"/>
        </w:rPr>
        <w:t>”</w:t>
      </w:r>
    </w:p>
    <w:p>
      <w:pPr>
        <w:pStyle w:val="8"/>
        <w:numPr>
          <w:ilvl w:val="0"/>
          <w:numId w:val="13"/>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23</w:t>
      </w:r>
      <w:r>
        <w:rPr>
          <w:rFonts w:hint="eastAsia" w:ascii="宋体" w:hAnsi="宋体" w:eastAsia="宋体"/>
          <w:sz w:val="24"/>
          <w:szCs w:val="24"/>
        </w:rPr>
        <w:t>’</w:t>
      </w:r>
    </w:p>
    <w:p>
      <w:pPr>
        <w:pStyle w:val="8"/>
        <w:numPr>
          <w:ilvl w:val="0"/>
          <w:numId w:val="13"/>
        </w:numPr>
        <w:ind w:firstLineChars="0"/>
        <w:rPr>
          <w:rFonts w:ascii="宋体" w:hAnsi="宋体" w:eastAsia="宋体"/>
          <w:color w:val="FF0000"/>
          <w:sz w:val="24"/>
          <w:szCs w:val="24"/>
        </w:rPr>
      </w:pPr>
      <w:r>
        <w:rPr>
          <w:rFonts w:ascii="宋体" w:hAnsi="宋体" w:eastAsia="宋体"/>
          <w:sz w:val="24"/>
          <w:szCs w:val="24"/>
        </w:rPr>
        <w:t xml:space="preserve"> </w:t>
      </w:r>
      <w:r>
        <w:rPr>
          <w:rFonts w:ascii="宋体" w:hAnsi="宋体" w:eastAsia="宋体"/>
          <w:color w:val="FF0000"/>
          <w:sz w:val="24"/>
          <w:szCs w:val="24"/>
        </w:rPr>
        <w:t xml:space="preserve"> </w:t>
      </w:r>
      <w:r>
        <w:rPr>
          <w:rFonts w:hint="eastAsia" w:ascii="宋体" w:hAnsi="宋体" w:eastAsia="宋体"/>
          <w:color w:val="FF0000"/>
          <w:sz w:val="24"/>
          <w:szCs w:val="24"/>
        </w:rPr>
        <w:t>1</w:t>
      </w:r>
      <w:r>
        <w:rPr>
          <w:rFonts w:ascii="宋体" w:hAnsi="宋体" w:eastAsia="宋体"/>
          <w:color w:val="FF0000"/>
          <w:sz w:val="24"/>
          <w:szCs w:val="24"/>
        </w:rPr>
        <w:t>23</w:t>
      </w:r>
    </w:p>
    <w:p>
      <w:pPr>
        <w:pStyle w:val="8"/>
        <w:numPr>
          <w:ilvl w:val="0"/>
          <w:numId w:val="13"/>
        </w:numPr>
        <w:ind w:firstLineChars="0"/>
        <w:rPr>
          <w:rFonts w:ascii="宋体" w:hAnsi="宋体" w:eastAsia="宋体"/>
          <w:sz w:val="24"/>
          <w:szCs w:val="24"/>
        </w:rPr>
      </w:pPr>
      <w:r>
        <w:rPr>
          <w:rFonts w:hint="eastAsia" w:ascii="宋体" w:hAnsi="宋体" w:eastAsia="宋体"/>
          <w:sz w:val="24"/>
          <w:szCs w:val="24"/>
        </w:rPr>
        <w:t>“一2三”</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r'''hello,\n</w:t>
      </w:r>
      <w:r>
        <w:rPr>
          <w:rFonts w:ascii="Courier New" w:hAnsi="Courier New" w:eastAsia="宋体" w:cs="Courier New"/>
          <w:b/>
          <w:bCs/>
          <w:color w:val="008080"/>
          <w:kern w:val="0"/>
          <w:sz w:val="20"/>
          <w:szCs w:val="20"/>
        </w:rPr>
        <w:br w:type="textWrapping"/>
      </w:r>
      <w:r>
        <w:rPr>
          <w:rFonts w:ascii="Courier New" w:hAnsi="Courier New" w:eastAsia="宋体" w:cs="Courier New"/>
          <w:b/>
          <w:bCs/>
          <w:color w:val="008080"/>
          <w:kern w:val="0"/>
          <w:sz w:val="20"/>
          <w:szCs w:val="20"/>
        </w:rPr>
        <w:t>world'''</w:t>
      </w:r>
      <w:r>
        <w:rPr>
          <w:rFonts w:ascii="Courier New" w:hAnsi="Courier New" w:eastAsia="宋体" w:cs="Courier New"/>
          <w:color w:val="000000"/>
          <w:kern w:val="0"/>
          <w:sz w:val="20"/>
          <w:szCs w:val="20"/>
        </w:rPr>
        <w:t>)</w:t>
      </w:r>
    </w:p>
    <w:p>
      <w:pPr>
        <w:pStyle w:val="8"/>
        <w:numPr>
          <w:ilvl w:val="0"/>
          <w:numId w:val="14"/>
        </w:numPr>
        <w:ind w:firstLineChars="0"/>
        <w:rPr>
          <w:rFonts w:ascii="宋体" w:hAnsi="宋体" w:eastAsia="宋体"/>
          <w:color w:val="FF0000"/>
          <w:sz w:val="24"/>
          <w:szCs w:val="24"/>
        </w:rPr>
      </w:pPr>
      <w:r>
        <w:rPr>
          <w:rFonts w:ascii="宋体" w:hAnsi="宋体" w:eastAsia="宋体"/>
          <w:color w:val="FF0000"/>
          <w:sz w:val="24"/>
          <w:szCs w:val="24"/>
        </w:rPr>
        <w:t>hello,\n</w:t>
      </w:r>
    </w:p>
    <w:p>
      <w:pPr>
        <w:ind w:left="420" w:leftChars="200" w:firstLine="480" w:firstLineChars="200"/>
        <w:rPr>
          <w:rFonts w:ascii="宋体" w:hAnsi="宋体" w:eastAsia="宋体"/>
          <w:color w:val="FF0000"/>
          <w:sz w:val="24"/>
          <w:szCs w:val="24"/>
        </w:rPr>
      </w:pPr>
      <w:r>
        <w:rPr>
          <w:rFonts w:ascii="宋体" w:hAnsi="宋体" w:eastAsia="宋体"/>
          <w:color w:val="FF0000"/>
          <w:sz w:val="24"/>
          <w:szCs w:val="24"/>
        </w:rPr>
        <w:t>world</w:t>
      </w:r>
    </w:p>
    <w:p>
      <w:pPr>
        <w:pStyle w:val="8"/>
        <w:numPr>
          <w:ilvl w:val="0"/>
          <w:numId w:val="14"/>
        </w:numPr>
        <w:ind w:firstLineChars="0"/>
        <w:rPr>
          <w:rFonts w:ascii="宋体" w:hAnsi="宋体" w:eastAsia="宋体"/>
          <w:sz w:val="24"/>
          <w:szCs w:val="24"/>
        </w:rPr>
      </w:pPr>
      <w:bookmarkStart w:id="2" w:name="_Hlk103881859"/>
      <w:r>
        <w:rPr>
          <w:rFonts w:hint="eastAsia" w:ascii="宋体" w:hAnsi="宋体" w:eastAsia="宋体"/>
          <w:sz w:val="24"/>
          <w:szCs w:val="24"/>
        </w:rPr>
        <w:t>hello</w:t>
      </w:r>
      <w:r>
        <w:rPr>
          <w:rFonts w:ascii="宋体" w:hAnsi="宋体" w:eastAsia="宋体"/>
          <w:sz w:val="24"/>
          <w:szCs w:val="24"/>
        </w:rPr>
        <w:t>,</w:t>
      </w:r>
      <w:r>
        <w:rPr>
          <w:rFonts w:hint="eastAsia" w:ascii="宋体" w:hAnsi="宋体" w:eastAsia="宋体"/>
          <w:sz w:val="24"/>
          <w:szCs w:val="24"/>
        </w:rPr>
        <w:t>world</w:t>
      </w:r>
      <w:bookmarkEnd w:id="2"/>
    </w:p>
    <w:p>
      <w:pPr>
        <w:pStyle w:val="8"/>
        <w:numPr>
          <w:ilvl w:val="0"/>
          <w:numId w:val="14"/>
        </w:numPr>
        <w:ind w:firstLineChars="0"/>
        <w:rPr>
          <w:rFonts w:ascii="宋体" w:hAnsi="宋体" w:eastAsia="宋体"/>
          <w:sz w:val="24"/>
          <w:szCs w:val="24"/>
        </w:rPr>
      </w:pPr>
      <w:bookmarkStart w:id="3" w:name="_Hlk103881921"/>
      <w:r>
        <w:rPr>
          <w:rFonts w:ascii="FangSong" w:hAnsi="FangSong" w:eastAsia="FangSong"/>
          <w:sz w:val="24"/>
          <w:szCs w:val="24"/>
        </w:rPr>
        <w:t>'''</w:t>
      </w:r>
      <w:bookmarkEnd w:id="3"/>
      <w:r>
        <w:rPr>
          <w:rFonts w:ascii="宋体" w:hAnsi="宋体" w:eastAsia="宋体"/>
          <w:sz w:val="24"/>
          <w:szCs w:val="24"/>
        </w:rPr>
        <w:t>hello,world</w:t>
      </w:r>
      <w:r>
        <w:rPr>
          <w:rFonts w:ascii="FangSong" w:hAnsi="FangSong" w:eastAsia="FangSong"/>
          <w:sz w:val="24"/>
          <w:szCs w:val="24"/>
        </w:rPr>
        <w:t>'''</w:t>
      </w:r>
    </w:p>
    <w:p>
      <w:pPr>
        <w:pStyle w:val="8"/>
        <w:numPr>
          <w:ilvl w:val="0"/>
          <w:numId w:val="14"/>
        </w:numPr>
        <w:ind w:firstLineChars="0"/>
        <w:rPr>
          <w:rFonts w:ascii="宋体" w:hAnsi="宋体" w:eastAsia="宋体"/>
          <w:sz w:val="24"/>
          <w:szCs w:val="24"/>
        </w:rPr>
      </w:pPr>
      <w:r>
        <w:rPr>
          <w:rFonts w:ascii="宋体" w:hAnsi="宋体" w:eastAsia="宋体"/>
          <w:sz w:val="24"/>
          <w:szCs w:val="24"/>
        </w:rPr>
        <w:t>r</w:t>
      </w:r>
      <w:r>
        <w:rPr>
          <w:rFonts w:ascii="FangSong" w:hAnsi="FangSong" w:eastAsia="FangSong"/>
          <w:sz w:val="24"/>
          <w:szCs w:val="24"/>
        </w:rPr>
        <w:t>'''</w:t>
      </w:r>
      <w:r>
        <w:rPr>
          <w:rFonts w:ascii="宋体" w:hAnsi="宋体" w:eastAsia="宋体"/>
          <w:sz w:val="24"/>
          <w:szCs w:val="24"/>
        </w:rPr>
        <w:t>hello,\n</w:t>
      </w:r>
      <w:r>
        <w:rPr>
          <w:rFonts w:hint="eastAsia" w:ascii="宋体" w:hAnsi="宋体" w:eastAsia="宋体"/>
          <w:sz w:val="24"/>
          <w:szCs w:val="24"/>
        </w:rPr>
        <w:t xml:space="preserve"> </w:t>
      </w:r>
      <w:r>
        <w:rPr>
          <w:rFonts w:ascii="宋体" w:hAnsi="宋体" w:eastAsia="宋体"/>
          <w:sz w:val="24"/>
          <w:szCs w:val="24"/>
        </w:rPr>
        <w:t>world</w:t>
      </w:r>
      <w:r>
        <w:rPr>
          <w:rFonts w:ascii="FangSong" w:hAnsi="FangSong" w:eastAsia="FangSong"/>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 xml:space="preserve">'%.2f' </w:t>
      </w:r>
      <w:r>
        <w:rPr>
          <w:rFonts w:ascii="Courier New" w:hAnsi="Courier New" w:cs="Courier New"/>
          <w:color w:val="000000"/>
          <w:sz w:val="20"/>
          <w:szCs w:val="20"/>
        </w:rPr>
        <w:t xml:space="preserve">% </w:t>
      </w:r>
      <w:r>
        <w:rPr>
          <w:rFonts w:ascii="Courier New" w:hAnsi="Courier New" w:cs="Courier New"/>
          <w:color w:val="0000FF"/>
          <w:sz w:val="20"/>
          <w:szCs w:val="20"/>
        </w:rPr>
        <w:t>3.1415926</w:t>
      </w:r>
      <w:r>
        <w:rPr>
          <w:rFonts w:ascii="Courier New" w:hAnsi="Courier New" w:cs="Courier New"/>
          <w:color w:val="000000"/>
          <w:sz w:val="20"/>
          <w:szCs w:val="20"/>
        </w:rPr>
        <w:t>)</w:t>
      </w:r>
    </w:p>
    <w:p>
      <w:pPr>
        <w:pStyle w:val="8"/>
        <w:numPr>
          <w:ilvl w:val="0"/>
          <w:numId w:val="15"/>
        </w:numPr>
        <w:ind w:firstLineChars="0"/>
        <w:rPr>
          <w:rFonts w:ascii="宋体" w:hAnsi="宋体" w:eastAsia="宋体"/>
          <w:sz w:val="24"/>
          <w:szCs w:val="24"/>
        </w:rPr>
      </w:pPr>
      <w:r>
        <w:rPr>
          <w:rFonts w:ascii="宋体" w:hAnsi="宋体" w:eastAsia="宋体"/>
          <w:sz w:val="24"/>
          <w:szCs w:val="24"/>
        </w:rPr>
        <w:t>%.2f</w:t>
      </w:r>
    </w:p>
    <w:p>
      <w:pPr>
        <w:pStyle w:val="8"/>
        <w:numPr>
          <w:ilvl w:val="0"/>
          <w:numId w:val="15"/>
        </w:numPr>
        <w:ind w:firstLineChars="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.1415926</w:t>
      </w:r>
    </w:p>
    <w:p>
      <w:pPr>
        <w:pStyle w:val="8"/>
        <w:numPr>
          <w:ilvl w:val="0"/>
          <w:numId w:val="15"/>
        </w:numPr>
        <w:ind w:firstLineChars="0"/>
        <w:rPr>
          <w:rFonts w:ascii="宋体" w:hAnsi="宋体" w:eastAsia="宋体"/>
          <w:color w:val="FF0000"/>
          <w:sz w:val="24"/>
          <w:szCs w:val="24"/>
        </w:rPr>
      </w:pPr>
      <w:r>
        <w:rPr>
          <w:rFonts w:hint="eastAsia" w:ascii="宋体" w:hAnsi="宋体" w:eastAsia="宋体"/>
          <w:color w:val="FF0000"/>
          <w:sz w:val="24"/>
          <w:szCs w:val="24"/>
        </w:rPr>
        <w:t>3</w:t>
      </w:r>
      <w:r>
        <w:rPr>
          <w:rFonts w:ascii="宋体" w:hAnsi="宋体" w:eastAsia="宋体"/>
          <w:color w:val="FF0000"/>
          <w:sz w:val="24"/>
          <w:szCs w:val="24"/>
        </w:rPr>
        <w:t>.14</w:t>
      </w:r>
    </w:p>
    <w:p>
      <w:pPr>
        <w:pStyle w:val="8"/>
        <w:numPr>
          <w:ilvl w:val="0"/>
          <w:numId w:val="15"/>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3.1415926</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在Python中使用（ ）表示 %</w:t>
      </w:r>
      <w:r>
        <w:rPr>
          <w:rFonts w:ascii="宋体" w:hAnsi="宋体" w:eastAsia="宋体"/>
          <w:sz w:val="24"/>
          <w:szCs w:val="24"/>
        </w:rPr>
        <w:t xml:space="preserve"> </w:t>
      </w:r>
      <w:r>
        <w:rPr>
          <w:rFonts w:hint="eastAsia" w:ascii="宋体" w:hAnsi="宋体" w:eastAsia="宋体"/>
          <w:sz w:val="24"/>
          <w:szCs w:val="24"/>
        </w:rPr>
        <w:t>符号。</w:t>
      </w:r>
    </w:p>
    <w:p>
      <w:pPr>
        <w:pStyle w:val="8"/>
        <w:numPr>
          <w:ilvl w:val="0"/>
          <w:numId w:val="16"/>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16"/>
        </w:numPr>
        <w:ind w:firstLineChars="0"/>
        <w:rPr>
          <w:rFonts w:ascii="宋体" w:hAnsi="宋体" w:eastAsia="宋体"/>
          <w:color w:val="FF0000"/>
          <w:sz w:val="24"/>
          <w:szCs w:val="24"/>
        </w:rPr>
      </w:pPr>
      <w:r>
        <w:rPr>
          <w:rFonts w:hint="eastAsia" w:ascii="宋体" w:hAnsi="宋体" w:eastAsia="宋体"/>
          <w:color w:val="FF0000"/>
          <w:sz w:val="24"/>
          <w:szCs w:val="24"/>
        </w:rPr>
        <w:t>%%</w:t>
      </w:r>
    </w:p>
    <w:p>
      <w:pPr>
        <w:pStyle w:val="8"/>
        <w:numPr>
          <w:ilvl w:val="0"/>
          <w:numId w:val="16"/>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00</w:t>
      </w:r>
      <w:r>
        <w:rPr>
          <w:rFonts w:hint="eastAsia" w:ascii="宋体" w:hAnsi="宋体" w:eastAsia="宋体"/>
          <w:sz w:val="24"/>
          <w:szCs w:val="24"/>
        </w:rPr>
        <w:t>%</w:t>
      </w:r>
    </w:p>
    <w:p>
      <w:pPr>
        <w:pStyle w:val="8"/>
        <w:numPr>
          <w:ilvl w:val="0"/>
          <w:numId w:val="16"/>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w:t>
      </w:r>
    </w:p>
    <w:p>
      <w:pPr>
        <w:pStyle w:val="8"/>
        <w:numPr>
          <w:ilvl w:val="0"/>
          <w:numId w:val="3"/>
        </w:numPr>
        <w:ind w:firstLineChars="0"/>
        <w:rPr>
          <w:rFonts w:ascii="宋体" w:hAnsi="宋体" w:eastAsia="宋体"/>
          <w:sz w:val="24"/>
          <w:szCs w:val="24"/>
        </w:rPr>
      </w:pPr>
      <w:bookmarkStart w:id="4" w:name="_Hlk103882967"/>
      <w:r>
        <w:rPr>
          <w:rFonts w:hint="eastAsia" w:ascii="宋体" w:hAnsi="宋体" w:eastAsia="宋体"/>
          <w:sz w:val="24"/>
          <w:szCs w:val="24"/>
        </w:rPr>
        <w:t>在Python中使用（ ）表示两个对象相加。</w:t>
      </w:r>
      <w:bookmarkEnd w:id="4"/>
    </w:p>
    <w:p>
      <w:pPr>
        <w:pStyle w:val="8"/>
        <w:numPr>
          <w:ilvl w:val="0"/>
          <w:numId w:val="17"/>
        </w:numPr>
        <w:ind w:firstLineChars="0"/>
        <w:rPr>
          <w:rFonts w:ascii="宋体" w:hAnsi="宋体" w:eastAsia="宋体"/>
          <w:color w:val="FF0000"/>
          <w:sz w:val="24"/>
          <w:szCs w:val="24"/>
        </w:rPr>
      </w:pPr>
      <w:r>
        <w:rPr>
          <w:rFonts w:hint="eastAsia" w:ascii="宋体" w:hAnsi="宋体" w:eastAsia="宋体"/>
          <w:color w:val="FF0000"/>
          <w:sz w:val="24"/>
          <w:szCs w:val="24"/>
        </w:rPr>
        <w:t>+</w:t>
      </w:r>
    </w:p>
    <w:p>
      <w:pPr>
        <w:pStyle w:val="8"/>
        <w:numPr>
          <w:ilvl w:val="0"/>
          <w:numId w:val="17"/>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17"/>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17"/>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Python中使用（ ）表示两个对象</w:t>
      </w:r>
      <w:r>
        <w:rPr>
          <w:rFonts w:hint="eastAsia" w:ascii="宋体" w:hAnsi="宋体" w:eastAsia="宋体"/>
          <w:sz w:val="24"/>
          <w:szCs w:val="24"/>
        </w:rPr>
        <w:t>取整除</w:t>
      </w:r>
      <w:r>
        <w:rPr>
          <w:rFonts w:ascii="宋体" w:hAnsi="宋体" w:eastAsia="宋体"/>
          <w:sz w:val="24"/>
          <w:szCs w:val="24"/>
        </w:rPr>
        <w:t>。</w:t>
      </w:r>
    </w:p>
    <w:p>
      <w:pPr>
        <w:pStyle w:val="8"/>
        <w:numPr>
          <w:ilvl w:val="0"/>
          <w:numId w:val="18"/>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18"/>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18"/>
        </w:numPr>
        <w:ind w:firstLineChars="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w:t>
      </w:r>
    </w:p>
    <w:p>
      <w:pPr>
        <w:pStyle w:val="8"/>
        <w:numPr>
          <w:ilvl w:val="0"/>
          <w:numId w:val="18"/>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Python中使用（ ）表示两个对象</w:t>
      </w:r>
      <w:r>
        <w:rPr>
          <w:rFonts w:hint="eastAsia" w:ascii="宋体" w:hAnsi="宋体" w:eastAsia="宋体"/>
          <w:sz w:val="24"/>
          <w:szCs w:val="24"/>
        </w:rPr>
        <w:t>不相等</w:t>
      </w:r>
      <w:r>
        <w:rPr>
          <w:rFonts w:ascii="宋体" w:hAnsi="宋体" w:eastAsia="宋体"/>
          <w:sz w:val="24"/>
          <w:szCs w:val="24"/>
        </w:rPr>
        <w:t>。</w:t>
      </w:r>
    </w:p>
    <w:p>
      <w:pPr>
        <w:pStyle w:val="8"/>
        <w:numPr>
          <w:ilvl w:val="0"/>
          <w:numId w:val="19"/>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w:t>
      </w:r>
    </w:p>
    <w:p>
      <w:pPr>
        <w:pStyle w:val="8"/>
        <w:numPr>
          <w:ilvl w:val="0"/>
          <w:numId w:val="19"/>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19"/>
        </w:numPr>
        <w:ind w:firstLineChars="0"/>
        <w:rPr>
          <w:rFonts w:ascii="宋体" w:hAnsi="宋体" w:eastAsia="宋体"/>
          <w:sz w:val="24"/>
          <w:szCs w:val="24"/>
        </w:rPr>
      </w:pPr>
      <w:r>
        <w:rPr>
          <w:rFonts w:hint="eastAsia" w:ascii="宋体" w:hAnsi="宋体" w:eastAsia="宋体"/>
          <w:sz w:val="24"/>
          <w:szCs w:val="24"/>
        </w:rPr>
        <w:t>=！</w:t>
      </w:r>
    </w:p>
    <w:p>
      <w:pPr>
        <w:pStyle w:val="8"/>
        <w:numPr>
          <w:ilvl w:val="0"/>
          <w:numId w:val="19"/>
        </w:numPr>
        <w:ind w:firstLineChars="0"/>
        <w:rPr>
          <w:rFonts w:ascii="宋体" w:hAnsi="宋体" w:eastAsia="宋体"/>
          <w:color w:val="FF0000"/>
          <w:sz w:val="24"/>
          <w:szCs w:val="24"/>
        </w:rPr>
      </w:pPr>
      <w:r>
        <w:rPr>
          <w:rFonts w:hint="eastAsia" w:ascii="宋体" w:hAnsi="宋体" w:eastAsia="宋体"/>
          <w:color w:val="FF0000"/>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以下语句等效于（ ）。</w:t>
      </w:r>
    </w:p>
    <w:p>
      <w:pPr>
        <w:pStyle w:val="4"/>
        <w:shd w:val="clear" w:color="auto" w:fill="FFFFFF"/>
        <w:jc w:val="center"/>
        <w:rPr>
          <w:rFonts w:ascii="Courier New" w:hAnsi="Courier New" w:cs="Courier New"/>
          <w:color w:val="000000"/>
          <w:sz w:val="20"/>
          <w:szCs w:val="20"/>
        </w:rPr>
      </w:pPr>
      <w:r>
        <w:rPr>
          <w:rFonts w:ascii="Courier New" w:hAnsi="Courier New" w:cs="Courier New"/>
          <w:color w:val="000000"/>
          <w:sz w:val="20"/>
          <w:szCs w:val="20"/>
        </w:rPr>
        <w:t>c **= a</w:t>
      </w:r>
    </w:p>
    <w:p>
      <w:pPr>
        <w:pStyle w:val="8"/>
        <w:numPr>
          <w:ilvl w:val="0"/>
          <w:numId w:val="20"/>
        </w:numPr>
        <w:ind w:firstLineChars="0"/>
        <w:rPr>
          <w:rFonts w:ascii="宋体" w:hAnsi="宋体" w:eastAsia="宋体"/>
          <w:color w:val="FF0000"/>
          <w:sz w:val="24"/>
          <w:szCs w:val="24"/>
        </w:rPr>
      </w:pPr>
      <w:bookmarkStart w:id="5" w:name="_Hlk103883382"/>
      <w:r>
        <w:rPr>
          <w:rFonts w:ascii="宋体" w:hAnsi="宋体" w:eastAsia="宋体"/>
          <w:color w:val="FF0000"/>
          <w:sz w:val="24"/>
          <w:szCs w:val="24"/>
        </w:rPr>
        <w:t>c = c ** a</w:t>
      </w:r>
      <w:bookmarkEnd w:id="5"/>
    </w:p>
    <w:p>
      <w:pPr>
        <w:pStyle w:val="8"/>
        <w:numPr>
          <w:ilvl w:val="0"/>
          <w:numId w:val="20"/>
        </w:numPr>
        <w:ind w:firstLineChars="0"/>
        <w:rPr>
          <w:rFonts w:ascii="宋体" w:hAnsi="宋体" w:eastAsia="宋体"/>
          <w:sz w:val="24"/>
          <w:szCs w:val="24"/>
        </w:rPr>
      </w:pPr>
      <w:r>
        <w:rPr>
          <w:rFonts w:ascii="宋体" w:hAnsi="宋体" w:eastAsia="宋体"/>
          <w:sz w:val="24"/>
          <w:szCs w:val="24"/>
        </w:rPr>
        <w:t>c = c * a</w:t>
      </w:r>
    </w:p>
    <w:p>
      <w:pPr>
        <w:pStyle w:val="8"/>
        <w:numPr>
          <w:ilvl w:val="0"/>
          <w:numId w:val="20"/>
        </w:numPr>
        <w:ind w:firstLineChars="0"/>
        <w:rPr>
          <w:rFonts w:ascii="宋体" w:hAnsi="宋体" w:eastAsia="宋体"/>
          <w:sz w:val="24"/>
          <w:szCs w:val="24"/>
        </w:rPr>
      </w:pPr>
      <w:r>
        <w:rPr>
          <w:rFonts w:ascii="宋体" w:hAnsi="宋体" w:eastAsia="宋体"/>
          <w:sz w:val="24"/>
          <w:szCs w:val="24"/>
        </w:rPr>
        <w:t>c = a ** a</w:t>
      </w:r>
    </w:p>
    <w:p>
      <w:pPr>
        <w:pStyle w:val="8"/>
        <w:numPr>
          <w:ilvl w:val="0"/>
          <w:numId w:val="20"/>
        </w:numPr>
        <w:ind w:firstLineChars="0"/>
        <w:rPr>
          <w:rFonts w:ascii="宋体" w:hAnsi="宋体" w:eastAsia="宋体"/>
          <w:sz w:val="24"/>
          <w:szCs w:val="24"/>
        </w:rPr>
      </w:pPr>
      <w:r>
        <w:rPr>
          <w:rFonts w:ascii="宋体" w:hAnsi="宋体" w:eastAsia="宋体"/>
          <w:sz w:val="24"/>
          <w:szCs w:val="24"/>
        </w:rPr>
        <w:t>a = c ** c</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在Python中，&amp;表示按位（ ）运算符。</w:t>
      </w:r>
    </w:p>
    <w:p>
      <w:pPr>
        <w:pStyle w:val="8"/>
        <w:numPr>
          <w:ilvl w:val="0"/>
          <w:numId w:val="21"/>
        </w:numPr>
        <w:ind w:firstLineChars="0"/>
        <w:rPr>
          <w:rFonts w:ascii="宋体" w:hAnsi="宋体" w:eastAsia="宋体"/>
          <w:color w:val="FF0000"/>
          <w:sz w:val="24"/>
          <w:szCs w:val="24"/>
        </w:rPr>
      </w:pPr>
      <w:r>
        <w:rPr>
          <w:rFonts w:hint="eastAsia" w:ascii="宋体" w:hAnsi="宋体" w:eastAsia="宋体"/>
          <w:color w:val="FF0000"/>
          <w:sz w:val="24"/>
          <w:szCs w:val="24"/>
        </w:rPr>
        <w:t>与</w:t>
      </w:r>
    </w:p>
    <w:p>
      <w:pPr>
        <w:pStyle w:val="8"/>
        <w:numPr>
          <w:ilvl w:val="0"/>
          <w:numId w:val="21"/>
        </w:numPr>
        <w:ind w:firstLineChars="0"/>
        <w:rPr>
          <w:rFonts w:ascii="宋体" w:hAnsi="宋体" w:eastAsia="宋体"/>
          <w:sz w:val="24"/>
          <w:szCs w:val="24"/>
        </w:rPr>
      </w:pPr>
      <w:r>
        <w:rPr>
          <w:rFonts w:hint="eastAsia" w:ascii="宋体" w:hAnsi="宋体" w:eastAsia="宋体"/>
          <w:sz w:val="24"/>
          <w:szCs w:val="24"/>
        </w:rPr>
        <w:t>或</w:t>
      </w:r>
    </w:p>
    <w:p>
      <w:pPr>
        <w:pStyle w:val="8"/>
        <w:numPr>
          <w:ilvl w:val="0"/>
          <w:numId w:val="21"/>
        </w:numPr>
        <w:ind w:firstLineChars="0"/>
        <w:rPr>
          <w:rFonts w:ascii="宋体" w:hAnsi="宋体" w:eastAsia="宋体"/>
          <w:sz w:val="24"/>
          <w:szCs w:val="24"/>
        </w:rPr>
      </w:pPr>
      <w:r>
        <w:rPr>
          <w:rFonts w:hint="eastAsia" w:ascii="宋体" w:hAnsi="宋体" w:eastAsia="宋体"/>
          <w:sz w:val="24"/>
          <w:szCs w:val="24"/>
        </w:rPr>
        <w:t>异或</w:t>
      </w:r>
    </w:p>
    <w:p>
      <w:pPr>
        <w:pStyle w:val="8"/>
        <w:numPr>
          <w:ilvl w:val="0"/>
          <w:numId w:val="21"/>
        </w:numPr>
        <w:ind w:firstLineChars="0"/>
        <w:rPr>
          <w:rFonts w:ascii="宋体" w:hAnsi="宋体" w:eastAsia="宋体"/>
          <w:sz w:val="24"/>
          <w:szCs w:val="24"/>
        </w:rPr>
      </w:pPr>
      <w:r>
        <w:rPr>
          <w:rFonts w:hint="eastAsia" w:ascii="宋体" w:hAnsi="宋体" w:eastAsia="宋体"/>
          <w:sz w:val="24"/>
          <w:szCs w:val="24"/>
        </w:rPr>
        <w:t>取反</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 ）不是Python中的逻辑运算符。</w:t>
      </w:r>
    </w:p>
    <w:p>
      <w:pPr>
        <w:pStyle w:val="8"/>
        <w:numPr>
          <w:ilvl w:val="0"/>
          <w:numId w:val="22"/>
        </w:numPr>
        <w:ind w:firstLineChars="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nd</w:t>
      </w:r>
    </w:p>
    <w:p>
      <w:pPr>
        <w:pStyle w:val="8"/>
        <w:numPr>
          <w:ilvl w:val="0"/>
          <w:numId w:val="22"/>
        </w:numPr>
        <w:ind w:firstLineChars="0"/>
        <w:rPr>
          <w:rFonts w:ascii="宋体" w:hAnsi="宋体" w:eastAsia="宋体"/>
          <w:sz w:val="24"/>
          <w:szCs w:val="24"/>
        </w:rPr>
      </w:pPr>
      <w:r>
        <w:rPr>
          <w:rFonts w:hint="eastAsia" w:ascii="宋体" w:hAnsi="宋体" w:eastAsia="宋体"/>
          <w:sz w:val="24"/>
          <w:szCs w:val="24"/>
        </w:rPr>
        <w:t>o</w:t>
      </w:r>
      <w:r>
        <w:rPr>
          <w:rFonts w:ascii="宋体" w:hAnsi="宋体" w:eastAsia="宋体"/>
          <w:sz w:val="24"/>
          <w:szCs w:val="24"/>
        </w:rPr>
        <w:t>r</w:t>
      </w:r>
    </w:p>
    <w:p>
      <w:pPr>
        <w:pStyle w:val="8"/>
        <w:numPr>
          <w:ilvl w:val="0"/>
          <w:numId w:val="22"/>
        </w:numPr>
        <w:ind w:firstLineChars="0"/>
        <w:rPr>
          <w:rFonts w:ascii="宋体" w:hAnsi="宋体" w:eastAsia="宋体"/>
          <w:color w:val="FF0000"/>
          <w:sz w:val="24"/>
          <w:szCs w:val="24"/>
        </w:rPr>
      </w:pPr>
      <w:r>
        <w:rPr>
          <w:rFonts w:hint="eastAsia" w:ascii="宋体" w:hAnsi="宋体" w:eastAsia="宋体"/>
          <w:color w:val="FF0000"/>
          <w:sz w:val="24"/>
          <w:szCs w:val="24"/>
        </w:rPr>
        <w:t>n</w:t>
      </w:r>
      <w:r>
        <w:rPr>
          <w:rFonts w:ascii="宋体" w:hAnsi="宋体" w:eastAsia="宋体"/>
          <w:color w:val="FF0000"/>
          <w:sz w:val="24"/>
          <w:szCs w:val="24"/>
        </w:rPr>
        <w:t>o</w:t>
      </w:r>
    </w:p>
    <w:p>
      <w:pPr>
        <w:pStyle w:val="8"/>
        <w:numPr>
          <w:ilvl w:val="0"/>
          <w:numId w:val="22"/>
        </w:numPr>
        <w:ind w:firstLineChars="0"/>
        <w:rPr>
          <w:rFonts w:ascii="宋体" w:hAnsi="宋体" w:eastAsia="宋体"/>
          <w:sz w:val="24"/>
          <w:szCs w:val="24"/>
        </w:rPr>
      </w:pPr>
      <w:r>
        <w:rPr>
          <w:rFonts w:hint="eastAsia" w:ascii="宋体" w:hAnsi="宋体" w:eastAsia="宋体"/>
          <w:sz w:val="24"/>
          <w:szCs w:val="24"/>
        </w:rPr>
        <w:t>n</w:t>
      </w:r>
      <w:r>
        <w:rPr>
          <w:rFonts w:ascii="宋体" w:hAnsi="宋体" w:eastAsia="宋体"/>
          <w:sz w:val="24"/>
          <w:szCs w:val="24"/>
        </w:rPr>
        <w:t>ot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以下运算符中，优先级最高的是（ ）。</w:t>
      </w:r>
    </w:p>
    <w:p>
      <w:pPr>
        <w:pStyle w:val="8"/>
        <w:numPr>
          <w:ilvl w:val="0"/>
          <w:numId w:val="23"/>
        </w:numPr>
        <w:ind w:firstLineChars="0"/>
        <w:rPr>
          <w:rFonts w:ascii="宋体" w:hAnsi="宋体" w:eastAsia="宋体"/>
          <w:sz w:val="24"/>
          <w:szCs w:val="24"/>
        </w:rPr>
      </w:pPr>
      <w:r>
        <w:rPr>
          <w:rFonts w:hint="eastAsia" w:ascii="宋体" w:hAnsi="宋体" w:eastAsia="宋体"/>
          <w:sz w:val="24"/>
          <w:szCs w:val="24"/>
        </w:rPr>
        <w:t>&amp;</w:t>
      </w:r>
    </w:p>
    <w:p>
      <w:pPr>
        <w:pStyle w:val="8"/>
        <w:numPr>
          <w:ilvl w:val="0"/>
          <w:numId w:val="23"/>
        </w:numPr>
        <w:ind w:firstLineChars="0"/>
        <w:rPr>
          <w:rFonts w:ascii="宋体" w:hAnsi="宋体" w:eastAsia="宋体"/>
          <w:sz w:val="24"/>
          <w:szCs w:val="24"/>
        </w:rPr>
      </w:pPr>
      <w:r>
        <w:rPr>
          <w:rFonts w:hint="eastAsia" w:ascii="宋体" w:hAnsi="宋体" w:eastAsia="宋体"/>
          <w:sz w:val="24"/>
          <w:szCs w:val="24"/>
        </w:rPr>
        <w:t>&lt;</w:t>
      </w:r>
    </w:p>
    <w:p>
      <w:pPr>
        <w:pStyle w:val="8"/>
        <w:numPr>
          <w:ilvl w:val="0"/>
          <w:numId w:val="23"/>
        </w:numPr>
        <w:ind w:firstLineChars="0"/>
        <w:rPr>
          <w:rFonts w:ascii="宋体" w:hAnsi="宋体" w:eastAsia="宋体"/>
          <w:sz w:val="24"/>
          <w:szCs w:val="24"/>
        </w:rPr>
      </w:pPr>
      <w:r>
        <w:rPr>
          <w:rFonts w:ascii="宋体" w:hAnsi="宋体" w:eastAsia="宋体"/>
          <w:sz w:val="24"/>
          <w:szCs w:val="24"/>
        </w:rPr>
        <w:t>is not</w:t>
      </w:r>
    </w:p>
    <w:p>
      <w:pPr>
        <w:pStyle w:val="8"/>
        <w:numPr>
          <w:ilvl w:val="0"/>
          <w:numId w:val="23"/>
        </w:numPr>
        <w:ind w:firstLineChars="0"/>
        <w:rPr>
          <w:rFonts w:ascii="宋体" w:hAnsi="宋体" w:eastAsia="宋体"/>
          <w:color w:val="FF0000"/>
          <w:sz w:val="24"/>
          <w:szCs w:val="24"/>
        </w:rPr>
      </w:pPr>
      <w:r>
        <w:rPr>
          <w:rFonts w:ascii="宋体" w:hAnsi="宋体" w:eastAsia="宋体"/>
          <w:color w:val="FF0000"/>
          <w:sz w:val="24"/>
          <w:szCs w:val="24"/>
        </w:rPr>
        <w:t>**</w:t>
      </w:r>
    </w:p>
    <w:p>
      <w:pPr>
        <w:pStyle w:val="8"/>
        <w:numPr>
          <w:ilvl w:val="0"/>
          <w:numId w:val="3"/>
        </w:numPr>
        <w:ind w:firstLineChars="0"/>
        <w:rPr>
          <w:rFonts w:ascii="宋体" w:hAnsi="宋体" w:eastAsia="宋体"/>
          <w:sz w:val="24"/>
          <w:szCs w:val="24"/>
        </w:rPr>
      </w:pPr>
      <w:r>
        <w:rPr>
          <w:rFonts w:ascii="宋体" w:hAnsi="宋体" w:eastAsia="宋体"/>
          <w:sz w:val="24"/>
          <w:szCs w:val="24"/>
        </w:rPr>
        <w:t>x的y次方表达式正确的是</w:t>
      </w:r>
      <w:r>
        <w:rPr>
          <w:rFonts w:hint="eastAsia" w:ascii="宋体" w:hAnsi="宋体" w:eastAsia="宋体"/>
          <w:sz w:val="24"/>
          <w:szCs w:val="24"/>
        </w:rPr>
        <w:t>（ ）。</w:t>
      </w:r>
    </w:p>
    <w:p>
      <w:pPr>
        <w:pStyle w:val="8"/>
        <w:numPr>
          <w:ilvl w:val="0"/>
          <w:numId w:val="24"/>
        </w:numPr>
        <w:ind w:firstLineChars="0"/>
        <w:rPr>
          <w:rFonts w:ascii="宋体" w:hAnsi="宋体" w:eastAsia="宋体"/>
          <w:sz w:val="24"/>
          <w:szCs w:val="24"/>
        </w:rPr>
      </w:pPr>
      <w:r>
        <w:rPr>
          <w:rFonts w:ascii="宋体" w:hAnsi="宋体" w:eastAsia="宋体"/>
          <w:sz w:val="24"/>
          <w:szCs w:val="24"/>
        </w:rPr>
        <w:t>x^y</w:t>
      </w:r>
    </w:p>
    <w:p>
      <w:pPr>
        <w:pStyle w:val="8"/>
        <w:numPr>
          <w:ilvl w:val="0"/>
          <w:numId w:val="24"/>
        </w:numPr>
        <w:ind w:firstLineChars="0"/>
        <w:rPr>
          <w:rFonts w:ascii="宋体" w:hAnsi="宋体" w:eastAsia="宋体"/>
          <w:color w:val="FF0000"/>
          <w:sz w:val="24"/>
          <w:szCs w:val="24"/>
        </w:rPr>
      </w:pPr>
      <w:r>
        <w:rPr>
          <w:rFonts w:ascii="宋体" w:hAnsi="宋体" w:eastAsia="宋体"/>
          <w:color w:val="FF0000"/>
          <w:sz w:val="24"/>
          <w:szCs w:val="24"/>
        </w:rPr>
        <w:t>x**y</w:t>
      </w:r>
    </w:p>
    <w:p>
      <w:pPr>
        <w:pStyle w:val="8"/>
        <w:numPr>
          <w:ilvl w:val="0"/>
          <w:numId w:val="24"/>
        </w:numPr>
        <w:ind w:firstLineChars="0"/>
        <w:rPr>
          <w:rFonts w:ascii="宋体" w:hAnsi="宋体" w:eastAsia="宋体"/>
          <w:sz w:val="24"/>
          <w:szCs w:val="24"/>
        </w:rPr>
      </w:pPr>
      <w:r>
        <w:rPr>
          <w:rFonts w:ascii="宋体" w:hAnsi="宋体" w:eastAsia="宋体"/>
          <w:sz w:val="24"/>
          <w:szCs w:val="24"/>
        </w:rPr>
        <w:t>x^^y</w:t>
      </w:r>
    </w:p>
    <w:p>
      <w:pPr>
        <w:pStyle w:val="8"/>
        <w:numPr>
          <w:ilvl w:val="0"/>
          <w:numId w:val="24"/>
        </w:numPr>
        <w:ind w:firstLineChars="0"/>
        <w:rPr>
          <w:rFonts w:ascii="宋体" w:hAnsi="宋体" w:eastAsia="宋体"/>
          <w:sz w:val="24"/>
          <w:szCs w:val="24"/>
        </w:rPr>
      </w:pPr>
      <w:r>
        <w:rPr>
          <w:rFonts w:ascii="宋体" w:hAnsi="宋体" w:eastAsia="宋体"/>
          <w:sz w:val="24"/>
          <w:szCs w:val="24"/>
        </w:rPr>
        <w:t>Python没有提到</w:t>
      </w:r>
    </w:p>
    <w:p>
      <w:pPr>
        <w:pStyle w:val="8"/>
        <w:numPr>
          <w:ilvl w:val="0"/>
          <w:numId w:val="3"/>
        </w:numPr>
        <w:ind w:firstLineChars="0"/>
        <w:rPr>
          <w:rFonts w:ascii="宋体" w:hAnsi="宋体" w:eastAsia="宋体"/>
          <w:sz w:val="24"/>
          <w:szCs w:val="24"/>
        </w:rPr>
      </w:pPr>
      <w:r>
        <w:rPr>
          <w:rFonts w:ascii="宋体" w:hAnsi="宋体" w:eastAsia="宋体"/>
          <w:sz w:val="24"/>
          <w:szCs w:val="24"/>
        </w:rPr>
        <w:t>22%3表达式输出结果为</w:t>
      </w:r>
      <w:r>
        <w:rPr>
          <w:rFonts w:hint="eastAsia" w:ascii="宋体" w:hAnsi="宋体" w:eastAsia="宋体"/>
          <w:sz w:val="24"/>
          <w:szCs w:val="24"/>
        </w:rPr>
        <w:t>（ ）。</w:t>
      </w:r>
    </w:p>
    <w:p>
      <w:pPr>
        <w:pStyle w:val="8"/>
        <w:numPr>
          <w:ilvl w:val="0"/>
          <w:numId w:val="25"/>
        </w:numPr>
        <w:ind w:firstLineChars="0"/>
        <w:rPr>
          <w:rFonts w:ascii="宋体" w:hAnsi="宋体" w:eastAsia="宋体"/>
          <w:sz w:val="24"/>
          <w:szCs w:val="24"/>
        </w:rPr>
      </w:pPr>
      <w:r>
        <w:rPr>
          <w:rFonts w:hint="eastAsia" w:ascii="宋体" w:hAnsi="宋体" w:eastAsia="宋体"/>
          <w:sz w:val="24"/>
          <w:szCs w:val="24"/>
        </w:rPr>
        <w:t>7</w:t>
      </w:r>
    </w:p>
    <w:p>
      <w:pPr>
        <w:pStyle w:val="8"/>
        <w:numPr>
          <w:ilvl w:val="0"/>
          <w:numId w:val="25"/>
        </w:numPr>
        <w:ind w:firstLineChars="0"/>
        <w:rPr>
          <w:rFonts w:ascii="宋体" w:hAnsi="宋体" w:eastAsia="宋体"/>
          <w:color w:val="FF0000"/>
          <w:sz w:val="24"/>
          <w:szCs w:val="24"/>
        </w:rPr>
      </w:pPr>
      <w:r>
        <w:rPr>
          <w:rFonts w:hint="eastAsia" w:ascii="宋体" w:hAnsi="宋体" w:eastAsia="宋体"/>
          <w:color w:val="FF0000"/>
          <w:sz w:val="24"/>
          <w:szCs w:val="24"/>
        </w:rPr>
        <w:t>1</w:t>
      </w:r>
    </w:p>
    <w:p>
      <w:pPr>
        <w:pStyle w:val="8"/>
        <w:numPr>
          <w:ilvl w:val="0"/>
          <w:numId w:val="25"/>
        </w:numPr>
        <w:ind w:firstLineChars="0"/>
        <w:rPr>
          <w:rFonts w:ascii="宋体" w:hAnsi="宋体" w:eastAsia="宋体"/>
          <w:sz w:val="24"/>
          <w:szCs w:val="24"/>
        </w:rPr>
      </w:pPr>
      <w:r>
        <w:rPr>
          <w:rFonts w:hint="eastAsia" w:ascii="宋体" w:hAnsi="宋体" w:eastAsia="宋体"/>
          <w:sz w:val="24"/>
          <w:szCs w:val="24"/>
        </w:rPr>
        <w:t>0</w:t>
      </w:r>
    </w:p>
    <w:p>
      <w:pPr>
        <w:pStyle w:val="8"/>
        <w:numPr>
          <w:ilvl w:val="0"/>
          <w:numId w:val="25"/>
        </w:numPr>
        <w:ind w:firstLineChars="0"/>
        <w:rPr>
          <w:rFonts w:ascii="宋体" w:hAnsi="宋体" w:eastAsia="宋体"/>
          <w:sz w:val="24"/>
          <w:szCs w:val="24"/>
        </w:rPr>
      </w:pPr>
      <w:r>
        <w:rPr>
          <w:rFonts w:hint="eastAsia" w:ascii="宋体" w:hAnsi="宋体" w:eastAsia="宋体"/>
          <w:sz w:val="24"/>
          <w:szCs w:val="24"/>
        </w:rPr>
        <w:t>5</w:t>
      </w:r>
    </w:p>
    <w:p>
      <w:pPr>
        <w:pStyle w:val="8"/>
        <w:numPr>
          <w:ilvl w:val="0"/>
          <w:numId w:val="3"/>
        </w:numPr>
        <w:ind w:firstLineChars="0"/>
        <w:rPr>
          <w:rFonts w:ascii="宋体" w:hAnsi="宋体" w:eastAsia="宋体"/>
          <w:sz w:val="24"/>
          <w:szCs w:val="24"/>
        </w:rPr>
      </w:pPr>
      <w:r>
        <w:rPr>
          <w:rFonts w:ascii="宋体" w:hAnsi="宋体" w:eastAsia="宋体"/>
          <w:sz w:val="24"/>
          <w:szCs w:val="24"/>
        </w:rPr>
        <w:t>3*1**3表达式输出结果为</w:t>
      </w:r>
      <w:r>
        <w:rPr>
          <w:rFonts w:hint="eastAsia" w:ascii="宋体" w:hAnsi="宋体" w:eastAsia="宋体"/>
          <w:sz w:val="24"/>
          <w:szCs w:val="24"/>
        </w:rPr>
        <w:t>（ ）。</w:t>
      </w:r>
    </w:p>
    <w:p>
      <w:pPr>
        <w:pStyle w:val="8"/>
        <w:numPr>
          <w:ilvl w:val="0"/>
          <w:numId w:val="26"/>
        </w:numPr>
        <w:ind w:firstLineChars="0"/>
        <w:rPr>
          <w:rFonts w:ascii="宋体" w:hAnsi="宋体" w:eastAsia="宋体"/>
          <w:sz w:val="24"/>
          <w:szCs w:val="24"/>
        </w:rPr>
      </w:pPr>
      <w:r>
        <w:rPr>
          <w:rFonts w:ascii="宋体" w:hAnsi="宋体" w:eastAsia="宋体"/>
          <w:sz w:val="24"/>
          <w:szCs w:val="24"/>
        </w:rPr>
        <w:t>27</w:t>
      </w:r>
    </w:p>
    <w:p>
      <w:pPr>
        <w:pStyle w:val="8"/>
        <w:numPr>
          <w:ilvl w:val="0"/>
          <w:numId w:val="26"/>
        </w:numPr>
        <w:ind w:firstLineChars="0"/>
        <w:rPr>
          <w:rFonts w:ascii="宋体" w:hAnsi="宋体" w:eastAsia="宋体"/>
          <w:sz w:val="24"/>
          <w:szCs w:val="24"/>
        </w:rPr>
      </w:pPr>
      <w:r>
        <w:rPr>
          <w:rFonts w:hint="eastAsia" w:ascii="宋体" w:hAnsi="宋体" w:eastAsia="宋体"/>
          <w:sz w:val="24"/>
          <w:szCs w:val="24"/>
        </w:rPr>
        <w:t>9</w:t>
      </w:r>
    </w:p>
    <w:p>
      <w:pPr>
        <w:pStyle w:val="8"/>
        <w:numPr>
          <w:ilvl w:val="0"/>
          <w:numId w:val="26"/>
        </w:numPr>
        <w:ind w:firstLineChars="0"/>
        <w:rPr>
          <w:rFonts w:ascii="宋体" w:hAnsi="宋体" w:eastAsia="宋体"/>
          <w:color w:val="FF0000"/>
          <w:sz w:val="24"/>
          <w:szCs w:val="24"/>
        </w:rPr>
      </w:pPr>
      <w:r>
        <w:rPr>
          <w:rFonts w:hint="eastAsia" w:ascii="宋体" w:hAnsi="宋体" w:eastAsia="宋体"/>
          <w:color w:val="FF0000"/>
          <w:sz w:val="24"/>
          <w:szCs w:val="24"/>
        </w:rPr>
        <w:t>3</w:t>
      </w:r>
    </w:p>
    <w:p>
      <w:pPr>
        <w:pStyle w:val="8"/>
        <w:numPr>
          <w:ilvl w:val="0"/>
          <w:numId w:val="26"/>
        </w:numPr>
        <w:ind w:firstLineChars="0"/>
        <w:rPr>
          <w:rFonts w:ascii="宋体" w:hAnsi="宋体" w:eastAsia="宋体"/>
          <w:sz w:val="24"/>
          <w:szCs w:val="24"/>
        </w:rPr>
      </w:pPr>
      <w:r>
        <w:rPr>
          <w:rFonts w:hint="eastAsia" w:ascii="宋体" w:hAnsi="宋体" w:eastAsia="宋体"/>
          <w:sz w:val="24"/>
          <w:szCs w:val="24"/>
        </w:rPr>
        <w:t>1</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如果表达式的操作符有相同的优先级，则运算规则是（ ）。</w:t>
      </w:r>
    </w:p>
    <w:p>
      <w:pPr>
        <w:pStyle w:val="8"/>
        <w:numPr>
          <w:ilvl w:val="0"/>
          <w:numId w:val="27"/>
        </w:numPr>
        <w:ind w:firstLineChars="0"/>
        <w:rPr>
          <w:rFonts w:ascii="宋体" w:hAnsi="宋体" w:eastAsia="宋体"/>
          <w:color w:val="FF0000"/>
          <w:sz w:val="24"/>
          <w:szCs w:val="24"/>
        </w:rPr>
      </w:pPr>
      <w:r>
        <w:rPr>
          <w:rFonts w:hint="eastAsia" w:ascii="宋体" w:hAnsi="宋体" w:eastAsia="宋体"/>
          <w:color w:val="FF0000"/>
          <w:sz w:val="24"/>
          <w:szCs w:val="24"/>
        </w:rPr>
        <w:t>从左到右</w:t>
      </w:r>
    </w:p>
    <w:p>
      <w:pPr>
        <w:pStyle w:val="8"/>
        <w:numPr>
          <w:ilvl w:val="0"/>
          <w:numId w:val="27"/>
        </w:numPr>
        <w:ind w:firstLineChars="0"/>
        <w:rPr>
          <w:rFonts w:ascii="宋体" w:hAnsi="宋体" w:eastAsia="宋体"/>
          <w:sz w:val="24"/>
          <w:szCs w:val="24"/>
        </w:rPr>
      </w:pPr>
      <w:r>
        <w:rPr>
          <w:rFonts w:hint="eastAsia" w:ascii="宋体" w:hAnsi="宋体" w:eastAsia="宋体"/>
          <w:sz w:val="24"/>
          <w:szCs w:val="24"/>
        </w:rPr>
        <w:t>从右到左</w:t>
      </w:r>
    </w:p>
    <w:p>
      <w:pPr>
        <w:pStyle w:val="8"/>
        <w:numPr>
          <w:ilvl w:val="0"/>
          <w:numId w:val="27"/>
        </w:numPr>
        <w:ind w:firstLineChars="0"/>
        <w:rPr>
          <w:rFonts w:ascii="宋体" w:hAnsi="宋体" w:eastAsia="宋体"/>
          <w:sz w:val="24"/>
          <w:szCs w:val="24"/>
        </w:rPr>
      </w:pPr>
      <w:r>
        <w:rPr>
          <w:rFonts w:hint="eastAsia" w:ascii="宋体" w:hAnsi="宋体" w:eastAsia="宋体"/>
          <w:sz w:val="24"/>
          <w:szCs w:val="24"/>
        </w:rPr>
        <w:t>随便</w:t>
      </w:r>
    </w:p>
    <w:p>
      <w:pPr>
        <w:pStyle w:val="8"/>
        <w:numPr>
          <w:ilvl w:val="0"/>
          <w:numId w:val="27"/>
        </w:numPr>
        <w:ind w:firstLineChars="0"/>
        <w:rPr>
          <w:rFonts w:ascii="宋体" w:hAnsi="宋体" w:eastAsia="宋体"/>
          <w:sz w:val="24"/>
          <w:szCs w:val="24"/>
        </w:rPr>
      </w:pPr>
      <w:r>
        <w:rPr>
          <w:rFonts w:hint="eastAsia" w:ascii="宋体" w:hAnsi="宋体" w:eastAsia="宋体"/>
          <w:sz w:val="24"/>
          <w:szCs w:val="24"/>
        </w:rPr>
        <w:t>同时运算</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8"/>
        <w:ind w:left="3360" w:leftChars="1600" w:firstLine="0" w:firstLineChars="0"/>
        <w:rPr>
          <w:rFonts w:ascii="宋体" w:hAnsi="宋体" w:eastAsia="宋体"/>
          <w:sz w:val="24"/>
          <w:szCs w:val="24"/>
        </w:rPr>
      </w:pPr>
      <w:r>
        <w:rPr>
          <w:rFonts w:ascii="Courier New" w:hAnsi="Courier New" w:eastAsia="宋体" w:cs="Courier New"/>
          <w:color w:val="000000"/>
          <w:kern w:val="0"/>
          <w:sz w:val="20"/>
          <w:szCs w:val="20"/>
        </w:rPr>
        <w:t xml:space="preserve">x = </w:t>
      </w:r>
      <w:r>
        <w:rPr>
          <w:rFonts w:ascii="Courier New" w:hAnsi="Courier New" w:eastAsia="宋体" w:cs="Courier New"/>
          <w:b/>
          <w:bCs/>
          <w:color w:val="000080"/>
          <w:kern w:val="0"/>
          <w:sz w:val="20"/>
          <w:szCs w:val="20"/>
        </w:rPr>
        <w:t>True</w:t>
      </w:r>
      <w:r>
        <w:rPr>
          <w:rFonts w:ascii="Courier New" w:hAnsi="Courier New" w:eastAsia="宋体" w:cs="Courier New"/>
          <w:b/>
          <w:bCs/>
          <w:color w:val="000080"/>
          <w:kern w:val="0"/>
          <w:sz w:val="20"/>
          <w:szCs w:val="20"/>
        </w:rPr>
        <w:br w:type="textWrapping"/>
      </w:r>
      <w:r>
        <w:rPr>
          <w:rFonts w:ascii="Courier New" w:hAnsi="Courier New" w:eastAsia="宋体" w:cs="Courier New"/>
          <w:color w:val="000000"/>
          <w:kern w:val="0"/>
          <w:sz w:val="20"/>
          <w:szCs w:val="20"/>
        </w:rPr>
        <w:t xml:space="preserve">y = </w:t>
      </w:r>
      <w:r>
        <w:rPr>
          <w:rFonts w:ascii="Courier New" w:hAnsi="Courier New" w:eastAsia="宋体" w:cs="Courier New"/>
          <w:b/>
          <w:bCs/>
          <w:color w:val="000080"/>
          <w:kern w:val="0"/>
          <w:sz w:val="20"/>
          <w:szCs w:val="20"/>
        </w:rPr>
        <w:t>False</w:t>
      </w:r>
      <w:r>
        <w:rPr>
          <w:rFonts w:ascii="Courier New" w:hAnsi="Courier New" w:eastAsia="宋体" w:cs="Courier New"/>
          <w:b/>
          <w:bCs/>
          <w:color w:val="000080"/>
          <w:kern w:val="0"/>
          <w:sz w:val="20"/>
          <w:szCs w:val="20"/>
        </w:rPr>
        <w:br w:type="textWrapping"/>
      </w:r>
      <w:r>
        <w:rPr>
          <w:rFonts w:ascii="Courier New" w:hAnsi="Courier New" w:eastAsia="宋体" w:cs="Courier New"/>
          <w:color w:val="000000"/>
          <w:kern w:val="0"/>
          <w:sz w:val="20"/>
          <w:szCs w:val="20"/>
        </w:rPr>
        <w:t xml:space="preserve">z = </w:t>
      </w:r>
      <w:r>
        <w:rPr>
          <w:rFonts w:ascii="Courier New" w:hAnsi="Courier New" w:eastAsia="宋体" w:cs="Courier New"/>
          <w:b/>
          <w:bCs/>
          <w:color w:val="000080"/>
          <w:kern w:val="0"/>
          <w:sz w:val="20"/>
          <w:szCs w:val="20"/>
        </w:rPr>
        <w:t>False</w:t>
      </w:r>
      <w:r>
        <w:rPr>
          <w:rFonts w:ascii="Courier New" w:hAnsi="Courier New" w:eastAsia="宋体" w:cs="Courier New"/>
          <w:b/>
          <w:bCs/>
          <w:color w:val="000080"/>
          <w:kern w:val="0"/>
          <w:sz w:val="20"/>
          <w:szCs w:val="20"/>
        </w:rPr>
        <w:br w:type="textWrapping"/>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 xml:space="preserve">x </w:t>
      </w:r>
      <w:r>
        <w:rPr>
          <w:rFonts w:ascii="Courier New" w:hAnsi="Courier New" w:eastAsia="宋体" w:cs="Courier New"/>
          <w:b/>
          <w:bCs/>
          <w:color w:val="000080"/>
          <w:kern w:val="0"/>
          <w:sz w:val="20"/>
          <w:szCs w:val="20"/>
        </w:rPr>
        <w:t xml:space="preserve">or </w:t>
      </w:r>
      <w:r>
        <w:rPr>
          <w:rFonts w:ascii="Courier New" w:hAnsi="Courier New" w:eastAsia="宋体" w:cs="Courier New"/>
          <w:color w:val="000000"/>
          <w:kern w:val="0"/>
          <w:sz w:val="20"/>
          <w:szCs w:val="20"/>
        </w:rPr>
        <w:t xml:space="preserve">y </w:t>
      </w:r>
      <w:r>
        <w:rPr>
          <w:rFonts w:ascii="Courier New" w:hAnsi="Courier New" w:eastAsia="宋体" w:cs="Courier New"/>
          <w:b/>
          <w:bCs/>
          <w:color w:val="000080"/>
          <w:kern w:val="0"/>
          <w:sz w:val="20"/>
          <w:szCs w:val="20"/>
        </w:rPr>
        <w:t xml:space="preserve">and </w:t>
      </w:r>
      <w:r>
        <w:rPr>
          <w:rFonts w:ascii="Courier New" w:hAnsi="Courier New" w:eastAsia="宋体" w:cs="Courier New"/>
          <w:color w:val="000000"/>
          <w:kern w:val="0"/>
          <w:sz w:val="20"/>
          <w:szCs w:val="20"/>
        </w:rPr>
        <w:t>z:</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else</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"2"</w:t>
      </w:r>
      <w:r>
        <w:rPr>
          <w:rFonts w:ascii="Courier New" w:hAnsi="Courier New" w:eastAsia="宋体" w:cs="Courier New"/>
          <w:color w:val="000000"/>
          <w:kern w:val="0"/>
          <w:sz w:val="20"/>
          <w:szCs w:val="20"/>
        </w:rPr>
        <w:t>)</w:t>
      </w:r>
    </w:p>
    <w:p>
      <w:pPr>
        <w:rPr>
          <w:rFonts w:ascii="FangSong" w:hAnsi="FangSong" w:eastAsia="FangSong"/>
          <w:i/>
          <w:iCs/>
          <w:sz w:val="24"/>
          <w:szCs w:val="24"/>
          <w:u w:val="single"/>
        </w:rPr>
      </w:pPr>
    </w:p>
    <w:p>
      <w:pPr>
        <w:pStyle w:val="8"/>
        <w:numPr>
          <w:ilvl w:val="0"/>
          <w:numId w:val="28"/>
        </w:numPr>
        <w:ind w:firstLineChars="0"/>
        <w:rPr>
          <w:rFonts w:ascii="宋体" w:hAnsi="宋体" w:eastAsia="宋体"/>
          <w:color w:val="FF0000"/>
          <w:sz w:val="24"/>
          <w:szCs w:val="24"/>
        </w:rPr>
      </w:pPr>
      <w:r>
        <w:rPr>
          <w:rFonts w:ascii="宋体" w:hAnsi="宋体" w:eastAsia="宋体"/>
          <w:color w:val="FF0000"/>
          <w:sz w:val="24"/>
          <w:szCs w:val="24"/>
        </w:rPr>
        <w:t>1</w:t>
      </w:r>
    </w:p>
    <w:p>
      <w:pPr>
        <w:pStyle w:val="8"/>
        <w:numPr>
          <w:ilvl w:val="0"/>
          <w:numId w:val="28"/>
        </w:numPr>
        <w:ind w:firstLineChars="0"/>
        <w:rPr>
          <w:rFonts w:ascii="宋体" w:hAnsi="宋体" w:eastAsia="宋体"/>
          <w:sz w:val="24"/>
          <w:szCs w:val="24"/>
        </w:rPr>
      </w:pPr>
      <w:r>
        <w:rPr>
          <w:rFonts w:ascii="宋体" w:hAnsi="宋体" w:eastAsia="宋体"/>
          <w:sz w:val="24"/>
          <w:szCs w:val="24"/>
        </w:rPr>
        <w:t>2</w:t>
      </w:r>
    </w:p>
    <w:p>
      <w:pPr>
        <w:pStyle w:val="8"/>
        <w:numPr>
          <w:ilvl w:val="0"/>
          <w:numId w:val="28"/>
        </w:numPr>
        <w:ind w:firstLineChars="0"/>
        <w:rPr>
          <w:rFonts w:ascii="宋体" w:hAnsi="宋体" w:eastAsia="宋体"/>
          <w:sz w:val="24"/>
          <w:szCs w:val="24"/>
        </w:rPr>
      </w:pPr>
      <w:r>
        <w:rPr>
          <w:rFonts w:hint="eastAsia" w:ascii="宋体" w:hAnsi="宋体" w:eastAsia="宋体"/>
          <w:sz w:val="24"/>
          <w:szCs w:val="24"/>
        </w:rPr>
        <w:t>True</w:t>
      </w:r>
    </w:p>
    <w:p>
      <w:pPr>
        <w:pStyle w:val="8"/>
        <w:numPr>
          <w:ilvl w:val="0"/>
          <w:numId w:val="28"/>
        </w:numPr>
        <w:ind w:firstLineChars="0"/>
        <w:rPr>
          <w:rFonts w:ascii="宋体" w:hAnsi="宋体" w:eastAsia="宋体"/>
          <w:sz w:val="24"/>
          <w:szCs w:val="24"/>
        </w:rPr>
      </w:pPr>
      <w:r>
        <w:rPr>
          <w:rFonts w:hint="eastAsia" w:ascii="宋体" w:hAnsi="宋体" w:eastAsia="宋体"/>
          <w:sz w:val="24"/>
          <w:szCs w:val="24"/>
        </w:rPr>
        <w:t>运行出错</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下列选项属于列表的是（ ）。</w:t>
      </w:r>
    </w:p>
    <w:p>
      <w:pPr>
        <w:pStyle w:val="8"/>
        <w:numPr>
          <w:ilvl w:val="0"/>
          <w:numId w:val="29"/>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w:t>
      </w:r>
    </w:p>
    <w:p>
      <w:pPr>
        <w:pStyle w:val="8"/>
        <w:numPr>
          <w:ilvl w:val="0"/>
          <w:numId w:val="29"/>
        </w:numPr>
        <w:ind w:firstLineChars="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1</w:t>
      </w:r>
      <w:r>
        <w:rPr>
          <w:rFonts w:hint="eastAsia" w:ascii="宋体" w:hAnsi="宋体" w:eastAsia="宋体"/>
          <w:color w:val="FF0000"/>
          <w:sz w:val="24"/>
          <w:szCs w:val="24"/>
        </w:rPr>
        <w:t>,</w:t>
      </w:r>
      <w:r>
        <w:rPr>
          <w:rFonts w:ascii="宋体" w:hAnsi="宋体" w:eastAsia="宋体"/>
          <w:color w:val="FF0000"/>
          <w:sz w:val="24"/>
          <w:szCs w:val="24"/>
        </w:rPr>
        <w:t>2</w:t>
      </w:r>
      <w:r>
        <w:rPr>
          <w:rFonts w:hint="eastAsia" w:ascii="宋体" w:hAnsi="宋体" w:eastAsia="宋体"/>
          <w:color w:val="FF0000"/>
          <w:sz w:val="24"/>
          <w:szCs w:val="24"/>
        </w:rPr>
        <w:t>,</w:t>
      </w:r>
      <w:r>
        <w:rPr>
          <w:rFonts w:ascii="宋体" w:hAnsi="宋体" w:eastAsia="宋体"/>
          <w:color w:val="FF0000"/>
          <w:sz w:val="24"/>
          <w:szCs w:val="24"/>
        </w:rPr>
        <w:t>3]</w:t>
      </w:r>
    </w:p>
    <w:p>
      <w:pPr>
        <w:pStyle w:val="8"/>
        <w:numPr>
          <w:ilvl w:val="0"/>
          <w:numId w:val="29"/>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1,2,3}</w:t>
      </w:r>
    </w:p>
    <w:p>
      <w:pPr>
        <w:pStyle w:val="8"/>
        <w:numPr>
          <w:ilvl w:val="0"/>
          <w:numId w:val="29"/>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a:1,b:2,c:3}</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在Python中，可以使用（ ）函数</w:t>
      </w:r>
      <w:r>
        <w:rPr>
          <w:rFonts w:ascii="宋体" w:hAnsi="宋体" w:eastAsia="宋体"/>
          <w:sz w:val="24"/>
          <w:szCs w:val="24"/>
        </w:rPr>
        <w:t>在列表末尾添加新的对象</w:t>
      </w:r>
      <w:r>
        <w:rPr>
          <w:rFonts w:hint="eastAsia" w:ascii="宋体" w:hAnsi="宋体" w:eastAsia="宋体"/>
          <w:sz w:val="24"/>
          <w:szCs w:val="24"/>
        </w:rPr>
        <w:t>。</w:t>
      </w:r>
    </w:p>
    <w:p>
      <w:pPr>
        <w:pStyle w:val="8"/>
        <w:numPr>
          <w:ilvl w:val="0"/>
          <w:numId w:val="30"/>
        </w:numPr>
        <w:ind w:firstLineChars="0"/>
        <w:rPr>
          <w:rFonts w:ascii="宋体" w:hAnsi="宋体" w:eastAsia="宋体"/>
          <w:sz w:val="24"/>
          <w:szCs w:val="24"/>
        </w:rPr>
      </w:pPr>
      <w:r>
        <w:rPr>
          <w:rFonts w:hint="eastAsia" w:ascii="宋体" w:hAnsi="宋体" w:eastAsia="宋体"/>
          <w:sz w:val="24"/>
          <w:szCs w:val="24"/>
        </w:rPr>
        <w:t>add</w:t>
      </w:r>
      <w:r>
        <w:rPr>
          <w:rFonts w:ascii="宋体" w:hAnsi="宋体" w:eastAsia="宋体"/>
          <w:sz w:val="24"/>
          <w:szCs w:val="24"/>
        </w:rPr>
        <w:t>()</w:t>
      </w:r>
    </w:p>
    <w:p>
      <w:pPr>
        <w:pStyle w:val="8"/>
        <w:numPr>
          <w:ilvl w:val="0"/>
          <w:numId w:val="30"/>
        </w:numPr>
        <w:ind w:firstLineChars="0"/>
        <w:rPr>
          <w:rFonts w:ascii="宋体" w:hAnsi="宋体" w:eastAsia="宋体"/>
          <w:sz w:val="24"/>
          <w:szCs w:val="24"/>
        </w:rPr>
      </w:pPr>
      <w:r>
        <w:rPr>
          <w:rFonts w:hint="eastAsia" w:ascii="宋体" w:hAnsi="宋体" w:eastAsia="宋体"/>
          <w:sz w:val="24"/>
          <w:szCs w:val="24"/>
        </w:rPr>
        <w:t>i</w:t>
      </w:r>
      <w:r>
        <w:rPr>
          <w:rFonts w:ascii="宋体" w:hAnsi="宋体" w:eastAsia="宋体"/>
          <w:sz w:val="24"/>
          <w:szCs w:val="24"/>
        </w:rPr>
        <w:t>ndex()</w:t>
      </w:r>
    </w:p>
    <w:p>
      <w:pPr>
        <w:pStyle w:val="8"/>
        <w:numPr>
          <w:ilvl w:val="0"/>
          <w:numId w:val="30"/>
        </w:numPr>
        <w:ind w:firstLineChars="0"/>
        <w:rPr>
          <w:rFonts w:ascii="宋体" w:hAnsi="宋体" w:eastAsia="宋体"/>
          <w:color w:val="FF0000"/>
          <w:sz w:val="24"/>
          <w:szCs w:val="24"/>
        </w:rPr>
      </w:pPr>
      <w:r>
        <w:rPr>
          <w:rFonts w:hint="eastAsia" w:ascii="宋体" w:hAnsi="宋体" w:eastAsia="宋体"/>
          <w:color w:val="FF0000"/>
          <w:sz w:val="24"/>
          <w:szCs w:val="24"/>
        </w:rPr>
        <w:t>a</w:t>
      </w:r>
      <w:r>
        <w:rPr>
          <w:rFonts w:ascii="宋体" w:hAnsi="宋体" w:eastAsia="宋体"/>
          <w:color w:val="FF0000"/>
          <w:sz w:val="24"/>
          <w:szCs w:val="24"/>
        </w:rPr>
        <w:t>ppend()</w:t>
      </w:r>
    </w:p>
    <w:p>
      <w:pPr>
        <w:pStyle w:val="8"/>
        <w:numPr>
          <w:ilvl w:val="0"/>
          <w:numId w:val="30"/>
        </w:numPr>
        <w:ind w:firstLineChars="0"/>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op()</w:t>
      </w:r>
    </w:p>
    <w:p>
      <w:pPr>
        <w:pStyle w:val="8"/>
        <w:numPr>
          <w:ilvl w:val="0"/>
          <w:numId w:val="3"/>
        </w:numPr>
        <w:ind w:firstLineChars="0"/>
        <w:rPr>
          <w:rFonts w:ascii="宋体" w:hAnsi="宋体" w:eastAsia="宋体"/>
          <w:sz w:val="24"/>
          <w:szCs w:val="24"/>
        </w:rPr>
      </w:pPr>
      <w:bookmarkStart w:id="6" w:name="_Hlk103896216"/>
      <w:r>
        <w:rPr>
          <w:rFonts w:hint="eastAsia" w:ascii="宋体" w:hAnsi="宋体" w:eastAsia="宋体"/>
          <w:sz w:val="24"/>
          <w:szCs w:val="24"/>
        </w:rPr>
        <w:t>以下代码的运行结果为（ ）。</w:t>
      </w:r>
      <w:bookmarkEnd w:id="6"/>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leftChars="16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a =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2</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b = a.copy()</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(b)</w:t>
      </w:r>
    </w:p>
    <w:p>
      <w:pPr>
        <w:pStyle w:val="8"/>
        <w:numPr>
          <w:ilvl w:val="0"/>
          <w:numId w:val="31"/>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1,1,2,2,3,3]</w:t>
      </w:r>
    </w:p>
    <w:p>
      <w:pPr>
        <w:pStyle w:val="8"/>
        <w:numPr>
          <w:ilvl w:val="0"/>
          <w:numId w:val="31"/>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1,2,3][1,2,3]</w:t>
      </w:r>
    </w:p>
    <w:p>
      <w:pPr>
        <w:pStyle w:val="8"/>
        <w:numPr>
          <w:ilvl w:val="0"/>
          <w:numId w:val="31"/>
        </w:numPr>
        <w:ind w:firstLineChars="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1,2,3]</w:t>
      </w:r>
    </w:p>
    <w:p>
      <w:pPr>
        <w:pStyle w:val="8"/>
        <w:numPr>
          <w:ilvl w:val="0"/>
          <w:numId w:val="31"/>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w:t>
      </w:r>
      <w:r>
        <w:rPr>
          <w:rFonts w:ascii="宋体" w:hAnsi="宋体" w:eastAsia="宋体"/>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leftChars="16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x = []</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n = </w:t>
      </w:r>
      <w:r>
        <w:rPr>
          <w:rFonts w:ascii="Courier New" w:hAnsi="Courier New" w:eastAsia="宋体" w:cs="Courier New"/>
          <w:color w:val="000080"/>
          <w:kern w:val="0"/>
          <w:sz w:val="20"/>
          <w:szCs w:val="20"/>
        </w:rPr>
        <w:t>len</w:t>
      </w:r>
      <w:r>
        <w:rPr>
          <w:rFonts w:ascii="Courier New" w:hAnsi="Courier New" w:eastAsia="宋体" w:cs="Courier New"/>
          <w:color w:val="000000"/>
          <w:kern w:val="0"/>
          <w:sz w:val="20"/>
          <w:szCs w:val="20"/>
        </w:rPr>
        <w:t>(x)</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(n)</w:t>
      </w:r>
    </w:p>
    <w:p>
      <w:pPr>
        <w:pStyle w:val="8"/>
        <w:numPr>
          <w:ilvl w:val="0"/>
          <w:numId w:val="32"/>
        </w:numPr>
        <w:ind w:firstLineChars="0"/>
        <w:rPr>
          <w:rFonts w:ascii="宋体" w:hAnsi="宋体" w:eastAsia="宋体"/>
          <w:color w:val="FF0000"/>
          <w:sz w:val="24"/>
          <w:szCs w:val="24"/>
        </w:rPr>
      </w:pPr>
      <w:r>
        <w:rPr>
          <w:rFonts w:hint="eastAsia" w:ascii="宋体" w:hAnsi="宋体" w:eastAsia="宋体"/>
          <w:color w:val="FF0000"/>
          <w:sz w:val="24"/>
          <w:szCs w:val="24"/>
        </w:rPr>
        <w:t>0</w:t>
      </w:r>
    </w:p>
    <w:p>
      <w:pPr>
        <w:pStyle w:val="8"/>
        <w:numPr>
          <w:ilvl w:val="0"/>
          <w:numId w:val="32"/>
        </w:numPr>
        <w:ind w:firstLineChars="0"/>
        <w:rPr>
          <w:rFonts w:ascii="宋体" w:hAnsi="宋体" w:eastAsia="宋体"/>
          <w:sz w:val="24"/>
          <w:szCs w:val="24"/>
        </w:rPr>
      </w:pPr>
      <w:r>
        <w:rPr>
          <w:rFonts w:hint="eastAsia" w:ascii="宋体" w:hAnsi="宋体" w:eastAsia="宋体"/>
          <w:sz w:val="24"/>
          <w:szCs w:val="24"/>
        </w:rPr>
        <w:t>N</w:t>
      </w:r>
      <w:r>
        <w:rPr>
          <w:rFonts w:ascii="宋体" w:hAnsi="宋体" w:eastAsia="宋体"/>
          <w:sz w:val="24"/>
          <w:szCs w:val="24"/>
        </w:rPr>
        <w:t>A</w:t>
      </w:r>
    </w:p>
    <w:p>
      <w:pPr>
        <w:pStyle w:val="8"/>
        <w:numPr>
          <w:ilvl w:val="0"/>
          <w:numId w:val="32"/>
        </w:numPr>
        <w:ind w:firstLineChars="0"/>
        <w:rPr>
          <w:rFonts w:ascii="宋体" w:hAnsi="宋体" w:eastAsia="宋体"/>
          <w:sz w:val="24"/>
          <w:szCs w:val="24"/>
        </w:rPr>
      </w:pPr>
      <w:r>
        <w:rPr>
          <w:rFonts w:hint="eastAsia" w:ascii="宋体" w:hAnsi="宋体" w:eastAsia="宋体"/>
          <w:sz w:val="24"/>
          <w:szCs w:val="24"/>
        </w:rPr>
        <w:t>N</w:t>
      </w:r>
      <w:r>
        <w:rPr>
          <w:rFonts w:ascii="宋体" w:hAnsi="宋体" w:eastAsia="宋体"/>
          <w:sz w:val="24"/>
          <w:szCs w:val="24"/>
        </w:rPr>
        <w:t>ULL</w:t>
      </w:r>
    </w:p>
    <w:p>
      <w:pPr>
        <w:pStyle w:val="8"/>
        <w:numPr>
          <w:ilvl w:val="0"/>
          <w:numId w:val="32"/>
        </w:numPr>
        <w:ind w:firstLineChars="0"/>
        <w:rPr>
          <w:rFonts w:ascii="宋体" w:hAnsi="宋体" w:eastAsia="宋体"/>
          <w:sz w:val="24"/>
          <w:szCs w:val="24"/>
        </w:rPr>
      </w:pPr>
      <w:r>
        <w:rPr>
          <w:rFonts w:ascii="宋体" w:hAnsi="宋体" w:eastAsia="宋体"/>
          <w:sz w:val="24"/>
          <w:szCs w:val="24"/>
        </w:rPr>
        <w:t>-1</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 ）变量是元组</w:t>
      </w:r>
      <w:r>
        <w:rPr>
          <w:rFonts w:ascii="宋体" w:hAnsi="宋体" w:eastAsia="宋体"/>
          <w:sz w:val="24"/>
          <w:szCs w:val="24"/>
        </w:rPr>
        <w:t>类型</w:t>
      </w:r>
      <w:r>
        <w:rPr>
          <w:rFonts w:hint="eastAsia" w:ascii="宋体" w:hAnsi="宋体" w:eastAsia="宋体"/>
          <w:sz w:val="24"/>
          <w:szCs w:val="24"/>
        </w:rPr>
        <w:t>。</w:t>
      </w:r>
    </w:p>
    <w:p>
      <w:pPr>
        <w:pStyle w:val="8"/>
        <w:numPr>
          <w:ilvl w:val="0"/>
          <w:numId w:val="33"/>
        </w:numPr>
        <w:ind w:firstLineChars="0"/>
        <w:rPr>
          <w:rFonts w:ascii="宋体" w:hAnsi="宋体" w:eastAsia="宋体"/>
          <w:sz w:val="24"/>
          <w:szCs w:val="24"/>
        </w:rPr>
      </w:pPr>
      <w:r>
        <w:rPr>
          <w:rFonts w:hint="eastAsia" w:ascii="宋体" w:hAnsi="宋体" w:eastAsia="宋体"/>
          <w:sz w:val="24"/>
          <w:szCs w:val="24"/>
        </w:rPr>
        <w:t>3</w:t>
      </w:r>
    </w:p>
    <w:p>
      <w:pPr>
        <w:pStyle w:val="8"/>
        <w:numPr>
          <w:ilvl w:val="0"/>
          <w:numId w:val="33"/>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p>
    <w:p>
      <w:pPr>
        <w:pStyle w:val="8"/>
        <w:numPr>
          <w:ilvl w:val="0"/>
          <w:numId w:val="33"/>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p>
    <w:p>
      <w:pPr>
        <w:pStyle w:val="8"/>
        <w:numPr>
          <w:ilvl w:val="0"/>
          <w:numId w:val="33"/>
        </w:numPr>
        <w:ind w:firstLineChars="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3,)</w:t>
      </w:r>
    </w:p>
    <w:p>
      <w:pPr>
        <w:pStyle w:val="8"/>
        <w:numPr>
          <w:ilvl w:val="0"/>
          <w:numId w:val="3"/>
        </w:numPr>
        <w:ind w:firstLineChars="0"/>
        <w:rPr>
          <w:rFonts w:ascii="宋体" w:hAnsi="宋体" w:eastAsia="宋体"/>
          <w:sz w:val="24"/>
          <w:szCs w:val="24"/>
        </w:rPr>
      </w:pPr>
      <w:r>
        <w:rPr>
          <w:rFonts w:ascii="宋体" w:hAnsi="宋体" w:eastAsia="宋体"/>
          <w:sz w:val="24"/>
          <w:szCs w:val="24"/>
        </w:rPr>
        <w:t>a是一个</w:t>
      </w:r>
      <w:r>
        <w:rPr>
          <w:rFonts w:hint="eastAsia" w:ascii="宋体" w:hAnsi="宋体" w:eastAsia="宋体"/>
          <w:sz w:val="24"/>
          <w:szCs w:val="24"/>
        </w:rPr>
        <w:t>列表</w:t>
      </w:r>
      <w:r>
        <w:rPr>
          <w:rFonts w:ascii="宋体" w:hAnsi="宋体" w:eastAsia="宋体"/>
          <w:sz w:val="24"/>
          <w:szCs w:val="24"/>
        </w:rPr>
        <w:t>，a = ['A', 'b', 'C', 'd', 'E']，若要获取列表a的前三个元素应当采用</w:t>
      </w:r>
      <w:r>
        <w:rPr>
          <w:rFonts w:hint="eastAsia" w:ascii="宋体" w:hAnsi="宋体" w:eastAsia="宋体"/>
          <w:sz w:val="24"/>
          <w:szCs w:val="24"/>
        </w:rPr>
        <w:t>（ ）。</w:t>
      </w:r>
    </w:p>
    <w:p>
      <w:pPr>
        <w:pStyle w:val="8"/>
        <w:numPr>
          <w:ilvl w:val="0"/>
          <w:numId w:val="34"/>
        </w:numPr>
        <w:ind w:firstLineChars="0"/>
        <w:rPr>
          <w:rFonts w:ascii="宋体" w:hAnsi="宋体" w:eastAsia="宋体"/>
          <w:sz w:val="24"/>
          <w:szCs w:val="24"/>
        </w:rPr>
      </w:pPr>
      <w:r>
        <w:rPr>
          <w:rFonts w:ascii="宋体" w:hAnsi="宋体" w:eastAsia="宋体"/>
          <w:sz w:val="24"/>
          <w:szCs w:val="24"/>
        </w:rPr>
        <w:t>a[3</w:t>
      </w:r>
      <w:r>
        <w:rPr>
          <w:rFonts w:hint="eastAsia" w:ascii="宋体" w:hAnsi="宋体" w:eastAsia="宋体"/>
          <w:sz w:val="24"/>
          <w:szCs w:val="24"/>
        </w:rPr>
        <w:t>]</w:t>
      </w:r>
    </w:p>
    <w:p>
      <w:pPr>
        <w:pStyle w:val="8"/>
        <w:numPr>
          <w:ilvl w:val="0"/>
          <w:numId w:val="34"/>
        </w:numPr>
        <w:ind w:firstLineChars="0"/>
        <w:rPr>
          <w:rFonts w:ascii="宋体" w:hAnsi="宋体" w:eastAsia="宋体"/>
          <w:sz w:val="24"/>
          <w:szCs w:val="24"/>
        </w:rPr>
      </w:pPr>
      <w:r>
        <w:rPr>
          <w:rFonts w:ascii="宋体" w:hAnsi="宋体" w:eastAsia="宋体"/>
          <w:sz w:val="24"/>
          <w:szCs w:val="24"/>
        </w:rPr>
        <w:t>a[0,1,2]</w:t>
      </w:r>
    </w:p>
    <w:p>
      <w:pPr>
        <w:pStyle w:val="8"/>
        <w:numPr>
          <w:ilvl w:val="0"/>
          <w:numId w:val="34"/>
        </w:numPr>
        <w:ind w:firstLineChars="0"/>
        <w:rPr>
          <w:rFonts w:ascii="宋体" w:hAnsi="宋体" w:eastAsia="宋体"/>
          <w:color w:val="FF0000"/>
          <w:sz w:val="24"/>
          <w:szCs w:val="24"/>
        </w:rPr>
      </w:pPr>
      <w:r>
        <w:rPr>
          <w:rFonts w:ascii="宋体" w:hAnsi="宋体" w:eastAsia="宋体"/>
          <w:color w:val="FF0000"/>
          <w:sz w:val="24"/>
          <w:szCs w:val="24"/>
        </w:rPr>
        <w:t>a[:3]</w:t>
      </w:r>
    </w:p>
    <w:p>
      <w:pPr>
        <w:pStyle w:val="8"/>
        <w:numPr>
          <w:ilvl w:val="0"/>
          <w:numId w:val="34"/>
        </w:numPr>
        <w:ind w:firstLineChars="0"/>
        <w:rPr>
          <w:rFonts w:ascii="宋体" w:hAnsi="宋体" w:eastAsia="宋体"/>
          <w:sz w:val="24"/>
          <w:szCs w:val="24"/>
        </w:rPr>
      </w:pPr>
      <w:r>
        <w:rPr>
          <w:rFonts w:ascii="宋体" w:hAnsi="宋体" w:eastAsia="宋体"/>
          <w:sz w:val="24"/>
          <w:szCs w:val="24"/>
        </w:rPr>
        <w:t>a[1,2,3]</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以下那种数据结构不含重复元素（ ）</w:t>
      </w:r>
    </w:p>
    <w:p>
      <w:pPr>
        <w:pStyle w:val="8"/>
        <w:numPr>
          <w:ilvl w:val="0"/>
          <w:numId w:val="35"/>
        </w:numPr>
        <w:ind w:firstLineChars="0"/>
        <w:rPr>
          <w:rFonts w:ascii="宋体" w:hAnsi="宋体" w:eastAsia="宋体"/>
          <w:sz w:val="24"/>
          <w:szCs w:val="24"/>
        </w:rPr>
      </w:pPr>
      <w:r>
        <w:rPr>
          <w:rFonts w:hint="eastAsia" w:ascii="宋体" w:hAnsi="宋体" w:eastAsia="宋体"/>
          <w:sz w:val="24"/>
          <w:szCs w:val="24"/>
        </w:rPr>
        <w:t>列表</w:t>
      </w:r>
    </w:p>
    <w:p>
      <w:pPr>
        <w:pStyle w:val="8"/>
        <w:numPr>
          <w:ilvl w:val="0"/>
          <w:numId w:val="35"/>
        </w:numPr>
        <w:ind w:firstLineChars="0"/>
        <w:rPr>
          <w:rFonts w:ascii="宋体" w:hAnsi="宋体" w:eastAsia="宋体"/>
          <w:sz w:val="24"/>
          <w:szCs w:val="24"/>
        </w:rPr>
      </w:pPr>
      <w:r>
        <w:rPr>
          <w:rFonts w:hint="eastAsia" w:ascii="宋体" w:hAnsi="宋体" w:eastAsia="宋体"/>
          <w:sz w:val="24"/>
          <w:szCs w:val="24"/>
        </w:rPr>
        <w:t>元组</w:t>
      </w:r>
    </w:p>
    <w:p>
      <w:pPr>
        <w:pStyle w:val="8"/>
        <w:numPr>
          <w:ilvl w:val="0"/>
          <w:numId w:val="35"/>
        </w:numPr>
        <w:ind w:firstLineChars="0"/>
        <w:rPr>
          <w:rFonts w:ascii="宋体" w:hAnsi="宋体" w:eastAsia="宋体"/>
          <w:sz w:val="24"/>
          <w:szCs w:val="24"/>
        </w:rPr>
      </w:pPr>
      <w:r>
        <w:rPr>
          <w:rFonts w:hint="eastAsia" w:ascii="宋体" w:hAnsi="宋体" w:eastAsia="宋体"/>
          <w:sz w:val="24"/>
          <w:szCs w:val="24"/>
        </w:rPr>
        <w:t>字典</w:t>
      </w:r>
    </w:p>
    <w:p>
      <w:pPr>
        <w:pStyle w:val="8"/>
        <w:numPr>
          <w:ilvl w:val="0"/>
          <w:numId w:val="35"/>
        </w:numPr>
        <w:ind w:firstLineChars="0"/>
        <w:rPr>
          <w:rFonts w:ascii="宋体" w:hAnsi="宋体" w:eastAsia="宋体"/>
          <w:color w:val="FF0000"/>
          <w:sz w:val="24"/>
          <w:szCs w:val="24"/>
        </w:rPr>
      </w:pPr>
      <w:r>
        <w:rPr>
          <w:rFonts w:hint="eastAsia" w:ascii="宋体" w:hAnsi="宋体" w:eastAsia="宋体"/>
          <w:color w:val="FF0000"/>
          <w:sz w:val="24"/>
          <w:szCs w:val="24"/>
        </w:rPr>
        <w:t>集合</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以下不能创建一个字典的语句是（ ）</w:t>
      </w:r>
      <w:r>
        <w:rPr>
          <w:rFonts w:ascii="宋体" w:hAnsi="宋体" w:eastAsia="宋体"/>
          <w:sz w:val="24"/>
          <w:szCs w:val="24"/>
        </w:rPr>
        <w:t>。</w:t>
      </w:r>
    </w:p>
    <w:p>
      <w:pPr>
        <w:pStyle w:val="8"/>
        <w:numPr>
          <w:ilvl w:val="0"/>
          <w:numId w:val="36"/>
        </w:numPr>
        <w:ind w:firstLineChars="0"/>
        <w:rPr>
          <w:rFonts w:ascii="宋体" w:hAnsi="宋体" w:eastAsia="宋体"/>
          <w:sz w:val="24"/>
          <w:szCs w:val="24"/>
        </w:rPr>
      </w:pPr>
      <w:r>
        <w:rPr>
          <w:rFonts w:ascii="宋体" w:hAnsi="宋体" w:eastAsia="宋体"/>
          <w:sz w:val="24"/>
          <w:szCs w:val="24"/>
        </w:rPr>
        <w:t>dic1 = {}</w:t>
      </w:r>
    </w:p>
    <w:p>
      <w:pPr>
        <w:pStyle w:val="8"/>
        <w:numPr>
          <w:ilvl w:val="0"/>
          <w:numId w:val="36"/>
        </w:numPr>
        <w:ind w:firstLineChars="0"/>
        <w:rPr>
          <w:rFonts w:ascii="宋体" w:hAnsi="宋体" w:eastAsia="宋体"/>
          <w:sz w:val="24"/>
          <w:szCs w:val="24"/>
        </w:rPr>
      </w:pPr>
      <w:r>
        <w:rPr>
          <w:rFonts w:ascii="宋体" w:hAnsi="宋体" w:eastAsia="宋体"/>
          <w:sz w:val="24"/>
          <w:szCs w:val="24"/>
        </w:rPr>
        <w:t>dic2 = {123:345}</w:t>
      </w:r>
    </w:p>
    <w:p>
      <w:pPr>
        <w:pStyle w:val="8"/>
        <w:numPr>
          <w:ilvl w:val="0"/>
          <w:numId w:val="36"/>
        </w:numPr>
        <w:ind w:firstLineChars="0"/>
        <w:rPr>
          <w:rFonts w:ascii="宋体" w:hAnsi="宋体" w:eastAsia="宋体"/>
          <w:color w:val="FF0000"/>
          <w:sz w:val="24"/>
          <w:szCs w:val="24"/>
        </w:rPr>
      </w:pPr>
      <w:r>
        <w:rPr>
          <w:rFonts w:ascii="宋体" w:hAnsi="宋体" w:eastAsia="宋体"/>
          <w:color w:val="FF0000"/>
          <w:sz w:val="24"/>
          <w:szCs w:val="24"/>
        </w:rPr>
        <w:t>dic3 = {[1,2,3]:'</w:t>
      </w:r>
      <w:r>
        <w:rPr>
          <w:rFonts w:hint="eastAsia" w:ascii="宋体" w:hAnsi="宋体" w:eastAsia="宋体"/>
          <w:color w:val="FF0000"/>
          <w:sz w:val="24"/>
          <w:szCs w:val="24"/>
        </w:rPr>
        <w:t>abc</w:t>
      </w:r>
      <w:r>
        <w:rPr>
          <w:rFonts w:ascii="宋体" w:hAnsi="宋体" w:eastAsia="宋体"/>
          <w:color w:val="FF0000"/>
          <w:sz w:val="24"/>
          <w:szCs w:val="24"/>
        </w:rPr>
        <w:t>'}</w:t>
      </w:r>
    </w:p>
    <w:p>
      <w:pPr>
        <w:pStyle w:val="8"/>
        <w:numPr>
          <w:ilvl w:val="0"/>
          <w:numId w:val="36"/>
        </w:numPr>
        <w:ind w:firstLineChars="0"/>
        <w:rPr>
          <w:rFonts w:ascii="宋体" w:hAnsi="宋体" w:eastAsia="宋体"/>
          <w:sz w:val="24"/>
          <w:szCs w:val="24"/>
        </w:rPr>
      </w:pPr>
      <w:r>
        <w:rPr>
          <w:rFonts w:ascii="宋体" w:hAnsi="宋体" w:eastAsia="宋体"/>
          <w:sz w:val="24"/>
          <w:szCs w:val="24"/>
        </w:rPr>
        <w:t>dic3 = {(1,2,3):'</w:t>
      </w:r>
      <w:r>
        <w:rPr>
          <w:rFonts w:hint="eastAsia" w:ascii="宋体" w:hAnsi="宋体" w:eastAsia="宋体"/>
          <w:sz w:val="24"/>
          <w:szCs w:val="24"/>
        </w:rPr>
        <w:t>abc</w:t>
      </w:r>
      <w:r>
        <w:rPr>
          <w:rFonts w:ascii="宋体" w:hAnsi="宋体" w:eastAsia="宋体"/>
          <w:sz w:val="24"/>
          <w:szCs w:val="24"/>
        </w:rPr>
        <w:t>'}</w:t>
      </w:r>
    </w:p>
    <w:p>
      <w:pPr>
        <w:pStyle w:val="8"/>
        <w:numPr>
          <w:ilvl w:val="0"/>
          <w:numId w:val="3"/>
        </w:numPr>
        <w:ind w:firstLineChars="0"/>
        <w:rPr>
          <w:rFonts w:ascii="宋体" w:hAnsi="宋体" w:eastAsia="宋体"/>
          <w:sz w:val="24"/>
          <w:szCs w:val="24"/>
        </w:rPr>
      </w:pPr>
      <w:r>
        <w:rPr>
          <w:rFonts w:ascii="宋体" w:hAnsi="宋体" w:eastAsia="宋体"/>
          <w:sz w:val="24"/>
          <w:szCs w:val="24"/>
        </w:rPr>
        <w:t>以下</w:t>
      </w:r>
      <w:r>
        <w:rPr>
          <w:rFonts w:hint="eastAsia" w:ascii="宋体" w:hAnsi="宋体" w:eastAsia="宋体"/>
          <w:sz w:val="24"/>
          <w:szCs w:val="24"/>
        </w:rPr>
        <w:t>代码</w:t>
      </w:r>
      <w:r>
        <w:rPr>
          <w:rFonts w:ascii="宋体" w:hAnsi="宋体" w:eastAsia="宋体"/>
          <w:sz w:val="24"/>
          <w:szCs w:val="24"/>
        </w:rPr>
        <w:t>的运行结果是</w:t>
      </w:r>
      <w:r>
        <w:rPr>
          <w:rFonts w:hint="eastAsia" w:ascii="宋体" w:hAnsi="宋体" w:eastAsia="宋体"/>
          <w:sz w:val="24"/>
          <w:szCs w:val="24"/>
        </w:rPr>
        <w:t>（ ）</w:t>
      </w:r>
      <w:r>
        <w:rPr>
          <w:rFonts w:ascii="宋体" w:hAnsi="宋体" w:eastAsia="宋体"/>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leftChars="16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a=(</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2</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'1,2'</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a[</w:t>
      </w:r>
      <w:r>
        <w:rPr>
          <w:rFonts w:ascii="Courier New" w:hAnsi="Courier New" w:eastAsia="宋体" w:cs="Courier New"/>
          <w:color w:val="0000FF"/>
          <w:kern w:val="0"/>
          <w:sz w:val="20"/>
          <w:szCs w:val="20"/>
        </w:rPr>
        <w:t>2</w:t>
      </w:r>
      <w:r>
        <w:rPr>
          <w:rFonts w:ascii="Courier New" w:hAnsi="Courier New" w:eastAsia="宋体" w:cs="Courier New"/>
          <w:color w:val="000000"/>
          <w:kern w:val="0"/>
          <w:sz w:val="20"/>
          <w:szCs w:val="20"/>
        </w:rPr>
        <w:t>].append(</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(a)</w:t>
      </w:r>
    </w:p>
    <w:p>
      <w:pPr>
        <w:pStyle w:val="8"/>
        <w:numPr>
          <w:ilvl w:val="0"/>
          <w:numId w:val="37"/>
        </w:numPr>
        <w:ind w:firstLineChars="0"/>
        <w:rPr>
          <w:rFonts w:ascii="宋体" w:hAnsi="宋体" w:eastAsia="宋体"/>
          <w:sz w:val="24"/>
          <w:szCs w:val="24"/>
        </w:rPr>
      </w:pPr>
      <w:r>
        <w:rPr>
          <w:rFonts w:ascii="宋体" w:hAnsi="宋体" w:eastAsia="宋体"/>
          <w:sz w:val="24"/>
          <w:szCs w:val="24"/>
        </w:rPr>
        <w:t>(1, 2, ['1,2', '3'])</w:t>
      </w:r>
    </w:p>
    <w:p>
      <w:pPr>
        <w:pStyle w:val="8"/>
        <w:numPr>
          <w:ilvl w:val="0"/>
          <w:numId w:val="37"/>
        </w:numPr>
        <w:ind w:firstLineChars="0"/>
        <w:rPr>
          <w:rFonts w:ascii="宋体" w:hAnsi="宋体" w:eastAsia="宋体"/>
          <w:color w:val="FF0000"/>
          <w:sz w:val="24"/>
          <w:szCs w:val="24"/>
        </w:rPr>
      </w:pPr>
      <w:r>
        <w:rPr>
          <w:rFonts w:ascii="宋体" w:hAnsi="宋体" w:eastAsia="宋体"/>
          <w:color w:val="FF0000"/>
          <w:sz w:val="24"/>
          <w:szCs w:val="24"/>
        </w:rPr>
        <w:t>(1, 2, ['1,2', 3])</w:t>
      </w:r>
    </w:p>
    <w:p>
      <w:pPr>
        <w:pStyle w:val="8"/>
        <w:numPr>
          <w:ilvl w:val="0"/>
          <w:numId w:val="37"/>
        </w:numPr>
        <w:ind w:firstLineChars="0"/>
        <w:rPr>
          <w:rFonts w:ascii="宋体" w:hAnsi="宋体" w:eastAsia="宋体"/>
          <w:sz w:val="24"/>
          <w:szCs w:val="24"/>
        </w:rPr>
      </w:pPr>
      <w:r>
        <w:rPr>
          <w:rFonts w:ascii="宋体" w:hAnsi="宋体" w:eastAsia="宋体"/>
          <w:sz w:val="24"/>
          <w:szCs w:val="24"/>
        </w:rPr>
        <w:t>[1, 2, ['1,2', 3]]</w:t>
      </w:r>
    </w:p>
    <w:p>
      <w:pPr>
        <w:pStyle w:val="8"/>
        <w:numPr>
          <w:ilvl w:val="0"/>
          <w:numId w:val="37"/>
        </w:numPr>
        <w:ind w:firstLineChars="0"/>
        <w:rPr>
          <w:rFonts w:ascii="宋体" w:hAnsi="宋体" w:eastAsia="宋体"/>
          <w:sz w:val="24"/>
          <w:szCs w:val="24"/>
        </w:rPr>
      </w:pPr>
      <w:r>
        <w:rPr>
          <w:rFonts w:ascii="宋体" w:hAnsi="宋体" w:eastAsia="宋体"/>
          <w:sz w:val="24"/>
          <w:szCs w:val="24"/>
        </w:rPr>
        <w:t>报错</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以下代码的运行结果可能是（</w:t>
      </w:r>
      <w:r>
        <w:rPr>
          <w:rFonts w:ascii="宋体" w:hAnsi="宋体" w:eastAsia="宋体"/>
          <w:sz w:val="24"/>
          <w:szCs w:val="24"/>
        </w:rPr>
        <w:t xml:space="preserve"> ）。</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color w:val="000080"/>
          <w:sz w:val="20"/>
          <w:szCs w:val="20"/>
        </w:rPr>
        <w:t>set</w:t>
      </w:r>
      <w:r>
        <w:rPr>
          <w:rFonts w:ascii="Courier New" w:hAnsi="Courier New" w:cs="Courier New"/>
          <w:color w:val="000000"/>
          <w:sz w:val="20"/>
          <w:szCs w:val="20"/>
        </w:rPr>
        <w:t>(</w:t>
      </w:r>
      <w:r>
        <w:rPr>
          <w:rFonts w:ascii="Courier New" w:hAnsi="Courier New" w:cs="Courier New"/>
          <w:b/>
          <w:bCs/>
          <w:color w:val="008080"/>
          <w:sz w:val="20"/>
          <w:szCs w:val="20"/>
        </w:rPr>
        <w:t>'121323'</w:t>
      </w:r>
      <w:r>
        <w:rPr>
          <w:rFonts w:ascii="Courier New" w:hAnsi="Courier New" w:cs="Courier New"/>
          <w:color w:val="000000"/>
          <w:sz w:val="20"/>
          <w:szCs w:val="20"/>
        </w:rPr>
        <w:t>))</w:t>
      </w:r>
    </w:p>
    <w:p>
      <w:pPr>
        <w:pStyle w:val="8"/>
        <w:numPr>
          <w:ilvl w:val="0"/>
          <w:numId w:val="38"/>
        </w:numPr>
        <w:ind w:firstLineChars="0"/>
        <w:rPr>
          <w:rFonts w:ascii="宋体" w:hAnsi="宋体" w:eastAsia="宋体"/>
          <w:sz w:val="24"/>
          <w:szCs w:val="24"/>
        </w:rPr>
      </w:pPr>
      <w:r>
        <w:rPr>
          <w:rFonts w:ascii="宋体" w:hAnsi="宋体" w:eastAsia="宋体"/>
          <w:sz w:val="24"/>
          <w:szCs w:val="24"/>
        </w:rPr>
        <w:t>('1','2','1','3','2','3')</w:t>
      </w:r>
    </w:p>
    <w:p>
      <w:pPr>
        <w:pStyle w:val="8"/>
        <w:numPr>
          <w:ilvl w:val="0"/>
          <w:numId w:val="38"/>
        </w:numPr>
        <w:ind w:firstLineChars="0"/>
        <w:rPr>
          <w:rFonts w:ascii="宋体" w:hAnsi="宋体" w:eastAsia="宋体"/>
          <w:sz w:val="24"/>
          <w:szCs w:val="24"/>
        </w:rPr>
      </w:pPr>
      <w:r>
        <w:rPr>
          <w:rFonts w:ascii="宋体" w:hAnsi="宋体" w:eastAsia="宋体"/>
          <w:sz w:val="24"/>
          <w:szCs w:val="24"/>
        </w:rPr>
        <w:t>{'121323'}</w:t>
      </w:r>
    </w:p>
    <w:p>
      <w:pPr>
        <w:pStyle w:val="8"/>
        <w:numPr>
          <w:ilvl w:val="0"/>
          <w:numId w:val="38"/>
        </w:numPr>
        <w:ind w:firstLineChars="0"/>
        <w:rPr>
          <w:rFonts w:ascii="宋体" w:hAnsi="宋体" w:eastAsia="宋体"/>
          <w:color w:val="FF0000"/>
          <w:sz w:val="24"/>
          <w:szCs w:val="24"/>
        </w:rPr>
      </w:pPr>
      <w:r>
        <w:rPr>
          <w:rFonts w:ascii="宋体" w:hAnsi="宋体" w:eastAsia="宋体"/>
          <w:color w:val="FF0000"/>
          <w:sz w:val="24"/>
          <w:szCs w:val="24"/>
        </w:rPr>
        <w:t>{'1', '2', '3'}</w:t>
      </w:r>
    </w:p>
    <w:p>
      <w:pPr>
        <w:pStyle w:val="8"/>
        <w:numPr>
          <w:ilvl w:val="0"/>
          <w:numId w:val="38"/>
        </w:numPr>
        <w:ind w:firstLineChars="0"/>
        <w:rPr>
          <w:rFonts w:ascii="宋体" w:hAnsi="宋体" w:eastAsia="宋体"/>
          <w:sz w:val="24"/>
          <w:szCs w:val="24"/>
        </w:rPr>
      </w:pPr>
      <w:r>
        <w:rPr>
          <w:rFonts w:ascii="宋体" w:hAnsi="宋体" w:eastAsia="宋体"/>
          <w:sz w:val="24"/>
          <w:szCs w:val="24"/>
        </w:rPr>
        <w:t>('1', '2', '3')</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以下关于字典的描述，错误的是（ ）。</w:t>
      </w:r>
    </w:p>
    <w:p>
      <w:pPr>
        <w:pStyle w:val="8"/>
        <w:numPr>
          <w:ilvl w:val="0"/>
          <w:numId w:val="39"/>
        </w:numPr>
        <w:ind w:firstLineChars="0"/>
        <w:rPr>
          <w:rFonts w:ascii="宋体" w:hAnsi="宋体" w:eastAsia="宋体"/>
          <w:sz w:val="24"/>
          <w:szCs w:val="24"/>
        </w:rPr>
      </w:pPr>
      <w:r>
        <w:rPr>
          <w:rFonts w:ascii="宋体" w:hAnsi="宋体" w:eastAsia="宋体"/>
          <w:sz w:val="24"/>
          <w:szCs w:val="24"/>
        </w:rPr>
        <w:t>字典是键值对的集合</w:t>
      </w:r>
    </w:p>
    <w:p>
      <w:pPr>
        <w:pStyle w:val="8"/>
        <w:numPr>
          <w:ilvl w:val="0"/>
          <w:numId w:val="39"/>
        </w:numPr>
        <w:ind w:firstLineChars="0"/>
        <w:rPr>
          <w:rFonts w:ascii="宋体" w:hAnsi="宋体" w:eastAsia="宋体"/>
          <w:sz w:val="24"/>
          <w:szCs w:val="24"/>
        </w:rPr>
      </w:pPr>
      <w:r>
        <w:rPr>
          <w:rFonts w:hint="eastAsia" w:ascii="宋体" w:hAnsi="宋体" w:eastAsia="宋体"/>
          <w:sz w:val="24"/>
          <w:szCs w:val="24"/>
        </w:rPr>
        <w:t>字典长度是可变的</w:t>
      </w:r>
    </w:p>
    <w:p>
      <w:pPr>
        <w:pStyle w:val="8"/>
        <w:numPr>
          <w:ilvl w:val="0"/>
          <w:numId w:val="39"/>
        </w:numPr>
        <w:ind w:firstLineChars="0"/>
        <w:rPr>
          <w:rFonts w:ascii="宋体" w:hAnsi="宋体" w:eastAsia="宋体"/>
          <w:color w:val="FF0000"/>
          <w:sz w:val="24"/>
          <w:szCs w:val="24"/>
        </w:rPr>
      </w:pPr>
      <w:r>
        <w:rPr>
          <w:rFonts w:ascii="宋体" w:hAnsi="宋体" w:eastAsia="宋体"/>
          <w:color w:val="FF0000"/>
          <w:sz w:val="24"/>
          <w:szCs w:val="24"/>
        </w:rPr>
        <w:t>字典中的键可以对应多个值信息</w:t>
      </w:r>
    </w:p>
    <w:p>
      <w:pPr>
        <w:pStyle w:val="8"/>
        <w:numPr>
          <w:ilvl w:val="0"/>
          <w:numId w:val="39"/>
        </w:numPr>
        <w:ind w:firstLineChars="0"/>
        <w:rPr>
          <w:rFonts w:ascii="宋体" w:hAnsi="宋体" w:eastAsia="宋体"/>
          <w:sz w:val="24"/>
          <w:szCs w:val="24"/>
        </w:rPr>
      </w:pPr>
      <w:r>
        <w:rPr>
          <w:rFonts w:ascii="宋体" w:hAnsi="宋体" w:eastAsia="宋体"/>
          <w:sz w:val="24"/>
          <w:szCs w:val="24"/>
        </w:rPr>
        <w:t>字典中元素以键信息为索引访问</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leftChars="12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x = </w:t>
      </w:r>
      <w:r>
        <w:rPr>
          <w:rFonts w:ascii="Courier New" w:hAnsi="Courier New" w:eastAsia="宋体" w:cs="Courier New"/>
          <w:b/>
          <w:bCs/>
          <w:color w:val="000080"/>
          <w:kern w:val="0"/>
          <w:sz w:val="20"/>
          <w:szCs w:val="20"/>
        </w:rPr>
        <w:t>True</w:t>
      </w:r>
      <w:r>
        <w:rPr>
          <w:rFonts w:ascii="Courier New" w:hAnsi="Courier New" w:eastAsia="宋体" w:cs="Courier New"/>
          <w:b/>
          <w:bCs/>
          <w:color w:val="000080"/>
          <w:kern w:val="0"/>
          <w:sz w:val="20"/>
          <w:szCs w:val="20"/>
        </w:rPr>
        <w:br w:type="textWrapping"/>
      </w:r>
      <w:r>
        <w:rPr>
          <w:rFonts w:ascii="Courier New" w:hAnsi="Courier New" w:eastAsia="宋体" w:cs="Courier New"/>
          <w:color w:val="000000"/>
          <w:kern w:val="0"/>
          <w:sz w:val="20"/>
          <w:szCs w:val="20"/>
        </w:rPr>
        <w:t>country_</w:t>
      </w:r>
      <w:r>
        <w:rPr>
          <w:rFonts w:hint="eastAsia" w:ascii="Courier New" w:hAnsi="Courier New" w:eastAsia="宋体" w:cs="Courier New"/>
          <w:color w:val="000000"/>
          <w:kern w:val="0"/>
          <w:sz w:val="20"/>
          <w:szCs w:val="20"/>
        </w:rPr>
        <w:t>number</w:t>
      </w:r>
      <w:r>
        <w:rPr>
          <w:rFonts w:ascii="Courier New" w:hAnsi="Courier New" w:eastAsia="宋体" w:cs="Courier New"/>
          <w:color w:val="000000"/>
          <w:kern w:val="0"/>
          <w:sz w:val="20"/>
          <w:szCs w:val="20"/>
        </w:rPr>
        <w:t xml:space="preserve"> = {}</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 xml:space="preserve">def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(country):</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 xml:space="preserve">country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00"/>
          <w:kern w:val="0"/>
          <w:sz w:val="20"/>
          <w:szCs w:val="20"/>
        </w:rPr>
        <w:t>country_</w:t>
      </w:r>
      <w:r>
        <w:rPr>
          <w:rFonts w:hint="eastAsia" w:ascii="Courier New" w:hAnsi="Courier New" w:eastAsia="宋体" w:cs="Courier New"/>
          <w:color w:val="000000"/>
          <w:kern w:val="0"/>
          <w:sz w:val="20"/>
          <w:szCs w:val="20"/>
        </w:rPr>
        <w:t>number</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country_</w:t>
      </w:r>
      <w:r>
        <w:rPr>
          <w:rFonts w:hint="eastAsia" w:ascii="Courier New" w:hAnsi="Courier New" w:eastAsia="宋体" w:cs="Courier New"/>
          <w:color w:val="000000"/>
          <w:kern w:val="0"/>
          <w:sz w:val="20"/>
          <w:szCs w:val="20"/>
        </w:rPr>
        <w:t>number</w:t>
      </w:r>
      <w:r>
        <w:rPr>
          <w:rFonts w:ascii="Courier New" w:hAnsi="Courier New" w:eastAsia="宋体" w:cs="Courier New"/>
          <w:color w:val="000000"/>
          <w:kern w:val="0"/>
          <w:sz w:val="20"/>
          <w:szCs w:val="20"/>
        </w:rPr>
        <w:t xml:space="preserve">[country] += </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b/>
          <w:bCs/>
          <w:color w:val="000080"/>
          <w:kern w:val="0"/>
          <w:sz w:val="20"/>
          <w:szCs w:val="20"/>
        </w:rPr>
        <w:t>else</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country_</w:t>
      </w:r>
      <w:r>
        <w:rPr>
          <w:rFonts w:hint="eastAsia" w:ascii="Courier New" w:hAnsi="Courier New" w:eastAsia="宋体" w:cs="Courier New"/>
          <w:color w:val="000000"/>
          <w:kern w:val="0"/>
          <w:sz w:val="20"/>
          <w:szCs w:val="20"/>
        </w:rPr>
        <w:t>number</w:t>
      </w:r>
      <w:r>
        <w:rPr>
          <w:rFonts w:ascii="Courier New" w:hAnsi="Courier New" w:eastAsia="宋体" w:cs="Courier New"/>
          <w:color w:val="000000"/>
          <w:kern w:val="0"/>
          <w:sz w:val="20"/>
          <w:szCs w:val="20"/>
        </w:rPr>
        <w:t xml:space="preserve">[country] = </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Courier New" w:hAnsi="Courier New" w:eastAsia="宋体" w:cs="Courier New"/>
          <w:b/>
          <w:bCs/>
          <w:color w:val="008080"/>
          <w:kern w:val="0"/>
          <w:sz w:val="20"/>
          <w:szCs w:val="20"/>
        </w:rPr>
        <w:t>中国</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Courier New" w:hAnsi="Courier New" w:eastAsia="宋体" w:cs="Courier New"/>
          <w:b/>
          <w:bCs/>
          <w:color w:val="008080"/>
          <w:kern w:val="0"/>
          <w:sz w:val="20"/>
          <w:szCs w:val="20"/>
        </w:rPr>
        <w:t>美国</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Courier New" w:hAnsi="Courier New" w:eastAsia="宋体" w:cs="Courier New"/>
          <w:b/>
          <w:bCs/>
          <w:color w:val="008080"/>
          <w:kern w:val="0"/>
          <w:sz w:val="20"/>
          <w:szCs w:val="20"/>
        </w:rPr>
        <w:t>中国</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color w:val="000080"/>
          <w:kern w:val="0"/>
          <w:sz w:val="20"/>
          <w:szCs w:val="20"/>
        </w:rPr>
        <w:t>len</w:t>
      </w:r>
      <w:r>
        <w:rPr>
          <w:rFonts w:ascii="Courier New" w:hAnsi="Courier New" w:eastAsia="宋体" w:cs="Courier New"/>
          <w:color w:val="000000"/>
          <w:kern w:val="0"/>
          <w:sz w:val="20"/>
          <w:szCs w:val="20"/>
        </w:rPr>
        <w:t>(country_</w:t>
      </w:r>
      <w:r>
        <w:rPr>
          <w:rFonts w:hint="eastAsia" w:ascii="Courier New" w:hAnsi="Courier New" w:eastAsia="宋体" w:cs="Courier New"/>
          <w:color w:val="000000"/>
          <w:kern w:val="0"/>
          <w:sz w:val="20"/>
          <w:szCs w:val="20"/>
        </w:rPr>
        <w:t>number</w:t>
      </w:r>
      <w:r>
        <w:rPr>
          <w:rFonts w:ascii="Courier New" w:hAnsi="Courier New" w:eastAsia="宋体" w:cs="Courier New"/>
          <w:color w:val="000000"/>
          <w:kern w:val="0"/>
          <w:sz w:val="20"/>
          <w:szCs w:val="20"/>
        </w:rPr>
        <w:t>))</w:t>
      </w:r>
    </w:p>
    <w:p>
      <w:pPr>
        <w:pStyle w:val="8"/>
        <w:numPr>
          <w:ilvl w:val="0"/>
          <w:numId w:val="40"/>
        </w:numPr>
        <w:ind w:firstLineChars="0"/>
        <w:rPr>
          <w:rFonts w:ascii="宋体" w:hAnsi="宋体" w:eastAsia="宋体"/>
          <w:sz w:val="24"/>
          <w:szCs w:val="24"/>
        </w:rPr>
      </w:pPr>
      <w:r>
        <w:rPr>
          <w:rFonts w:hint="eastAsia" w:ascii="宋体" w:hAnsi="宋体" w:eastAsia="宋体"/>
          <w:sz w:val="24"/>
          <w:szCs w:val="24"/>
        </w:rPr>
        <w:t>0</w:t>
      </w:r>
    </w:p>
    <w:p>
      <w:pPr>
        <w:pStyle w:val="8"/>
        <w:numPr>
          <w:ilvl w:val="0"/>
          <w:numId w:val="40"/>
        </w:numPr>
        <w:ind w:firstLineChars="0"/>
        <w:rPr>
          <w:rFonts w:ascii="宋体" w:hAnsi="宋体" w:eastAsia="宋体"/>
          <w:sz w:val="24"/>
          <w:szCs w:val="24"/>
        </w:rPr>
      </w:pPr>
      <w:r>
        <w:rPr>
          <w:rFonts w:hint="eastAsia" w:ascii="宋体" w:hAnsi="宋体" w:eastAsia="宋体"/>
          <w:sz w:val="24"/>
          <w:szCs w:val="24"/>
        </w:rPr>
        <w:t>1</w:t>
      </w:r>
    </w:p>
    <w:p>
      <w:pPr>
        <w:pStyle w:val="8"/>
        <w:numPr>
          <w:ilvl w:val="0"/>
          <w:numId w:val="40"/>
        </w:numPr>
        <w:ind w:firstLineChars="0"/>
        <w:rPr>
          <w:rFonts w:ascii="宋体" w:hAnsi="宋体" w:eastAsia="宋体"/>
          <w:color w:val="FF0000"/>
          <w:sz w:val="24"/>
          <w:szCs w:val="24"/>
        </w:rPr>
      </w:pPr>
      <w:r>
        <w:rPr>
          <w:rFonts w:hint="eastAsia" w:ascii="宋体" w:hAnsi="宋体" w:eastAsia="宋体"/>
          <w:color w:val="FF0000"/>
          <w:sz w:val="24"/>
          <w:szCs w:val="24"/>
        </w:rPr>
        <w:t>2</w:t>
      </w:r>
    </w:p>
    <w:p>
      <w:pPr>
        <w:pStyle w:val="8"/>
        <w:numPr>
          <w:ilvl w:val="0"/>
          <w:numId w:val="40"/>
        </w:numPr>
        <w:ind w:firstLineChars="0"/>
        <w:rPr>
          <w:rFonts w:ascii="宋体" w:hAnsi="宋体" w:eastAsia="宋体"/>
          <w:sz w:val="24"/>
          <w:szCs w:val="24"/>
        </w:rPr>
      </w:pPr>
      <w:r>
        <w:rPr>
          <w:rFonts w:hint="eastAsia" w:ascii="宋体" w:hAnsi="宋体" w:eastAsia="宋体"/>
          <w:sz w:val="24"/>
          <w:szCs w:val="24"/>
        </w:rPr>
        <w:t>3</w:t>
      </w:r>
    </w:p>
    <w:p>
      <w:pPr>
        <w:pStyle w:val="8"/>
        <w:numPr>
          <w:ilvl w:val="0"/>
          <w:numId w:val="3"/>
        </w:numPr>
        <w:ind w:firstLineChars="0"/>
        <w:rPr>
          <w:rFonts w:ascii="宋体" w:hAnsi="宋体" w:eastAsia="宋体"/>
          <w:sz w:val="24"/>
          <w:szCs w:val="24"/>
        </w:rPr>
      </w:pPr>
      <w:r>
        <w:rPr>
          <w:rFonts w:ascii="宋体" w:hAnsi="宋体" w:eastAsia="宋体"/>
          <w:sz w:val="24"/>
          <w:szCs w:val="24"/>
        </w:rPr>
        <w:t>以下代码的运行结果为</w:t>
      </w:r>
      <w:r>
        <w:rPr>
          <w:rFonts w:hint="eastAsia" w:ascii="宋体" w:hAnsi="宋体" w:eastAsia="宋体"/>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hint="eastAsia" w:ascii="Courier New" w:hAnsi="Courier New" w:eastAsia="宋体" w:cs="Courier New"/>
          <w:color w:val="000000"/>
          <w:kern w:val="0"/>
          <w:sz w:val="20"/>
          <w:szCs w:val="20"/>
        </w:rPr>
        <w:t>a</w:t>
      </w:r>
      <w:r>
        <w:rPr>
          <w:rFonts w:ascii="Courier New" w:hAnsi="Courier New" w:eastAsia="宋体" w:cs="Courier New"/>
          <w:color w:val="000000"/>
          <w:kern w:val="0"/>
          <w:sz w:val="20"/>
          <w:szCs w:val="20"/>
        </w:rPr>
        <w:t xml:space="preserve"> = {}</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a[</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 xml:space="preserve">] = </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00"/>
          <w:kern w:val="0"/>
          <w:sz w:val="20"/>
          <w:szCs w:val="20"/>
        </w:rPr>
        <w:t>a[</w:t>
      </w:r>
      <w:r>
        <w:rPr>
          <w:rFonts w:ascii="Courier New" w:hAnsi="Courier New" w:eastAsia="宋体" w:cs="Courier New"/>
          <w:b/>
          <w:bCs/>
          <w:color w:val="008080"/>
          <w:kern w:val="0"/>
          <w:sz w:val="20"/>
          <w:szCs w:val="20"/>
        </w:rPr>
        <w:t>'1'</w:t>
      </w:r>
      <w:r>
        <w:rPr>
          <w:rFonts w:ascii="Courier New" w:hAnsi="Courier New" w:eastAsia="宋体" w:cs="Courier New"/>
          <w:color w:val="000000"/>
          <w:kern w:val="0"/>
          <w:sz w:val="20"/>
          <w:szCs w:val="20"/>
        </w:rPr>
        <w:t xml:space="preserve">] = </w:t>
      </w:r>
      <w:r>
        <w:rPr>
          <w:rFonts w:ascii="Courier New" w:hAnsi="Courier New" w:eastAsia="宋体" w:cs="Courier New"/>
          <w:color w:val="0000FF"/>
          <w:kern w:val="0"/>
          <w:sz w:val="20"/>
          <w:szCs w:val="20"/>
        </w:rPr>
        <w:t>2</w:t>
      </w:r>
      <w:r>
        <w:rPr>
          <w:rFonts w:ascii="Courier New" w:hAnsi="Courier New" w:eastAsia="宋体" w:cs="Courier New"/>
          <w:color w:val="0000FF"/>
          <w:kern w:val="0"/>
          <w:sz w:val="20"/>
          <w:szCs w:val="20"/>
        </w:rPr>
        <w:br w:type="textWrapping"/>
      </w:r>
      <w:r>
        <w:rPr>
          <w:rFonts w:ascii="Courier New" w:hAnsi="Courier New" w:eastAsia="宋体" w:cs="Courier New"/>
          <w:color w:val="000000"/>
          <w:kern w:val="0"/>
          <w:sz w:val="20"/>
          <w:szCs w:val="20"/>
        </w:rPr>
        <w:t>a[</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 xml:space="preserve">] += </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00"/>
          <w:kern w:val="0"/>
          <w:sz w:val="20"/>
          <w:szCs w:val="20"/>
        </w:rPr>
        <w:t xml:space="preserve">sum = </w:t>
      </w:r>
      <w:r>
        <w:rPr>
          <w:rFonts w:ascii="Courier New" w:hAnsi="Courier New" w:eastAsia="宋体" w:cs="Courier New"/>
          <w:color w:val="0000FF"/>
          <w:kern w:val="0"/>
          <w:sz w:val="20"/>
          <w:szCs w:val="20"/>
        </w:rPr>
        <w:t>0</w:t>
      </w:r>
      <w:r>
        <w:rPr>
          <w:rFonts w:ascii="Courier New" w:hAnsi="Courier New" w:eastAsia="宋体" w:cs="Courier New"/>
          <w:color w:val="0000FF"/>
          <w:kern w:val="0"/>
          <w:sz w:val="20"/>
          <w:szCs w:val="20"/>
        </w:rPr>
        <w:br w:type="textWrapping"/>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k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00"/>
          <w:kern w:val="0"/>
          <w:sz w:val="20"/>
          <w:szCs w:val="20"/>
        </w:rPr>
        <w:t>a:</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sum += a[k]</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(sum)</w:t>
      </w:r>
    </w:p>
    <w:p>
      <w:pPr>
        <w:pStyle w:val="8"/>
        <w:numPr>
          <w:ilvl w:val="0"/>
          <w:numId w:val="41"/>
        </w:numPr>
        <w:ind w:firstLineChars="0"/>
        <w:rPr>
          <w:rFonts w:ascii="宋体" w:hAnsi="宋体" w:eastAsia="宋体"/>
          <w:sz w:val="24"/>
          <w:szCs w:val="24"/>
        </w:rPr>
      </w:pPr>
      <w:r>
        <w:rPr>
          <w:rFonts w:hint="eastAsia" w:ascii="宋体" w:hAnsi="宋体" w:eastAsia="宋体"/>
          <w:sz w:val="24"/>
          <w:szCs w:val="24"/>
        </w:rPr>
        <w:t>1</w:t>
      </w:r>
    </w:p>
    <w:p>
      <w:pPr>
        <w:pStyle w:val="8"/>
        <w:numPr>
          <w:ilvl w:val="0"/>
          <w:numId w:val="41"/>
        </w:numPr>
        <w:ind w:firstLineChars="0"/>
        <w:rPr>
          <w:rFonts w:ascii="宋体" w:hAnsi="宋体" w:eastAsia="宋体"/>
          <w:sz w:val="24"/>
          <w:szCs w:val="24"/>
        </w:rPr>
      </w:pPr>
      <w:r>
        <w:rPr>
          <w:rFonts w:hint="eastAsia" w:ascii="宋体" w:hAnsi="宋体" w:eastAsia="宋体"/>
          <w:sz w:val="24"/>
          <w:szCs w:val="24"/>
        </w:rPr>
        <w:t>2</w:t>
      </w:r>
    </w:p>
    <w:p>
      <w:pPr>
        <w:pStyle w:val="8"/>
        <w:numPr>
          <w:ilvl w:val="0"/>
          <w:numId w:val="41"/>
        </w:numPr>
        <w:ind w:firstLineChars="0"/>
        <w:rPr>
          <w:rFonts w:ascii="宋体" w:hAnsi="宋体" w:eastAsia="宋体"/>
          <w:sz w:val="24"/>
          <w:szCs w:val="24"/>
        </w:rPr>
      </w:pPr>
      <w:r>
        <w:rPr>
          <w:rFonts w:hint="eastAsia" w:ascii="宋体" w:hAnsi="宋体" w:eastAsia="宋体"/>
          <w:sz w:val="24"/>
          <w:szCs w:val="24"/>
        </w:rPr>
        <w:t>3</w:t>
      </w:r>
    </w:p>
    <w:p>
      <w:pPr>
        <w:pStyle w:val="8"/>
        <w:numPr>
          <w:ilvl w:val="0"/>
          <w:numId w:val="41"/>
        </w:numPr>
        <w:ind w:firstLineChars="0"/>
        <w:rPr>
          <w:rFonts w:ascii="宋体" w:hAnsi="宋体" w:eastAsia="宋体"/>
          <w:color w:val="FF0000"/>
          <w:sz w:val="24"/>
          <w:szCs w:val="24"/>
        </w:rPr>
      </w:pPr>
      <w:r>
        <w:rPr>
          <w:rFonts w:hint="eastAsia" w:ascii="宋体" w:hAnsi="宋体" w:eastAsia="宋体"/>
          <w:color w:val="FF0000"/>
          <w:sz w:val="24"/>
          <w:szCs w:val="24"/>
        </w:rPr>
        <w:t>4</w:t>
      </w:r>
    </w:p>
    <w:p>
      <w:pPr>
        <w:pStyle w:val="8"/>
        <w:numPr>
          <w:ilvl w:val="0"/>
          <w:numId w:val="3"/>
        </w:numPr>
        <w:ind w:firstLineChars="0"/>
        <w:rPr>
          <w:rFonts w:ascii="宋体" w:hAnsi="宋体" w:eastAsia="宋体"/>
          <w:sz w:val="24"/>
          <w:szCs w:val="24"/>
        </w:rPr>
      </w:pPr>
      <w:r>
        <w:rPr>
          <w:rFonts w:ascii="宋体" w:hAnsi="宋体" w:eastAsia="宋体"/>
          <w:sz w:val="24"/>
          <w:szCs w:val="24"/>
        </w:rPr>
        <w:t>Python中，</w:t>
      </w:r>
      <w:r>
        <w:rPr>
          <w:rFonts w:hint="eastAsia" w:ascii="宋体" w:hAnsi="宋体" w:eastAsia="宋体"/>
          <w:sz w:val="24"/>
          <w:szCs w:val="24"/>
        </w:rPr>
        <w:t>（ ）</w:t>
      </w:r>
      <w:r>
        <w:rPr>
          <w:rFonts w:ascii="宋体" w:hAnsi="宋体" w:eastAsia="宋体"/>
          <w:sz w:val="24"/>
          <w:szCs w:val="24"/>
        </w:rPr>
        <w:t>函数是用于输出内容到终端的</w:t>
      </w:r>
      <w:r>
        <w:rPr>
          <w:rFonts w:hint="eastAsia" w:ascii="宋体" w:hAnsi="宋体" w:eastAsia="宋体"/>
          <w:sz w:val="24"/>
          <w:szCs w:val="24"/>
        </w:rPr>
        <w:t>。</w:t>
      </w:r>
    </w:p>
    <w:p>
      <w:pPr>
        <w:pStyle w:val="8"/>
        <w:numPr>
          <w:ilvl w:val="0"/>
          <w:numId w:val="42"/>
        </w:numPr>
        <w:ind w:firstLineChars="0"/>
        <w:rPr>
          <w:rFonts w:ascii="宋体" w:hAnsi="宋体" w:eastAsia="宋体"/>
          <w:sz w:val="24"/>
          <w:szCs w:val="24"/>
        </w:rPr>
      </w:pPr>
      <w:r>
        <w:rPr>
          <w:rFonts w:ascii="宋体" w:hAnsi="宋体" w:eastAsia="宋体"/>
          <w:sz w:val="24"/>
          <w:szCs w:val="24"/>
        </w:rPr>
        <w:t>echo</w:t>
      </w:r>
    </w:p>
    <w:p>
      <w:pPr>
        <w:pStyle w:val="8"/>
        <w:numPr>
          <w:ilvl w:val="0"/>
          <w:numId w:val="42"/>
        </w:numPr>
        <w:ind w:firstLineChars="0"/>
        <w:rPr>
          <w:rFonts w:ascii="宋体" w:hAnsi="宋体" w:eastAsia="宋体"/>
          <w:sz w:val="24"/>
          <w:szCs w:val="24"/>
        </w:rPr>
      </w:pPr>
      <w:r>
        <w:rPr>
          <w:rFonts w:ascii="宋体" w:hAnsi="宋体" w:eastAsia="宋体"/>
          <w:sz w:val="24"/>
          <w:szCs w:val="24"/>
        </w:rPr>
        <w:t>output</w:t>
      </w:r>
    </w:p>
    <w:p>
      <w:pPr>
        <w:pStyle w:val="8"/>
        <w:numPr>
          <w:ilvl w:val="0"/>
          <w:numId w:val="42"/>
        </w:numPr>
        <w:ind w:firstLineChars="0"/>
        <w:rPr>
          <w:rFonts w:ascii="宋体" w:hAnsi="宋体" w:eastAsia="宋体"/>
          <w:color w:val="FF0000"/>
          <w:sz w:val="24"/>
          <w:szCs w:val="24"/>
        </w:rPr>
      </w:pPr>
      <w:r>
        <w:rPr>
          <w:rFonts w:ascii="宋体" w:hAnsi="宋体" w:eastAsia="宋体"/>
          <w:color w:val="FF0000"/>
          <w:sz w:val="24"/>
          <w:szCs w:val="24"/>
        </w:rPr>
        <w:t>print</w:t>
      </w:r>
    </w:p>
    <w:p>
      <w:pPr>
        <w:pStyle w:val="8"/>
        <w:numPr>
          <w:ilvl w:val="0"/>
          <w:numId w:val="42"/>
        </w:numPr>
        <w:ind w:firstLineChars="0"/>
        <w:rPr>
          <w:rFonts w:ascii="宋体" w:hAnsi="宋体" w:eastAsia="宋体"/>
          <w:sz w:val="24"/>
          <w:szCs w:val="24"/>
        </w:rPr>
      </w:pPr>
      <w:r>
        <w:rPr>
          <w:rFonts w:ascii="宋体" w:hAnsi="宋体" w:eastAsia="宋体"/>
          <w:sz w:val="24"/>
          <w:szCs w:val="24"/>
        </w:rPr>
        <w:t>console.log</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input(</w:t>
      </w:r>
      <w:r>
        <w:rPr>
          <w:rFonts w:ascii="宋体" w:hAnsi="宋体" w:eastAsia="宋体"/>
          <w:sz w:val="24"/>
          <w:szCs w:val="24"/>
        </w:rPr>
        <w:t>)</w:t>
      </w:r>
      <w:r>
        <w:rPr>
          <w:rFonts w:hint="eastAsia" w:ascii="宋体" w:hAnsi="宋体" w:eastAsia="宋体"/>
          <w:sz w:val="24"/>
          <w:szCs w:val="24"/>
        </w:rPr>
        <w:t>函数的返回结果类型为（ ）</w:t>
      </w:r>
    </w:p>
    <w:p>
      <w:pPr>
        <w:pStyle w:val="8"/>
        <w:numPr>
          <w:ilvl w:val="0"/>
          <w:numId w:val="43"/>
        </w:numPr>
        <w:ind w:firstLineChars="0"/>
        <w:rPr>
          <w:rFonts w:ascii="宋体" w:hAnsi="宋体" w:eastAsia="宋体"/>
          <w:sz w:val="24"/>
          <w:szCs w:val="24"/>
        </w:rPr>
      </w:pPr>
      <w:r>
        <w:rPr>
          <w:rFonts w:hint="eastAsia" w:ascii="宋体" w:hAnsi="宋体" w:eastAsia="宋体"/>
          <w:sz w:val="24"/>
          <w:szCs w:val="24"/>
        </w:rPr>
        <w:t>整数</w:t>
      </w:r>
    </w:p>
    <w:p>
      <w:pPr>
        <w:pStyle w:val="8"/>
        <w:numPr>
          <w:ilvl w:val="0"/>
          <w:numId w:val="43"/>
        </w:numPr>
        <w:ind w:firstLineChars="0"/>
        <w:rPr>
          <w:rFonts w:ascii="宋体" w:hAnsi="宋体" w:eastAsia="宋体"/>
          <w:sz w:val="24"/>
          <w:szCs w:val="24"/>
        </w:rPr>
      </w:pPr>
      <w:r>
        <w:rPr>
          <w:rFonts w:hint="eastAsia" w:ascii="宋体" w:hAnsi="宋体" w:eastAsia="宋体"/>
          <w:sz w:val="24"/>
          <w:szCs w:val="24"/>
        </w:rPr>
        <w:t>浮点数</w:t>
      </w:r>
    </w:p>
    <w:p>
      <w:pPr>
        <w:pStyle w:val="8"/>
        <w:numPr>
          <w:ilvl w:val="0"/>
          <w:numId w:val="43"/>
        </w:numPr>
        <w:ind w:firstLineChars="0"/>
        <w:rPr>
          <w:rFonts w:ascii="宋体" w:hAnsi="宋体" w:eastAsia="宋体"/>
          <w:color w:val="FF0000"/>
          <w:sz w:val="24"/>
          <w:szCs w:val="24"/>
        </w:rPr>
      </w:pPr>
      <w:r>
        <w:rPr>
          <w:rFonts w:hint="eastAsia" w:ascii="宋体" w:hAnsi="宋体" w:eastAsia="宋体"/>
          <w:color w:val="FF0000"/>
          <w:sz w:val="24"/>
          <w:szCs w:val="24"/>
        </w:rPr>
        <w:t>字符串</w:t>
      </w:r>
    </w:p>
    <w:p>
      <w:pPr>
        <w:pStyle w:val="8"/>
        <w:numPr>
          <w:ilvl w:val="0"/>
          <w:numId w:val="43"/>
        </w:numPr>
        <w:ind w:firstLineChars="0"/>
        <w:rPr>
          <w:rFonts w:ascii="宋体" w:hAnsi="宋体" w:eastAsia="宋体"/>
          <w:sz w:val="24"/>
          <w:szCs w:val="24"/>
        </w:rPr>
      </w:pPr>
      <w:r>
        <w:rPr>
          <w:rFonts w:hint="eastAsia" w:ascii="宋体" w:hAnsi="宋体" w:eastAsia="宋体"/>
          <w:sz w:val="24"/>
          <w:szCs w:val="24"/>
        </w:rPr>
        <w:t>文本</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布尔值不可以用（ ）</w:t>
      </w:r>
      <w:r>
        <w:rPr>
          <w:rFonts w:ascii="宋体" w:hAnsi="宋体" w:eastAsia="宋体"/>
          <w:sz w:val="24"/>
          <w:szCs w:val="24"/>
        </w:rPr>
        <w:t>运算。</w:t>
      </w:r>
    </w:p>
    <w:p>
      <w:pPr>
        <w:pStyle w:val="8"/>
        <w:numPr>
          <w:ilvl w:val="0"/>
          <w:numId w:val="44"/>
        </w:numPr>
        <w:ind w:firstLineChars="0"/>
        <w:rPr>
          <w:rFonts w:ascii="宋体" w:hAnsi="宋体" w:eastAsia="宋体"/>
          <w:sz w:val="24"/>
          <w:szCs w:val="24"/>
        </w:rPr>
      </w:pPr>
      <w:r>
        <w:rPr>
          <w:rFonts w:ascii="宋体" w:hAnsi="宋体" w:eastAsia="宋体"/>
          <w:sz w:val="24"/>
          <w:szCs w:val="24"/>
        </w:rPr>
        <w:t>and</w:t>
      </w:r>
    </w:p>
    <w:p>
      <w:pPr>
        <w:pStyle w:val="8"/>
        <w:numPr>
          <w:ilvl w:val="0"/>
          <w:numId w:val="44"/>
        </w:numPr>
        <w:ind w:firstLineChars="0"/>
        <w:rPr>
          <w:rFonts w:ascii="宋体" w:hAnsi="宋体" w:eastAsia="宋体"/>
          <w:sz w:val="24"/>
          <w:szCs w:val="24"/>
        </w:rPr>
      </w:pPr>
      <w:r>
        <w:rPr>
          <w:rFonts w:hint="eastAsia" w:ascii="宋体" w:hAnsi="宋体" w:eastAsia="宋体"/>
          <w:sz w:val="24"/>
          <w:szCs w:val="24"/>
        </w:rPr>
        <w:t>o</w:t>
      </w:r>
      <w:r>
        <w:rPr>
          <w:rFonts w:ascii="宋体" w:hAnsi="宋体" w:eastAsia="宋体"/>
          <w:sz w:val="24"/>
          <w:szCs w:val="24"/>
        </w:rPr>
        <w:t>r</w:t>
      </w:r>
    </w:p>
    <w:p>
      <w:pPr>
        <w:pStyle w:val="8"/>
        <w:numPr>
          <w:ilvl w:val="0"/>
          <w:numId w:val="44"/>
        </w:numPr>
        <w:ind w:firstLineChars="0"/>
        <w:rPr>
          <w:rFonts w:ascii="宋体" w:hAnsi="宋体" w:eastAsia="宋体"/>
          <w:sz w:val="24"/>
          <w:szCs w:val="24"/>
        </w:rPr>
      </w:pPr>
      <w:r>
        <w:rPr>
          <w:rFonts w:hint="eastAsia" w:ascii="宋体" w:hAnsi="宋体" w:eastAsia="宋体"/>
          <w:sz w:val="24"/>
          <w:szCs w:val="24"/>
        </w:rPr>
        <w:t>n</w:t>
      </w:r>
      <w:r>
        <w:rPr>
          <w:rFonts w:ascii="宋体" w:hAnsi="宋体" w:eastAsia="宋体"/>
          <w:sz w:val="24"/>
          <w:szCs w:val="24"/>
        </w:rPr>
        <w:t>ot</w:t>
      </w:r>
    </w:p>
    <w:p>
      <w:pPr>
        <w:pStyle w:val="8"/>
        <w:numPr>
          <w:ilvl w:val="0"/>
          <w:numId w:val="44"/>
        </w:numPr>
        <w:ind w:firstLineChars="0"/>
        <w:rPr>
          <w:rFonts w:ascii="宋体" w:hAnsi="宋体" w:eastAsia="宋体"/>
          <w:color w:val="FF0000"/>
          <w:sz w:val="24"/>
          <w:szCs w:val="24"/>
        </w:rPr>
      </w:pPr>
      <w:r>
        <w:rPr>
          <w:rFonts w:hint="eastAsia" w:ascii="宋体" w:hAnsi="宋体" w:eastAsia="宋体"/>
          <w:color w:val="FF0000"/>
          <w:sz w:val="24"/>
          <w:szCs w:val="24"/>
        </w:rPr>
        <w:t>i</w:t>
      </w:r>
      <w:r>
        <w:rPr>
          <w:rFonts w:ascii="宋体" w:hAnsi="宋体" w:eastAsia="宋体"/>
          <w:color w:val="FF0000"/>
          <w:sz w:val="24"/>
          <w:szCs w:val="24"/>
        </w:rPr>
        <w:t>s not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Python程序中，</w:t>
      </w:r>
      <w:r>
        <w:rPr>
          <w:rFonts w:hint="eastAsia" w:ascii="宋体" w:hAnsi="宋体" w:eastAsia="宋体"/>
          <w:sz w:val="24"/>
          <w:szCs w:val="24"/>
        </w:rPr>
        <w:t>条件判断的实现</w:t>
      </w:r>
      <w:r>
        <w:rPr>
          <w:rFonts w:ascii="宋体" w:hAnsi="宋体" w:eastAsia="宋体"/>
          <w:sz w:val="24"/>
          <w:szCs w:val="24"/>
        </w:rPr>
        <w:t>用</w:t>
      </w:r>
      <w:r>
        <w:rPr>
          <w:rFonts w:hint="eastAsia" w:ascii="宋体" w:hAnsi="宋体" w:eastAsia="宋体"/>
          <w:sz w:val="24"/>
          <w:szCs w:val="24"/>
        </w:rPr>
        <w:t>（ ）</w:t>
      </w:r>
      <w:r>
        <w:rPr>
          <w:rFonts w:ascii="宋体" w:hAnsi="宋体" w:eastAsia="宋体"/>
          <w:sz w:val="24"/>
          <w:szCs w:val="24"/>
        </w:rPr>
        <w:t>语句实现</w:t>
      </w:r>
      <w:r>
        <w:rPr>
          <w:rFonts w:hint="eastAsia" w:ascii="宋体" w:hAnsi="宋体" w:eastAsia="宋体"/>
          <w:sz w:val="24"/>
          <w:szCs w:val="24"/>
        </w:rPr>
        <w:t>。</w:t>
      </w:r>
    </w:p>
    <w:p>
      <w:pPr>
        <w:pStyle w:val="8"/>
        <w:numPr>
          <w:ilvl w:val="0"/>
          <w:numId w:val="45"/>
        </w:numPr>
        <w:ind w:firstLineChars="0"/>
        <w:rPr>
          <w:rFonts w:ascii="宋体" w:hAnsi="宋体" w:eastAsia="宋体"/>
          <w:sz w:val="24"/>
          <w:szCs w:val="24"/>
        </w:rPr>
      </w:pPr>
      <w:r>
        <w:rPr>
          <w:rFonts w:ascii="宋体" w:hAnsi="宋体" w:eastAsia="宋体"/>
          <w:sz w:val="24"/>
          <w:szCs w:val="24"/>
        </w:rPr>
        <w:t>f</w:t>
      </w:r>
      <w:r>
        <w:rPr>
          <w:rFonts w:hint="eastAsia" w:ascii="宋体" w:hAnsi="宋体" w:eastAsia="宋体"/>
          <w:sz w:val="24"/>
          <w:szCs w:val="24"/>
        </w:rPr>
        <w:t>or</w:t>
      </w:r>
    </w:p>
    <w:p>
      <w:pPr>
        <w:pStyle w:val="8"/>
        <w:numPr>
          <w:ilvl w:val="0"/>
          <w:numId w:val="45"/>
        </w:numPr>
        <w:ind w:firstLineChars="0"/>
        <w:rPr>
          <w:rFonts w:ascii="宋体" w:hAnsi="宋体" w:eastAsia="宋体"/>
          <w:color w:val="FF0000"/>
          <w:sz w:val="24"/>
          <w:szCs w:val="24"/>
        </w:rPr>
      </w:pPr>
      <w:r>
        <w:rPr>
          <w:rFonts w:ascii="宋体" w:hAnsi="宋体" w:eastAsia="宋体"/>
          <w:color w:val="FF0000"/>
          <w:sz w:val="24"/>
          <w:szCs w:val="24"/>
        </w:rPr>
        <w:t>if</w:t>
      </w:r>
    </w:p>
    <w:p>
      <w:pPr>
        <w:pStyle w:val="8"/>
        <w:numPr>
          <w:ilvl w:val="0"/>
          <w:numId w:val="45"/>
        </w:numPr>
        <w:ind w:firstLineChars="0"/>
        <w:rPr>
          <w:rFonts w:ascii="宋体" w:hAnsi="宋体" w:eastAsia="宋体"/>
          <w:sz w:val="24"/>
          <w:szCs w:val="24"/>
        </w:rPr>
      </w:pPr>
      <w:r>
        <w:rPr>
          <w:rFonts w:hint="eastAsia" w:ascii="宋体" w:hAnsi="宋体" w:eastAsia="宋体"/>
          <w:sz w:val="24"/>
          <w:szCs w:val="24"/>
        </w:rPr>
        <w:t>w</w:t>
      </w:r>
      <w:r>
        <w:rPr>
          <w:rFonts w:ascii="宋体" w:hAnsi="宋体" w:eastAsia="宋体"/>
          <w:sz w:val="24"/>
          <w:szCs w:val="24"/>
        </w:rPr>
        <w:t>hile</w:t>
      </w:r>
    </w:p>
    <w:p>
      <w:pPr>
        <w:pStyle w:val="8"/>
        <w:numPr>
          <w:ilvl w:val="0"/>
          <w:numId w:val="45"/>
        </w:numPr>
        <w:ind w:firstLineChars="0"/>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o</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代码块的规则不包括（ ）。</w:t>
      </w:r>
    </w:p>
    <w:p>
      <w:pPr>
        <w:pStyle w:val="8"/>
        <w:numPr>
          <w:ilvl w:val="0"/>
          <w:numId w:val="46"/>
        </w:numPr>
        <w:ind w:firstLineChars="0"/>
        <w:rPr>
          <w:rFonts w:ascii="宋体" w:hAnsi="宋体" w:eastAsia="宋体"/>
          <w:sz w:val="24"/>
          <w:szCs w:val="24"/>
        </w:rPr>
      </w:pPr>
      <w:r>
        <w:rPr>
          <w:rFonts w:hint="eastAsia" w:ascii="宋体" w:hAnsi="宋体" w:eastAsia="宋体"/>
          <w:sz w:val="24"/>
          <w:szCs w:val="24"/>
        </w:rPr>
        <w:t>当</w:t>
      </w:r>
      <w:r>
        <w:rPr>
          <w:rFonts w:ascii="宋体" w:hAnsi="宋体" w:eastAsia="宋体"/>
          <w:sz w:val="24"/>
          <w:szCs w:val="24"/>
        </w:rPr>
        <w:t>缩进增加时，代码块</w:t>
      </w:r>
      <w:r>
        <w:rPr>
          <w:rFonts w:hint="eastAsia" w:ascii="宋体" w:hAnsi="宋体" w:eastAsia="宋体"/>
          <w:sz w:val="24"/>
          <w:szCs w:val="24"/>
        </w:rPr>
        <w:t>就</w:t>
      </w:r>
      <w:r>
        <w:rPr>
          <w:rFonts w:ascii="宋体" w:hAnsi="宋体" w:eastAsia="宋体"/>
          <w:sz w:val="24"/>
          <w:szCs w:val="24"/>
        </w:rPr>
        <w:t>开始</w:t>
      </w:r>
      <w:r>
        <w:rPr>
          <w:rFonts w:hint="eastAsia" w:ascii="宋体" w:hAnsi="宋体" w:eastAsia="宋体"/>
          <w:sz w:val="24"/>
          <w:szCs w:val="24"/>
        </w:rPr>
        <w:t>了</w:t>
      </w:r>
      <w:r>
        <w:rPr>
          <w:rFonts w:ascii="宋体" w:hAnsi="宋体" w:eastAsia="宋体"/>
          <w:sz w:val="24"/>
          <w:szCs w:val="24"/>
        </w:rPr>
        <w:t>。</w:t>
      </w:r>
    </w:p>
    <w:p>
      <w:pPr>
        <w:pStyle w:val="8"/>
        <w:numPr>
          <w:ilvl w:val="0"/>
          <w:numId w:val="46"/>
        </w:numPr>
        <w:ind w:firstLineChars="0"/>
        <w:rPr>
          <w:rFonts w:ascii="宋体" w:hAnsi="宋体" w:eastAsia="宋体"/>
          <w:color w:val="FF0000"/>
          <w:sz w:val="24"/>
          <w:szCs w:val="24"/>
        </w:rPr>
      </w:pPr>
      <w:r>
        <w:rPr>
          <w:rFonts w:hint="eastAsia" w:ascii="宋体" w:hAnsi="宋体" w:eastAsia="宋体"/>
          <w:color w:val="FF0000"/>
          <w:sz w:val="24"/>
          <w:szCs w:val="24"/>
        </w:rPr>
        <w:t>代码块需要用{}包括起来。</w:t>
      </w:r>
    </w:p>
    <w:p>
      <w:pPr>
        <w:pStyle w:val="8"/>
        <w:numPr>
          <w:ilvl w:val="0"/>
          <w:numId w:val="46"/>
        </w:numPr>
        <w:ind w:firstLineChars="0"/>
        <w:rPr>
          <w:rFonts w:ascii="宋体" w:hAnsi="宋体" w:eastAsia="宋体"/>
          <w:sz w:val="24"/>
          <w:szCs w:val="24"/>
        </w:rPr>
      </w:pPr>
      <w:r>
        <w:rPr>
          <w:rFonts w:ascii="宋体" w:hAnsi="宋体" w:eastAsia="宋体"/>
          <w:sz w:val="24"/>
          <w:szCs w:val="24"/>
        </w:rPr>
        <w:t>代码块可以包含其他代码块。</w:t>
      </w:r>
    </w:p>
    <w:p>
      <w:pPr>
        <w:pStyle w:val="8"/>
        <w:numPr>
          <w:ilvl w:val="0"/>
          <w:numId w:val="46"/>
        </w:numPr>
        <w:ind w:firstLineChars="0"/>
        <w:rPr>
          <w:rFonts w:ascii="宋体" w:hAnsi="宋体" w:eastAsia="宋体"/>
          <w:sz w:val="24"/>
          <w:szCs w:val="24"/>
        </w:rPr>
      </w:pPr>
      <w:r>
        <w:rPr>
          <w:rFonts w:ascii="宋体" w:hAnsi="宋体" w:eastAsia="宋体"/>
          <w:sz w:val="24"/>
          <w:szCs w:val="24"/>
        </w:rPr>
        <w:t>缩进减少为零或减少为外面包围代码块的缩进，代码块就结束了。</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leftChars="16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a = </w:t>
      </w:r>
      <w:r>
        <w:rPr>
          <w:rFonts w:ascii="Courier New" w:hAnsi="Courier New" w:eastAsia="宋体" w:cs="Courier New"/>
          <w:b/>
          <w:bCs/>
          <w:color w:val="008080"/>
          <w:kern w:val="0"/>
          <w:sz w:val="20"/>
          <w:szCs w:val="20"/>
        </w:rPr>
        <w:t>"1"</w:t>
      </w:r>
      <w:r>
        <w:rPr>
          <w:rFonts w:ascii="Courier New" w:hAnsi="Courier New" w:eastAsia="宋体" w:cs="Courier New"/>
          <w:b/>
          <w:bCs/>
          <w:color w:val="008080"/>
          <w:kern w:val="0"/>
          <w:sz w:val="20"/>
          <w:szCs w:val="20"/>
        </w:rPr>
        <w:br w:type="textWrapping"/>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 xml:space="preserve">a ==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苹果</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else</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香蕉</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西瓜</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p>
    <w:p>
      <w:pPr>
        <w:pStyle w:val="8"/>
        <w:numPr>
          <w:ilvl w:val="0"/>
          <w:numId w:val="47"/>
        </w:numPr>
        <w:ind w:firstLineChars="0"/>
        <w:rPr>
          <w:rFonts w:ascii="宋体" w:hAnsi="宋体" w:eastAsia="宋体"/>
          <w:sz w:val="24"/>
          <w:szCs w:val="24"/>
        </w:rPr>
      </w:pPr>
      <w:r>
        <w:rPr>
          <w:rFonts w:hint="eastAsia" w:ascii="宋体" w:hAnsi="宋体" w:eastAsia="宋体"/>
          <w:sz w:val="24"/>
          <w:szCs w:val="24"/>
        </w:rPr>
        <w:t>苹果</w:t>
      </w:r>
    </w:p>
    <w:p>
      <w:pPr>
        <w:pStyle w:val="8"/>
        <w:ind w:left="900" w:firstLine="0" w:firstLineChars="0"/>
        <w:rPr>
          <w:rFonts w:ascii="宋体" w:hAnsi="宋体" w:eastAsia="宋体"/>
          <w:sz w:val="24"/>
          <w:szCs w:val="24"/>
        </w:rPr>
      </w:pPr>
      <w:r>
        <w:rPr>
          <w:rFonts w:hint="eastAsia" w:ascii="宋体" w:hAnsi="宋体" w:eastAsia="宋体"/>
          <w:sz w:val="24"/>
          <w:szCs w:val="24"/>
        </w:rPr>
        <w:t>香蕉</w:t>
      </w:r>
    </w:p>
    <w:p>
      <w:pPr>
        <w:pStyle w:val="8"/>
        <w:numPr>
          <w:ilvl w:val="0"/>
          <w:numId w:val="47"/>
        </w:numPr>
        <w:ind w:firstLineChars="0"/>
        <w:rPr>
          <w:rFonts w:ascii="宋体" w:hAnsi="宋体" w:eastAsia="宋体"/>
          <w:sz w:val="24"/>
          <w:szCs w:val="24"/>
        </w:rPr>
      </w:pPr>
      <w:r>
        <w:rPr>
          <w:rFonts w:hint="eastAsia" w:ascii="宋体" w:hAnsi="宋体" w:eastAsia="宋体"/>
          <w:sz w:val="24"/>
          <w:szCs w:val="24"/>
        </w:rPr>
        <w:t>苹果</w:t>
      </w:r>
    </w:p>
    <w:p>
      <w:pPr>
        <w:pStyle w:val="8"/>
        <w:ind w:left="900" w:firstLine="0" w:firstLineChars="0"/>
        <w:rPr>
          <w:rFonts w:ascii="宋体" w:hAnsi="宋体" w:eastAsia="宋体"/>
          <w:sz w:val="24"/>
          <w:szCs w:val="24"/>
        </w:rPr>
      </w:pPr>
      <w:r>
        <w:rPr>
          <w:rFonts w:hint="eastAsia" w:ascii="宋体" w:hAnsi="宋体" w:eastAsia="宋体"/>
          <w:sz w:val="24"/>
          <w:szCs w:val="24"/>
        </w:rPr>
        <w:t>西瓜</w:t>
      </w:r>
    </w:p>
    <w:p>
      <w:pPr>
        <w:pStyle w:val="8"/>
        <w:numPr>
          <w:ilvl w:val="0"/>
          <w:numId w:val="47"/>
        </w:numPr>
        <w:ind w:firstLineChars="0"/>
        <w:rPr>
          <w:rFonts w:ascii="宋体" w:hAnsi="宋体" w:eastAsia="宋体"/>
          <w:color w:val="FF0000"/>
          <w:sz w:val="24"/>
          <w:szCs w:val="24"/>
        </w:rPr>
      </w:pPr>
      <w:r>
        <w:rPr>
          <w:rFonts w:hint="eastAsia" w:ascii="宋体" w:hAnsi="宋体" w:eastAsia="宋体"/>
          <w:color w:val="FF0000"/>
          <w:sz w:val="24"/>
          <w:szCs w:val="24"/>
        </w:rPr>
        <w:t>香蕉</w:t>
      </w:r>
    </w:p>
    <w:p>
      <w:pPr>
        <w:pStyle w:val="8"/>
        <w:ind w:left="900" w:firstLine="0" w:firstLineChars="0"/>
        <w:rPr>
          <w:rFonts w:ascii="宋体" w:hAnsi="宋体" w:eastAsia="宋体"/>
          <w:color w:val="FF0000"/>
          <w:sz w:val="24"/>
          <w:szCs w:val="24"/>
        </w:rPr>
      </w:pPr>
      <w:r>
        <w:rPr>
          <w:rFonts w:hint="eastAsia" w:ascii="宋体" w:hAnsi="宋体" w:eastAsia="宋体"/>
          <w:color w:val="FF0000"/>
          <w:sz w:val="24"/>
          <w:szCs w:val="24"/>
        </w:rPr>
        <w:t>西瓜</w:t>
      </w:r>
    </w:p>
    <w:p>
      <w:pPr>
        <w:pStyle w:val="8"/>
        <w:numPr>
          <w:ilvl w:val="0"/>
          <w:numId w:val="47"/>
        </w:numPr>
        <w:ind w:firstLineChars="0"/>
        <w:rPr>
          <w:rFonts w:ascii="宋体" w:hAnsi="宋体" w:eastAsia="宋体"/>
          <w:sz w:val="24"/>
          <w:szCs w:val="24"/>
        </w:rPr>
      </w:pPr>
      <w:r>
        <w:rPr>
          <w:rFonts w:hint="eastAsia" w:ascii="宋体" w:hAnsi="宋体" w:eastAsia="宋体"/>
          <w:sz w:val="24"/>
          <w:szCs w:val="24"/>
        </w:rPr>
        <w:t>香蕉</w:t>
      </w:r>
    </w:p>
    <w:p>
      <w:pPr>
        <w:pStyle w:val="8"/>
        <w:numPr>
          <w:ilvl w:val="0"/>
          <w:numId w:val="3"/>
        </w:numPr>
        <w:ind w:firstLineChars="0"/>
        <w:rPr>
          <w:rFonts w:ascii="宋体" w:hAnsi="宋体" w:eastAsia="宋体"/>
          <w:sz w:val="24"/>
          <w:szCs w:val="24"/>
        </w:rPr>
      </w:pPr>
      <w:r>
        <w:rPr>
          <w:rFonts w:ascii="宋体" w:hAnsi="宋体" w:eastAsia="宋体"/>
          <w:sz w:val="24"/>
          <w:szCs w:val="24"/>
        </w:rPr>
        <w:t xml:space="preserve">if </w:t>
      </w:r>
      <w:bookmarkStart w:id="7" w:name="_Hlk104031948"/>
      <w:r>
        <w:rPr>
          <w:rFonts w:ascii="宋体" w:hAnsi="宋体" w:eastAsia="宋体"/>
          <w:sz w:val="24"/>
          <w:szCs w:val="24"/>
        </w:rPr>
        <w:t>语句</w:t>
      </w:r>
      <w:r>
        <w:rPr>
          <w:rFonts w:hint="eastAsia" w:ascii="宋体" w:hAnsi="宋体" w:eastAsia="宋体"/>
          <w:sz w:val="24"/>
          <w:szCs w:val="24"/>
        </w:rPr>
        <w:t>不包括</w:t>
      </w:r>
      <w:r>
        <w:rPr>
          <w:rFonts w:ascii="宋体" w:hAnsi="宋体" w:eastAsia="宋体"/>
          <w:sz w:val="24"/>
          <w:szCs w:val="24"/>
        </w:rPr>
        <w:t>包含以下</w:t>
      </w:r>
      <w:r>
        <w:rPr>
          <w:rFonts w:hint="eastAsia" w:ascii="宋体" w:hAnsi="宋体" w:eastAsia="宋体"/>
          <w:sz w:val="24"/>
          <w:szCs w:val="24"/>
        </w:rPr>
        <w:t>（ ）</w:t>
      </w:r>
      <w:r>
        <w:rPr>
          <w:rFonts w:ascii="宋体" w:hAnsi="宋体" w:eastAsia="宋体"/>
          <w:sz w:val="24"/>
          <w:szCs w:val="24"/>
        </w:rPr>
        <w:t>部分</w:t>
      </w:r>
      <w:r>
        <w:rPr>
          <w:rFonts w:hint="eastAsia" w:ascii="宋体" w:hAnsi="宋体" w:eastAsia="宋体"/>
          <w:sz w:val="24"/>
          <w:szCs w:val="24"/>
        </w:rPr>
        <w:t>。</w:t>
      </w:r>
      <w:bookmarkEnd w:id="7"/>
    </w:p>
    <w:p>
      <w:pPr>
        <w:pStyle w:val="8"/>
        <w:numPr>
          <w:ilvl w:val="0"/>
          <w:numId w:val="48"/>
        </w:numPr>
        <w:ind w:firstLineChars="0"/>
        <w:rPr>
          <w:rFonts w:ascii="宋体" w:hAnsi="宋体" w:eastAsia="宋体"/>
          <w:sz w:val="24"/>
          <w:szCs w:val="24"/>
        </w:rPr>
      </w:pPr>
      <w:r>
        <w:rPr>
          <w:rFonts w:hint="eastAsia" w:ascii="宋体" w:hAnsi="宋体" w:eastAsia="宋体"/>
          <w:sz w:val="24"/>
          <w:szCs w:val="24"/>
        </w:rPr>
        <w:t>if关键字</w:t>
      </w:r>
    </w:p>
    <w:p>
      <w:pPr>
        <w:pStyle w:val="8"/>
        <w:numPr>
          <w:ilvl w:val="0"/>
          <w:numId w:val="48"/>
        </w:numPr>
        <w:ind w:firstLineChars="0"/>
        <w:rPr>
          <w:rFonts w:ascii="宋体" w:hAnsi="宋体" w:eastAsia="宋体"/>
          <w:sz w:val="24"/>
          <w:szCs w:val="24"/>
        </w:rPr>
      </w:pPr>
      <w:r>
        <w:rPr>
          <w:rFonts w:hint="eastAsia" w:ascii="宋体" w:hAnsi="宋体" w:eastAsia="宋体"/>
          <w:sz w:val="24"/>
          <w:szCs w:val="24"/>
        </w:rPr>
        <w:t>条件</w:t>
      </w:r>
    </w:p>
    <w:p>
      <w:pPr>
        <w:pStyle w:val="8"/>
        <w:numPr>
          <w:ilvl w:val="0"/>
          <w:numId w:val="48"/>
        </w:numPr>
        <w:ind w:firstLineChars="0"/>
        <w:rPr>
          <w:rFonts w:ascii="宋体" w:hAnsi="宋体" w:eastAsia="宋体"/>
          <w:sz w:val="24"/>
          <w:szCs w:val="24"/>
        </w:rPr>
      </w:pPr>
      <w:r>
        <w:rPr>
          <w:rFonts w:hint="eastAsia" w:ascii="宋体" w:hAnsi="宋体" w:eastAsia="宋体"/>
          <w:sz w:val="24"/>
          <w:szCs w:val="24"/>
        </w:rPr>
        <w:t>冒号</w:t>
      </w:r>
    </w:p>
    <w:p>
      <w:pPr>
        <w:pStyle w:val="8"/>
        <w:numPr>
          <w:ilvl w:val="0"/>
          <w:numId w:val="48"/>
        </w:numPr>
        <w:ind w:firstLineChars="0"/>
        <w:rPr>
          <w:rFonts w:ascii="宋体" w:hAnsi="宋体" w:eastAsia="宋体"/>
          <w:color w:val="FF0000"/>
          <w:sz w:val="24"/>
          <w:szCs w:val="24"/>
        </w:rPr>
      </w:pPr>
      <w:r>
        <w:rPr>
          <w:rFonts w:hint="eastAsia" w:ascii="宋体" w:hAnsi="宋体" w:eastAsia="宋体"/>
          <w:color w:val="FF0000"/>
          <w:sz w:val="24"/>
          <w:szCs w:val="24"/>
        </w:rPr>
        <w:t>大括号</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else语句不包括包含以下（</w:t>
      </w:r>
      <w:r>
        <w:rPr>
          <w:rFonts w:ascii="宋体" w:hAnsi="宋体" w:eastAsia="宋体"/>
          <w:sz w:val="24"/>
          <w:szCs w:val="24"/>
        </w:rPr>
        <w:t xml:space="preserve"> ）部分。</w:t>
      </w:r>
    </w:p>
    <w:p>
      <w:pPr>
        <w:pStyle w:val="8"/>
        <w:numPr>
          <w:ilvl w:val="0"/>
          <w:numId w:val="49"/>
        </w:numPr>
        <w:ind w:firstLineChars="0"/>
        <w:rPr>
          <w:rFonts w:ascii="宋体" w:hAnsi="宋体" w:eastAsia="宋体"/>
          <w:sz w:val="24"/>
          <w:szCs w:val="24"/>
        </w:rPr>
      </w:pPr>
      <w:r>
        <w:rPr>
          <w:rFonts w:hint="eastAsia" w:ascii="宋体" w:hAnsi="宋体" w:eastAsia="宋体"/>
          <w:sz w:val="24"/>
          <w:szCs w:val="24"/>
        </w:rPr>
        <w:t>else关键字</w:t>
      </w:r>
    </w:p>
    <w:p>
      <w:pPr>
        <w:pStyle w:val="8"/>
        <w:numPr>
          <w:ilvl w:val="0"/>
          <w:numId w:val="49"/>
        </w:numPr>
        <w:ind w:firstLineChars="0"/>
        <w:rPr>
          <w:rFonts w:ascii="宋体" w:hAnsi="宋体" w:eastAsia="宋体"/>
          <w:color w:val="FF0000"/>
          <w:sz w:val="24"/>
          <w:szCs w:val="24"/>
        </w:rPr>
      </w:pPr>
      <w:r>
        <w:rPr>
          <w:rFonts w:hint="eastAsia" w:ascii="宋体" w:hAnsi="宋体" w:eastAsia="宋体"/>
          <w:color w:val="FF0000"/>
          <w:sz w:val="24"/>
          <w:szCs w:val="24"/>
        </w:rPr>
        <w:t>条件</w:t>
      </w:r>
    </w:p>
    <w:p>
      <w:pPr>
        <w:pStyle w:val="8"/>
        <w:numPr>
          <w:ilvl w:val="0"/>
          <w:numId w:val="49"/>
        </w:numPr>
        <w:ind w:firstLineChars="0"/>
        <w:rPr>
          <w:rFonts w:ascii="宋体" w:hAnsi="宋体" w:eastAsia="宋体"/>
          <w:sz w:val="24"/>
          <w:szCs w:val="24"/>
        </w:rPr>
      </w:pPr>
      <w:r>
        <w:rPr>
          <w:rFonts w:hint="eastAsia" w:ascii="宋体" w:hAnsi="宋体" w:eastAsia="宋体"/>
          <w:sz w:val="24"/>
          <w:szCs w:val="24"/>
        </w:rPr>
        <w:t>冒号</w:t>
      </w:r>
    </w:p>
    <w:p>
      <w:pPr>
        <w:pStyle w:val="8"/>
        <w:numPr>
          <w:ilvl w:val="0"/>
          <w:numId w:val="49"/>
        </w:numPr>
        <w:ind w:firstLineChars="0"/>
        <w:rPr>
          <w:rFonts w:ascii="宋体" w:hAnsi="宋体" w:eastAsia="宋体"/>
          <w:sz w:val="24"/>
          <w:szCs w:val="24"/>
        </w:rPr>
      </w:pPr>
      <w:r>
        <w:rPr>
          <w:rFonts w:hint="eastAsia" w:ascii="宋体" w:hAnsi="宋体" w:eastAsia="宋体"/>
          <w:sz w:val="24"/>
          <w:szCs w:val="24"/>
        </w:rPr>
        <w:t>代码块</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name = </w:t>
      </w:r>
      <w:r>
        <w:rPr>
          <w:rFonts w:ascii="Courier New" w:hAnsi="Courier New" w:cs="Courier New"/>
          <w:b/>
          <w:bCs/>
          <w:color w:val="008080"/>
          <w:sz w:val="20"/>
          <w:szCs w:val="20"/>
        </w:rPr>
        <w:t>"</w:t>
      </w:r>
      <w:r>
        <w:rPr>
          <w:rFonts w:hint="eastAsia" w:ascii="Courier New" w:hAnsi="Courier New" w:cs="Courier New"/>
          <w:b/>
          <w:bCs/>
          <w:color w:val="008080"/>
          <w:sz w:val="20"/>
          <w:szCs w:val="20"/>
        </w:rPr>
        <w:t>张三</w:t>
      </w:r>
      <w:r>
        <w:rPr>
          <w:rFonts w:ascii="Courier New" w:hAnsi="Courier New" w:cs="Courier New"/>
          <w:b/>
          <w:bCs/>
          <w:color w:val="008080"/>
          <w:sz w:val="20"/>
          <w:szCs w:val="20"/>
        </w:rPr>
        <w:t>"</w:t>
      </w:r>
      <w:r>
        <w:rPr>
          <w:rFonts w:ascii="Courier New" w:hAnsi="Courier New" w:cs="Courier New"/>
          <w:b/>
          <w:bCs/>
          <w:color w:val="008080"/>
          <w:sz w:val="20"/>
          <w:szCs w:val="20"/>
        </w:rPr>
        <w:br w:type="textWrapping"/>
      </w:r>
      <w:r>
        <w:rPr>
          <w:rFonts w:ascii="Courier New" w:hAnsi="Courier New" w:cs="Courier New"/>
          <w:color w:val="000000"/>
          <w:sz w:val="20"/>
          <w:szCs w:val="20"/>
        </w:rPr>
        <w:t xml:space="preserve">age = </w:t>
      </w:r>
      <w:r>
        <w:rPr>
          <w:rFonts w:ascii="Courier New" w:hAnsi="Courier New" w:cs="Courier New"/>
          <w:color w:val="0000FF"/>
          <w:sz w:val="20"/>
          <w:szCs w:val="20"/>
        </w:rPr>
        <w:t>18</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name == </w:t>
      </w:r>
      <w:r>
        <w:rPr>
          <w:rFonts w:ascii="Courier New" w:hAnsi="Courier New" w:cs="Courier New"/>
          <w:b/>
          <w:bCs/>
          <w:color w:val="008080"/>
          <w:sz w:val="20"/>
          <w:szCs w:val="20"/>
        </w:rPr>
        <w:t>'</w:t>
      </w:r>
      <w:r>
        <w:rPr>
          <w:rFonts w:hint="eastAsia" w:ascii="Courier New" w:hAnsi="Courier New" w:cs="Courier New"/>
          <w:b/>
          <w:bCs/>
          <w:color w:val="008080"/>
          <w:sz w:val="20"/>
          <w:szCs w:val="20"/>
        </w:rPr>
        <w:t>张三</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ascii="Courier New" w:hAnsi="Courier New" w:cs="Courier New"/>
          <w:b/>
          <w:bCs/>
          <w:color w:val="008080"/>
          <w:sz w:val="20"/>
          <w:szCs w:val="20"/>
        </w:rPr>
        <w:t>你好</w:t>
      </w:r>
      <w:r>
        <w:rPr>
          <w:rFonts w:ascii="Courier New" w:hAnsi="Courier New" w:cs="Courier New"/>
          <w:b/>
          <w:bCs/>
          <w:color w:val="008080"/>
          <w:sz w:val="20"/>
          <w:szCs w:val="20"/>
        </w:rPr>
        <w:t xml:space="preserve">, </w:t>
      </w:r>
      <w:r>
        <w:rPr>
          <w:rFonts w:hint="eastAsia" w:ascii="Courier New" w:hAnsi="Courier New" w:cs="Courier New"/>
          <w:b/>
          <w:bCs/>
          <w:color w:val="008080"/>
          <w:sz w:val="20"/>
          <w:szCs w:val="20"/>
        </w:rPr>
        <w:t>张三</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00"/>
          <w:sz w:val="20"/>
          <w:szCs w:val="20"/>
        </w:rPr>
        <w:t xml:space="preserve">age &lt; </w:t>
      </w:r>
      <w:r>
        <w:rPr>
          <w:rFonts w:ascii="Courier New" w:hAnsi="Courier New" w:cs="Courier New"/>
          <w:color w:val="0000FF"/>
          <w:sz w:val="20"/>
          <w:szCs w:val="20"/>
        </w:rPr>
        <w:t>16</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bookmarkStart w:id="8" w:name="_Hlk104032324"/>
      <w:r>
        <w:rPr>
          <w:rFonts w:ascii="Courier New" w:hAnsi="Courier New" w:cs="Courier New"/>
          <w:b/>
          <w:bCs/>
          <w:color w:val="008080"/>
          <w:sz w:val="20"/>
          <w:szCs w:val="20"/>
        </w:rPr>
        <w:t>16</w:t>
      </w:r>
      <w:r>
        <w:rPr>
          <w:rFonts w:hint="eastAsia" w:cs="Courier New"/>
          <w:b/>
          <w:bCs/>
          <w:color w:val="008080"/>
          <w:sz w:val="20"/>
          <w:szCs w:val="20"/>
        </w:rPr>
        <w:t>岁以下</w:t>
      </w:r>
      <w:bookmarkEnd w:id="8"/>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00"/>
          <w:sz w:val="20"/>
          <w:szCs w:val="20"/>
        </w:rPr>
        <w:t xml:space="preserve">age &gt; </w:t>
      </w:r>
      <w:r>
        <w:rPr>
          <w:rFonts w:ascii="Courier New" w:hAnsi="Courier New" w:cs="Courier New"/>
          <w:color w:val="0000FF"/>
          <w:sz w:val="20"/>
          <w:szCs w:val="20"/>
        </w:rPr>
        <w:t>22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bookmarkStart w:id="9" w:name="_Hlk104032336"/>
      <w:r>
        <w:rPr>
          <w:rFonts w:ascii="Courier New" w:hAnsi="Courier New" w:cs="Courier New"/>
          <w:b/>
          <w:bCs/>
          <w:color w:val="008080"/>
          <w:sz w:val="20"/>
          <w:szCs w:val="20"/>
        </w:rPr>
        <w:t>22</w:t>
      </w:r>
      <w:r>
        <w:rPr>
          <w:rFonts w:hint="eastAsia" w:cs="Courier New"/>
          <w:b/>
          <w:bCs/>
          <w:color w:val="008080"/>
          <w:sz w:val="20"/>
          <w:szCs w:val="20"/>
        </w:rPr>
        <w:t>岁以上</w:t>
      </w:r>
      <w:bookmarkEnd w:id="9"/>
      <w:r>
        <w:rPr>
          <w:rFonts w:ascii="Courier New" w:hAnsi="Courier New" w:cs="Courier New"/>
          <w:b/>
          <w:bCs/>
          <w:color w:val="008080"/>
          <w:sz w:val="20"/>
          <w:szCs w:val="20"/>
        </w:rPr>
        <w:t>'</w:t>
      </w:r>
      <w:r>
        <w:rPr>
          <w:rFonts w:ascii="Courier New" w:hAnsi="Courier New" w:cs="Courier New"/>
          <w:color w:val="000000"/>
          <w:sz w:val="20"/>
          <w:szCs w:val="20"/>
        </w:rPr>
        <w:t>)</w:t>
      </w:r>
    </w:p>
    <w:p>
      <w:pPr>
        <w:pStyle w:val="8"/>
        <w:numPr>
          <w:ilvl w:val="0"/>
          <w:numId w:val="50"/>
        </w:numPr>
        <w:ind w:firstLineChars="0"/>
        <w:rPr>
          <w:rFonts w:ascii="宋体" w:hAnsi="宋体" w:eastAsia="宋体"/>
          <w:sz w:val="24"/>
          <w:szCs w:val="24"/>
        </w:rPr>
      </w:pPr>
      <w:r>
        <w:rPr>
          <w:rFonts w:hint="eastAsia" w:ascii="宋体" w:hAnsi="宋体" w:eastAsia="宋体"/>
          <w:sz w:val="24"/>
          <w:szCs w:val="24"/>
        </w:rPr>
        <w:t>张三</w:t>
      </w:r>
    </w:p>
    <w:p>
      <w:pPr>
        <w:pStyle w:val="8"/>
        <w:numPr>
          <w:ilvl w:val="0"/>
          <w:numId w:val="50"/>
        </w:numPr>
        <w:ind w:firstLineChars="0"/>
        <w:rPr>
          <w:rFonts w:ascii="宋体" w:hAnsi="宋体" w:eastAsia="宋体"/>
          <w:color w:val="FF0000"/>
          <w:sz w:val="24"/>
          <w:szCs w:val="24"/>
        </w:rPr>
      </w:pPr>
      <w:r>
        <w:rPr>
          <w:rFonts w:hint="eastAsia" w:ascii="宋体" w:hAnsi="宋体" w:eastAsia="宋体"/>
          <w:color w:val="FF0000"/>
          <w:sz w:val="24"/>
          <w:szCs w:val="24"/>
        </w:rPr>
        <w:t>你好</w:t>
      </w:r>
      <w:r>
        <w:rPr>
          <w:rFonts w:ascii="宋体" w:hAnsi="宋体" w:eastAsia="宋体"/>
          <w:color w:val="FF0000"/>
          <w:sz w:val="24"/>
          <w:szCs w:val="24"/>
        </w:rPr>
        <w:t xml:space="preserve">, </w:t>
      </w:r>
      <w:r>
        <w:rPr>
          <w:rFonts w:hint="eastAsia" w:ascii="宋体" w:hAnsi="宋体" w:eastAsia="宋体"/>
          <w:color w:val="FF0000"/>
          <w:sz w:val="24"/>
          <w:szCs w:val="24"/>
        </w:rPr>
        <w:t>张三</w:t>
      </w:r>
    </w:p>
    <w:p>
      <w:pPr>
        <w:pStyle w:val="8"/>
        <w:numPr>
          <w:ilvl w:val="0"/>
          <w:numId w:val="50"/>
        </w:numPr>
        <w:ind w:firstLineChars="0"/>
        <w:rPr>
          <w:rFonts w:ascii="宋体" w:hAnsi="宋体" w:eastAsia="宋体"/>
          <w:sz w:val="24"/>
          <w:szCs w:val="24"/>
        </w:rPr>
      </w:pPr>
      <w:r>
        <w:rPr>
          <w:rFonts w:ascii="宋体" w:hAnsi="宋体" w:eastAsia="宋体"/>
          <w:sz w:val="24"/>
          <w:szCs w:val="24"/>
        </w:rPr>
        <w:t>16岁以下</w:t>
      </w:r>
    </w:p>
    <w:p>
      <w:pPr>
        <w:pStyle w:val="8"/>
        <w:numPr>
          <w:ilvl w:val="0"/>
          <w:numId w:val="50"/>
        </w:numPr>
        <w:ind w:firstLineChars="0"/>
        <w:rPr>
          <w:rFonts w:ascii="宋体" w:hAnsi="宋体" w:eastAsia="宋体"/>
          <w:sz w:val="24"/>
          <w:szCs w:val="24"/>
        </w:rPr>
      </w:pPr>
      <w:r>
        <w:rPr>
          <w:rFonts w:ascii="宋体" w:hAnsi="宋体" w:eastAsia="宋体"/>
          <w:sz w:val="24"/>
          <w:szCs w:val="24"/>
        </w:rPr>
        <w:t>22岁以上</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3360" w:leftChars="1600"/>
        <w:rPr>
          <w:rFonts w:ascii="Courier New" w:hAnsi="Courier New" w:cs="Courier New"/>
          <w:color w:val="000000"/>
          <w:sz w:val="20"/>
          <w:szCs w:val="20"/>
        </w:rPr>
      </w:pPr>
      <w:r>
        <w:rPr>
          <w:rFonts w:hint="eastAsia" w:ascii="Courier New" w:hAnsi="Courier New" w:cs="Courier New"/>
          <w:color w:val="000000"/>
          <w:sz w:val="20"/>
          <w:szCs w:val="20"/>
        </w:rPr>
        <w:t>a</w:t>
      </w:r>
      <w:r>
        <w:rPr>
          <w:rFonts w:ascii="Courier New" w:hAnsi="Courier New" w:cs="Courier New"/>
          <w:color w:val="000000"/>
          <w:sz w:val="20"/>
          <w:szCs w:val="20"/>
        </w:rPr>
        <w:t xml:space="preserve">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00"/>
          <w:sz w:val="20"/>
          <w:szCs w:val="20"/>
        </w:rPr>
        <w:t xml:space="preserve">b = </w:t>
      </w:r>
      <w:r>
        <w:rPr>
          <w:rFonts w:ascii="Courier New" w:hAnsi="Courier New" w:cs="Courier New"/>
          <w:color w:val="0000FF"/>
          <w:sz w:val="20"/>
          <w:szCs w:val="20"/>
        </w:rPr>
        <w:t>2</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if </w:t>
      </w:r>
      <w:r>
        <w:rPr>
          <w:rFonts w:ascii="Courier New" w:hAnsi="Courier New" w:cs="Courier New"/>
          <w:color w:val="000000"/>
          <w:sz w:val="20"/>
          <w:szCs w:val="20"/>
        </w:rPr>
        <w:t>a:</w:t>
      </w:r>
      <w:r>
        <w:rPr>
          <w:rFonts w:ascii="Courier New" w:hAnsi="Courier New" w:cs="Courier New"/>
          <w:color w:val="000000"/>
          <w:sz w:val="20"/>
          <w:szCs w:val="20"/>
        </w:rPr>
        <w:br w:type="textWrapping"/>
      </w:r>
      <w:r>
        <w:rPr>
          <w:rFonts w:ascii="Courier New" w:hAnsi="Courier New" w:cs="Courier New"/>
          <w:color w:val="000000"/>
          <w:sz w:val="20"/>
          <w:szCs w:val="20"/>
        </w:rPr>
        <w:t xml:space="preserve">     a = </w:t>
      </w:r>
      <w:r>
        <w:rPr>
          <w:rFonts w:ascii="Courier New" w:hAnsi="Courier New" w:cs="Courier New"/>
          <w:color w:val="0000FF"/>
          <w:sz w:val="20"/>
          <w:szCs w:val="20"/>
        </w:rPr>
        <w:t>3</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(b)</w:t>
      </w:r>
      <w:r>
        <w:rPr>
          <w:rFonts w:ascii="Courier New" w:hAnsi="Courier New" w:cs="Courier New"/>
          <w:color w:val="000000"/>
          <w:sz w:val="20"/>
          <w:szCs w:val="20"/>
        </w:rPr>
        <w:br w:type="textWrapping"/>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b = </w:t>
      </w:r>
      <w:r>
        <w:rPr>
          <w:rFonts w:ascii="Courier New" w:hAnsi="Courier New" w:cs="Courier New"/>
          <w:color w:val="0000FF"/>
          <w:sz w:val="20"/>
          <w:szCs w:val="20"/>
        </w:rPr>
        <w:t>4</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(a)</w:t>
      </w:r>
    </w:p>
    <w:p>
      <w:pPr>
        <w:pStyle w:val="8"/>
        <w:numPr>
          <w:ilvl w:val="0"/>
          <w:numId w:val="51"/>
        </w:numPr>
        <w:ind w:firstLineChars="0"/>
        <w:rPr>
          <w:rFonts w:ascii="宋体" w:hAnsi="宋体" w:eastAsia="宋体"/>
          <w:sz w:val="24"/>
          <w:szCs w:val="24"/>
        </w:rPr>
      </w:pPr>
      <w:r>
        <w:rPr>
          <w:rFonts w:hint="eastAsia" w:ascii="宋体" w:hAnsi="宋体" w:eastAsia="宋体"/>
          <w:sz w:val="24"/>
          <w:szCs w:val="24"/>
        </w:rPr>
        <w:t>1</w:t>
      </w:r>
    </w:p>
    <w:p>
      <w:pPr>
        <w:pStyle w:val="8"/>
        <w:numPr>
          <w:ilvl w:val="0"/>
          <w:numId w:val="51"/>
        </w:numPr>
        <w:ind w:firstLineChars="0"/>
        <w:rPr>
          <w:rFonts w:ascii="宋体" w:hAnsi="宋体" w:eastAsia="宋体"/>
          <w:color w:val="FF0000"/>
          <w:sz w:val="24"/>
          <w:szCs w:val="24"/>
        </w:rPr>
      </w:pPr>
      <w:r>
        <w:rPr>
          <w:rFonts w:hint="eastAsia" w:ascii="宋体" w:hAnsi="宋体" w:eastAsia="宋体"/>
          <w:color w:val="FF0000"/>
          <w:sz w:val="24"/>
          <w:szCs w:val="24"/>
        </w:rPr>
        <w:t>2</w:t>
      </w:r>
    </w:p>
    <w:p>
      <w:pPr>
        <w:pStyle w:val="8"/>
        <w:numPr>
          <w:ilvl w:val="0"/>
          <w:numId w:val="51"/>
        </w:numPr>
        <w:ind w:firstLineChars="0"/>
        <w:rPr>
          <w:rFonts w:ascii="宋体" w:hAnsi="宋体" w:eastAsia="宋体"/>
          <w:sz w:val="24"/>
          <w:szCs w:val="24"/>
        </w:rPr>
      </w:pPr>
      <w:r>
        <w:rPr>
          <w:rFonts w:hint="eastAsia" w:ascii="宋体" w:hAnsi="宋体" w:eastAsia="宋体"/>
          <w:sz w:val="24"/>
          <w:szCs w:val="24"/>
        </w:rPr>
        <w:t>3</w:t>
      </w:r>
    </w:p>
    <w:p>
      <w:pPr>
        <w:pStyle w:val="8"/>
        <w:numPr>
          <w:ilvl w:val="0"/>
          <w:numId w:val="51"/>
        </w:numPr>
        <w:ind w:firstLineChars="0"/>
        <w:rPr>
          <w:rFonts w:ascii="宋体" w:hAnsi="宋体" w:eastAsia="宋体"/>
          <w:sz w:val="24"/>
          <w:szCs w:val="24"/>
        </w:rPr>
      </w:pPr>
      <w:r>
        <w:rPr>
          <w:rFonts w:ascii="宋体" w:hAnsi="宋体" w:eastAsia="宋体"/>
          <w:sz w:val="24"/>
          <w:szCs w:val="24"/>
        </w:rPr>
        <w:t>4</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3360" w:leftChars="1600"/>
        <w:rPr>
          <w:rFonts w:ascii="Courier New" w:hAnsi="Courier New" w:cs="Courier New"/>
          <w:color w:val="000000"/>
          <w:sz w:val="20"/>
          <w:szCs w:val="20"/>
        </w:rPr>
      </w:pPr>
      <w:r>
        <w:rPr>
          <w:rFonts w:ascii="Courier New" w:hAnsi="Courier New" w:cs="Courier New"/>
          <w:color w:val="000000"/>
          <w:sz w:val="20"/>
          <w:szCs w:val="20"/>
        </w:rPr>
        <w:t xml:space="preserve">a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00"/>
          <w:sz w:val="20"/>
          <w:szCs w:val="20"/>
        </w:rPr>
        <w:t xml:space="preserve">b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00"/>
          <w:sz w:val="20"/>
          <w:szCs w:val="20"/>
        </w:rPr>
        <w:t xml:space="preserve">c = </w:t>
      </w:r>
      <w:r>
        <w:rPr>
          <w:rFonts w:ascii="Courier New" w:hAnsi="Courier New" w:cs="Courier New"/>
          <w:color w:val="0000FF"/>
          <w:sz w:val="20"/>
          <w:szCs w:val="20"/>
        </w:rPr>
        <w:t>2</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a == b </w:t>
      </w:r>
      <w:r>
        <w:rPr>
          <w:rFonts w:ascii="Courier New" w:hAnsi="Courier New" w:cs="Courier New"/>
          <w:b/>
          <w:bCs/>
          <w:color w:val="000080"/>
          <w:sz w:val="20"/>
          <w:szCs w:val="20"/>
        </w:rPr>
        <w:t xml:space="preserve">and </w:t>
      </w:r>
      <w:r>
        <w:rPr>
          <w:rFonts w:ascii="Courier New" w:hAnsi="Courier New" w:cs="Courier New"/>
          <w:color w:val="000000"/>
          <w:sz w:val="20"/>
          <w:szCs w:val="20"/>
        </w:rPr>
        <w:t>a == c:</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"a+b"</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"a-b"</w:t>
      </w:r>
      <w:r>
        <w:rPr>
          <w:rFonts w:ascii="Courier New" w:hAnsi="Courier New" w:cs="Courier New"/>
          <w:color w:val="000000"/>
          <w:sz w:val="20"/>
          <w:szCs w:val="20"/>
        </w:rPr>
        <w:t>)</w:t>
      </w:r>
    </w:p>
    <w:p>
      <w:pPr>
        <w:pStyle w:val="8"/>
        <w:numPr>
          <w:ilvl w:val="0"/>
          <w:numId w:val="52"/>
        </w:numPr>
        <w:ind w:firstLineChars="0"/>
        <w:rPr>
          <w:rFonts w:ascii="宋体" w:hAnsi="宋体" w:eastAsia="宋体"/>
          <w:sz w:val="24"/>
          <w:szCs w:val="24"/>
        </w:rPr>
      </w:pPr>
      <w:r>
        <w:rPr>
          <w:rFonts w:hint="eastAsia" w:ascii="宋体" w:hAnsi="宋体" w:eastAsia="宋体"/>
          <w:sz w:val="24"/>
          <w:szCs w:val="24"/>
        </w:rPr>
        <w:t>2</w:t>
      </w:r>
    </w:p>
    <w:p>
      <w:pPr>
        <w:pStyle w:val="8"/>
        <w:numPr>
          <w:ilvl w:val="0"/>
          <w:numId w:val="52"/>
        </w:numPr>
        <w:ind w:firstLineChars="0"/>
        <w:rPr>
          <w:rFonts w:ascii="宋体" w:hAnsi="宋体" w:eastAsia="宋体"/>
          <w:sz w:val="24"/>
          <w:szCs w:val="24"/>
        </w:rPr>
      </w:pPr>
      <w:r>
        <w:rPr>
          <w:rFonts w:hint="eastAsia" w:ascii="宋体" w:hAnsi="宋体" w:eastAsia="宋体"/>
          <w:sz w:val="24"/>
          <w:szCs w:val="24"/>
        </w:rPr>
        <w:t>0</w:t>
      </w:r>
    </w:p>
    <w:p>
      <w:pPr>
        <w:pStyle w:val="8"/>
        <w:numPr>
          <w:ilvl w:val="0"/>
          <w:numId w:val="52"/>
        </w:numPr>
        <w:ind w:firstLineChars="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b</w:t>
      </w:r>
    </w:p>
    <w:p>
      <w:pPr>
        <w:pStyle w:val="8"/>
        <w:numPr>
          <w:ilvl w:val="0"/>
          <w:numId w:val="52"/>
        </w:numPr>
        <w:ind w:firstLineChars="0"/>
        <w:rPr>
          <w:rFonts w:ascii="宋体" w:hAnsi="宋体" w:eastAsia="宋体"/>
          <w:color w:val="FF0000"/>
          <w:sz w:val="24"/>
          <w:szCs w:val="24"/>
        </w:rPr>
      </w:pPr>
      <w:r>
        <w:rPr>
          <w:rFonts w:hint="eastAsia" w:ascii="宋体" w:hAnsi="宋体" w:eastAsia="宋体"/>
          <w:color w:val="FF0000"/>
          <w:sz w:val="24"/>
          <w:szCs w:val="24"/>
        </w:rPr>
        <w:t>a</w:t>
      </w:r>
      <w:r>
        <w:rPr>
          <w:rFonts w:ascii="宋体" w:hAnsi="宋体" w:eastAsia="宋体"/>
          <w:color w:val="FF0000"/>
          <w:sz w:val="24"/>
          <w:szCs w:val="24"/>
        </w:rPr>
        <w:t>-</w:t>
      </w:r>
      <w:r>
        <w:rPr>
          <w:rFonts w:hint="eastAsia" w:ascii="宋体" w:hAnsi="宋体" w:eastAsia="宋体"/>
          <w:color w:val="FF0000"/>
          <w:sz w:val="24"/>
          <w:szCs w:val="24"/>
        </w:rPr>
        <w:t>b</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leftChars="12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b1 =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2</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b2 = [</w:t>
      </w:r>
      <w:r>
        <w:rPr>
          <w:rFonts w:ascii="Courier New" w:hAnsi="Courier New" w:eastAsia="宋体" w:cs="Courier New"/>
          <w:color w:val="0000FF"/>
          <w:kern w:val="0"/>
          <w:sz w:val="20"/>
          <w:szCs w:val="20"/>
        </w:rPr>
        <w:t>2</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4</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b3 = [</w:t>
      </w:r>
      <w:r>
        <w:rPr>
          <w:rFonts w:hint="eastAsia" w:ascii="Courier New" w:hAnsi="Courier New" w:eastAsia="宋体" w:cs="Courier New"/>
          <w:color w:val="000000"/>
          <w:kern w:val="0"/>
          <w:sz w:val="20"/>
          <w:szCs w:val="20"/>
        </w:rPr>
        <w:t>x</w:t>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for </w:t>
      </w:r>
      <w:r>
        <w:rPr>
          <w:rFonts w:hint="eastAsia" w:ascii="Courier New" w:hAnsi="Courier New" w:eastAsia="宋体" w:cs="Courier New"/>
          <w:color w:val="000000"/>
          <w:kern w:val="0"/>
          <w:sz w:val="20"/>
          <w:szCs w:val="20"/>
        </w:rPr>
        <w:t>x</w:t>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00"/>
          <w:kern w:val="0"/>
          <w:sz w:val="20"/>
          <w:szCs w:val="20"/>
        </w:rPr>
        <w:t xml:space="preserve">b1 </w:t>
      </w:r>
      <w:r>
        <w:rPr>
          <w:rFonts w:ascii="Courier New" w:hAnsi="Courier New" w:eastAsia="宋体" w:cs="Courier New"/>
          <w:b/>
          <w:bCs/>
          <w:color w:val="000080"/>
          <w:kern w:val="0"/>
          <w:sz w:val="20"/>
          <w:szCs w:val="20"/>
        </w:rPr>
        <w:t xml:space="preserve">if </w:t>
      </w:r>
      <w:r>
        <w:rPr>
          <w:rFonts w:hint="eastAsia" w:ascii="Courier New" w:hAnsi="Courier New" w:eastAsia="宋体" w:cs="Courier New"/>
          <w:color w:val="000000"/>
          <w:kern w:val="0"/>
          <w:sz w:val="20"/>
          <w:szCs w:val="20"/>
        </w:rPr>
        <w:t>x</w:t>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00"/>
          <w:kern w:val="0"/>
          <w:sz w:val="20"/>
          <w:szCs w:val="20"/>
        </w:rPr>
        <w:t>b2]</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 xml:space="preserve">print </w:t>
      </w:r>
      <w:r>
        <w:rPr>
          <w:rFonts w:ascii="Courier New" w:hAnsi="Courier New" w:eastAsia="宋体" w:cs="Courier New"/>
          <w:color w:val="000000"/>
          <w:kern w:val="0"/>
          <w:sz w:val="20"/>
          <w:szCs w:val="20"/>
        </w:rPr>
        <w:t>(b3)</w:t>
      </w:r>
    </w:p>
    <w:p>
      <w:pPr>
        <w:pStyle w:val="8"/>
        <w:numPr>
          <w:ilvl w:val="0"/>
          <w:numId w:val="53"/>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1,2,3,4]</w:t>
      </w:r>
    </w:p>
    <w:p>
      <w:pPr>
        <w:pStyle w:val="8"/>
        <w:numPr>
          <w:ilvl w:val="0"/>
          <w:numId w:val="53"/>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p>
    <w:p>
      <w:pPr>
        <w:pStyle w:val="8"/>
        <w:numPr>
          <w:ilvl w:val="0"/>
          <w:numId w:val="53"/>
        </w:numPr>
        <w:ind w:firstLineChars="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2,3]</w:t>
      </w:r>
    </w:p>
    <w:p>
      <w:pPr>
        <w:pStyle w:val="8"/>
        <w:numPr>
          <w:ilvl w:val="0"/>
          <w:numId w:val="53"/>
        </w:numPr>
        <w:ind w:firstLineChars="0"/>
        <w:rPr>
          <w:rFonts w:ascii="宋体" w:hAnsi="宋体" w:eastAsia="宋体"/>
          <w:sz w:val="24"/>
          <w:szCs w:val="24"/>
        </w:rPr>
      </w:pPr>
      <w:r>
        <w:rPr>
          <w:rFonts w:hint="eastAsia" w:ascii="宋体" w:hAnsi="宋体" w:eastAsia="宋体"/>
          <w:sz w:val="24"/>
          <w:szCs w:val="24"/>
        </w:rPr>
        <w:t>程序报错</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以下代码的循环次为（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leftChars="16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n = </w:t>
      </w:r>
      <w:r>
        <w:rPr>
          <w:rFonts w:ascii="Courier New" w:hAnsi="Courier New" w:eastAsia="宋体" w:cs="Courier New"/>
          <w:color w:val="0000FF"/>
          <w:kern w:val="0"/>
          <w:sz w:val="20"/>
          <w:szCs w:val="20"/>
        </w:rPr>
        <w:t>1000</w:t>
      </w:r>
      <w:r>
        <w:rPr>
          <w:rFonts w:ascii="Courier New" w:hAnsi="Courier New" w:eastAsia="宋体" w:cs="Courier New"/>
          <w:color w:val="0000FF"/>
          <w:kern w:val="0"/>
          <w:sz w:val="20"/>
          <w:szCs w:val="20"/>
        </w:rPr>
        <w:br w:type="textWrapping"/>
      </w:r>
      <w:r>
        <w:rPr>
          <w:rFonts w:ascii="Courier New" w:hAnsi="Courier New" w:eastAsia="宋体" w:cs="Courier New"/>
          <w:b/>
          <w:bCs/>
          <w:color w:val="000080"/>
          <w:kern w:val="0"/>
          <w:sz w:val="20"/>
          <w:szCs w:val="20"/>
        </w:rPr>
        <w:t xml:space="preserve">while </w:t>
      </w:r>
      <w:r>
        <w:rPr>
          <w:rFonts w:ascii="Courier New" w:hAnsi="Courier New" w:eastAsia="宋体" w:cs="Courier New"/>
          <w:color w:val="000000"/>
          <w:kern w:val="0"/>
          <w:sz w:val="20"/>
          <w:szCs w:val="20"/>
        </w:rPr>
        <w:t xml:space="preserve">n &gt;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(n)</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n = n / </w:t>
      </w:r>
      <w:r>
        <w:rPr>
          <w:rFonts w:ascii="Courier New" w:hAnsi="Courier New" w:eastAsia="宋体" w:cs="Courier New"/>
          <w:color w:val="0000FF"/>
          <w:kern w:val="0"/>
          <w:sz w:val="20"/>
          <w:szCs w:val="20"/>
        </w:rPr>
        <w:t>2</w:t>
      </w:r>
    </w:p>
    <w:p>
      <w:pPr>
        <w:pStyle w:val="8"/>
        <w:numPr>
          <w:ilvl w:val="0"/>
          <w:numId w:val="54"/>
        </w:numPr>
        <w:ind w:firstLineChars="0"/>
        <w:rPr>
          <w:rFonts w:ascii="宋体" w:hAnsi="宋体" w:eastAsia="宋体"/>
          <w:sz w:val="24"/>
          <w:szCs w:val="24"/>
        </w:rPr>
      </w:pPr>
      <w:r>
        <w:rPr>
          <w:rFonts w:hint="eastAsia" w:ascii="宋体" w:hAnsi="宋体" w:eastAsia="宋体"/>
          <w:sz w:val="24"/>
          <w:szCs w:val="24"/>
        </w:rPr>
        <w:t>9</w:t>
      </w:r>
    </w:p>
    <w:p>
      <w:pPr>
        <w:pStyle w:val="8"/>
        <w:numPr>
          <w:ilvl w:val="0"/>
          <w:numId w:val="54"/>
        </w:numPr>
        <w:ind w:firstLineChars="0"/>
        <w:rPr>
          <w:rFonts w:ascii="宋体" w:hAnsi="宋体" w:eastAsia="宋体"/>
          <w:color w:val="FF0000"/>
          <w:sz w:val="24"/>
          <w:szCs w:val="24"/>
        </w:rPr>
      </w:pPr>
      <w:r>
        <w:rPr>
          <w:rFonts w:hint="eastAsia" w:ascii="宋体" w:hAnsi="宋体" w:eastAsia="宋体"/>
          <w:color w:val="FF0000"/>
          <w:sz w:val="24"/>
          <w:szCs w:val="24"/>
        </w:rPr>
        <w:t>1</w:t>
      </w:r>
      <w:r>
        <w:rPr>
          <w:rFonts w:ascii="宋体" w:hAnsi="宋体" w:eastAsia="宋体"/>
          <w:color w:val="FF0000"/>
          <w:sz w:val="24"/>
          <w:szCs w:val="24"/>
        </w:rPr>
        <w:t>0</w:t>
      </w:r>
    </w:p>
    <w:p>
      <w:pPr>
        <w:pStyle w:val="8"/>
        <w:numPr>
          <w:ilvl w:val="0"/>
          <w:numId w:val="54"/>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p>
      <w:pPr>
        <w:pStyle w:val="8"/>
        <w:numPr>
          <w:ilvl w:val="0"/>
          <w:numId w:val="54"/>
        </w:numPr>
        <w:ind w:firstLineChars="0"/>
        <w:rPr>
          <w:rFonts w:ascii="宋体" w:hAnsi="宋体" w:eastAsia="宋体"/>
          <w:sz w:val="24"/>
          <w:szCs w:val="24"/>
        </w:rPr>
      </w:pPr>
      <w:r>
        <w:rPr>
          <w:rFonts w:hint="eastAsia" w:ascii="宋体" w:hAnsi="宋体" w:eastAsia="宋体"/>
          <w:sz w:val="24"/>
          <w:szCs w:val="24"/>
        </w:rPr>
        <w:t>无限循环</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a = []</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b/>
          <w:bCs/>
          <w:color w:val="008080"/>
          <w:sz w:val="20"/>
          <w:szCs w:val="20"/>
        </w:rPr>
        <w:t>'apple'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 == </w:t>
      </w:r>
      <w:r>
        <w:rPr>
          <w:rFonts w:ascii="Courier New" w:hAnsi="Courier New" w:cs="Courier New"/>
          <w:b/>
          <w:bCs/>
          <w:color w:val="008080"/>
          <w:sz w:val="20"/>
          <w:szCs w:val="20"/>
        </w:rPr>
        <w:t>'p'</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w:t>
      </w:r>
      <w:r>
        <w:rPr>
          <w:rFonts w:ascii="Courier New" w:hAnsi="Courier New" w:cs="Courier New"/>
          <w:color w:val="000000"/>
          <w:sz w:val="20"/>
          <w:szCs w:val="20"/>
        </w:rPr>
        <w:t>a.append(i)</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color w:val="000000"/>
          <w:sz w:val="20"/>
          <w:szCs w:val="20"/>
        </w:rPr>
        <w:t>.join(a))</w:t>
      </w:r>
    </w:p>
    <w:p>
      <w:pPr>
        <w:pStyle w:val="8"/>
        <w:numPr>
          <w:ilvl w:val="0"/>
          <w:numId w:val="55"/>
        </w:numPr>
        <w:ind w:firstLineChars="0"/>
        <w:rPr>
          <w:rFonts w:ascii="宋体" w:hAnsi="宋体" w:eastAsia="宋体"/>
          <w:sz w:val="24"/>
          <w:szCs w:val="24"/>
        </w:rPr>
      </w:pPr>
      <w:r>
        <w:rPr>
          <w:rFonts w:ascii="宋体" w:hAnsi="宋体" w:eastAsia="宋体"/>
          <w:sz w:val="24"/>
          <w:szCs w:val="24"/>
        </w:rPr>
        <w:t>a,p,p,l,e</w:t>
      </w:r>
    </w:p>
    <w:p>
      <w:pPr>
        <w:pStyle w:val="8"/>
        <w:numPr>
          <w:ilvl w:val="0"/>
          <w:numId w:val="55"/>
        </w:numPr>
        <w:ind w:firstLineChars="0"/>
        <w:rPr>
          <w:rFonts w:ascii="宋体" w:hAnsi="宋体" w:eastAsia="宋体"/>
          <w:sz w:val="24"/>
          <w:szCs w:val="24"/>
        </w:rPr>
      </w:pPr>
      <w:r>
        <w:rPr>
          <w:rFonts w:ascii="宋体" w:hAnsi="宋体" w:eastAsia="宋体"/>
          <w:sz w:val="24"/>
          <w:szCs w:val="24"/>
        </w:rPr>
        <w:t>apple</w:t>
      </w:r>
    </w:p>
    <w:p>
      <w:pPr>
        <w:pStyle w:val="8"/>
        <w:numPr>
          <w:ilvl w:val="0"/>
          <w:numId w:val="55"/>
        </w:numPr>
        <w:ind w:firstLineChars="0"/>
        <w:rPr>
          <w:rFonts w:ascii="宋体" w:hAnsi="宋体" w:eastAsia="宋体"/>
          <w:sz w:val="24"/>
          <w:szCs w:val="24"/>
        </w:rPr>
      </w:pPr>
      <w:r>
        <w:rPr>
          <w:rFonts w:ascii="宋体" w:hAnsi="宋体" w:eastAsia="宋体"/>
          <w:sz w:val="24"/>
          <w:szCs w:val="24"/>
        </w:rPr>
        <w:t>aple</w:t>
      </w:r>
    </w:p>
    <w:p>
      <w:pPr>
        <w:pStyle w:val="8"/>
        <w:numPr>
          <w:ilvl w:val="0"/>
          <w:numId w:val="55"/>
        </w:numPr>
        <w:ind w:firstLineChars="0"/>
        <w:rPr>
          <w:rFonts w:ascii="宋体" w:hAnsi="宋体" w:eastAsia="宋体"/>
          <w:color w:val="FF0000"/>
          <w:sz w:val="24"/>
          <w:szCs w:val="24"/>
        </w:rPr>
      </w:pPr>
      <w:r>
        <w:rPr>
          <w:rFonts w:ascii="宋体" w:hAnsi="宋体" w:eastAsia="宋体"/>
          <w:color w:val="FF0000"/>
          <w:sz w:val="24"/>
          <w:szCs w:val="24"/>
        </w:rPr>
        <w:t>ale</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2520" w:leftChars="12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编号</w:t>
      </w:r>
      <w:r>
        <w:rPr>
          <w:rFonts w:ascii="Courier New" w:hAnsi="Courier New" w:cs="Courier New"/>
          <w:b/>
          <w:bCs/>
          <w:color w:val="008080"/>
          <w:sz w:val="20"/>
          <w:szCs w:val="20"/>
        </w:rPr>
        <w:t xml:space="preserve">-" </w:t>
      </w:r>
      <w:r>
        <w:rPr>
          <w:rFonts w:ascii="Courier New" w:hAnsi="Courier New" w:cs="Courier New"/>
          <w:color w:val="000000"/>
          <w:sz w:val="20"/>
          <w:szCs w:val="20"/>
        </w:rPr>
        <w:t xml:space="preserve">+ </w:t>
      </w:r>
      <w:r>
        <w:rPr>
          <w:rFonts w:ascii="Courier New" w:hAnsi="Courier New" w:cs="Courier New"/>
          <w:color w:val="000080"/>
          <w:sz w:val="20"/>
          <w:szCs w:val="20"/>
        </w:rPr>
        <w:t>str</w:t>
      </w:r>
      <w:r>
        <w:rPr>
          <w:rFonts w:ascii="Courier New" w:hAnsi="Courier New" w:cs="Courier New"/>
          <w:color w:val="000000"/>
          <w:sz w:val="20"/>
          <w:szCs w:val="20"/>
        </w:rPr>
        <w:t xml:space="preserve">(i), </w:t>
      </w:r>
      <w:r>
        <w:rPr>
          <w:rFonts w:ascii="Courier New" w:hAnsi="Courier New" w:cs="Courier New"/>
          <w:color w:val="660099"/>
          <w:sz w:val="20"/>
          <w:szCs w:val="20"/>
        </w:rPr>
        <w:t>end</w:t>
      </w:r>
      <w:r>
        <w:rPr>
          <w:rFonts w:ascii="Courier New" w:hAnsi="Courier New" w:cs="Courier New"/>
          <w:color w:val="000000"/>
          <w:sz w:val="20"/>
          <w:szCs w:val="20"/>
        </w:rPr>
        <w:t>=</w:t>
      </w:r>
      <w:r>
        <w:rPr>
          <w:rFonts w:ascii="Courier New" w:hAnsi="Courier New" w:cs="Courier New"/>
          <w:b/>
          <w:bCs/>
          <w:color w:val="008080"/>
          <w:sz w:val="20"/>
          <w:szCs w:val="20"/>
        </w:rPr>
        <w:t>" "</w:t>
      </w:r>
      <w:r>
        <w:rPr>
          <w:rFonts w:ascii="Courier New" w:hAnsi="Courier New" w:cs="Courier New"/>
          <w:color w:val="000000"/>
          <w:sz w:val="20"/>
          <w:szCs w:val="20"/>
        </w:rPr>
        <w:t>)</w:t>
      </w:r>
    </w:p>
    <w:p>
      <w:pPr>
        <w:pStyle w:val="8"/>
        <w:numPr>
          <w:ilvl w:val="0"/>
          <w:numId w:val="56"/>
        </w:numPr>
        <w:ind w:firstLineChars="0"/>
        <w:rPr>
          <w:rFonts w:ascii="宋体" w:hAnsi="宋体" w:eastAsia="宋体"/>
          <w:sz w:val="24"/>
          <w:szCs w:val="24"/>
        </w:rPr>
      </w:pPr>
      <w:bookmarkStart w:id="10" w:name="_Hlk104036833"/>
      <w:r>
        <w:rPr>
          <w:rFonts w:hint="eastAsia" w:ascii="宋体" w:hAnsi="宋体" w:eastAsia="宋体"/>
          <w:sz w:val="24"/>
          <w:szCs w:val="24"/>
        </w:rPr>
        <w:t>编号</w:t>
      </w:r>
      <w:r>
        <w:rPr>
          <w:rFonts w:ascii="宋体" w:hAnsi="宋体" w:eastAsia="宋体"/>
          <w:sz w:val="24"/>
          <w:szCs w:val="24"/>
        </w:rPr>
        <w:t xml:space="preserve">-1 </w:t>
      </w:r>
      <w:r>
        <w:rPr>
          <w:rFonts w:hint="eastAsia" w:ascii="宋体" w:hAnsi="宋体" w:eastAsia="宋体"/>
          <w:sz w:val="24"/>
          <w:szCs w:val="24"/>
        </w:rPr>
        <w:t>编号</w:t>
      </w:r>
      <w:r>
        <w:rPr>
          <w:rFonts w:ascii="宋体" w:hAnsi="宋体" w:eastAsia="宋体"/>
          <w:sz w:val="24"/>
          <w:szCs w:val="24"/>
        </w:rPr>
        <w:t xml:space="preserve">-2 </w:t>
      </w:r>
      <w:r>
        <w:rPr>
          <w:rFonts w:hint="eastAsia" w:ascii="宋体" w:hAnsi="宋体" w:eastAsia="宋体"/>
          <w:sz w:val="24"/>
          <w:szCs w:val="24"/>
        </w:rPr>
        <w:t>编号</w:t>
      </w:r>
      <w:r>
        <w:rPr>
          <w:rFonts w:ascii="宋体" w:hAnsi="宋体" w:eastAsia="宋体"/>
          <w:sz w:val="24"/>
          <w:szCs w:val="24"/>
        </w:rPr>
        <w:t xml:space="preserve">-3 </w:t>
      </w:r>
      <w:r>
        <w:rPr>
          <w:rFonts w:hint="eastAsia" w:ascii="宋体" w:hAnsi="宋体" w:eastAsia="宋体"/>
          <w:sz w:val="24"/>
          <w:szCs w:val="24"/>
        </w:rPr>
        <w:t>编号</w:t>
      </w:r>
      <w:r>
        <w:rPr>
          <w:rFonts w:ascii="宋体" w:hAnsi="宋体" w:eastAsia="宋体"/>
          <w:sz w:val="24"/>
          <w:szCs w:val="24"/>
        </w:rPr>
        <w:t>-4</w:t>
      </w:r>
      <w:r>
        <w:rPr>
          <w:rFonts w:hint="eastAsia" w:ascii="宋体" w:hAnsi="宋体" w:eastAsia="宋体"/>
          <w:sz w:val="24"/>
          <w:szCs w:val="24"/>
        </w:rPr>
        <w:t xml:space="preserve"> </w:t>
      </w:r>
      <w:bookmarkStart w:id="11" w:name="_Hlk104036874"/>
      <w:r>
        <w:rPr>
          <w:rFonts w:hint="eastAsia" w:ascii="宋体" w:hAnsi="宋体" w:eastAsia="宋体"/>
          <w:sz w:val="24"/>
          <w:szCs w:val="24"/>
        </w:rPr>
        <w:t>编号</w:t>
      </w:r>
      <w:r>
        <w:rPr>
          <w:rFonts w:ascii="宋体" w:hAnsi="宋体" w:eastAsia="宋体"/>
          <w:sz w:val="24"/>
          <w:szCs w:val="24"/>
        </w:rPr>
        <w:t>-5</w:t>
      </w:r>
      <w:bookmarkEnd w:id="10"/>
      <w:bookmarkEnd w:id="11"/>
    </w:p>
    <w:p>
      <w:pPr>
        <w:pStyle w:val="8"/>
        <w:numPr>
          <w:ilvl w:val="0"/>
          <w:numId w:val="56"/>
        </w:numPr>
        <w:ind w:firstLineChars="0"/>
        <w:rPr>
          <w:rFonts w:ascii="宋体" w:hAnsi="宋体" w:eastAsia="宋体"/>
          <w:sz w:val="24"/>
          <w:szCs w:val="24"/>
        </w:rPr>
      </w:pPr>
      <w:r>
        <w:rPr>
          <w:rFonts w:hint="eastAsia" w:ascii="宋体" w:hAnsi="宋体" w:eastAsia="宋体"/>
          <w:sz w:val="24"/>
          <w:szCs w:val="24"/>
        </w:rPr>
        <w:t>编号</w:t>
      </w:r>
      <w:r>
        <w:rPr>
          <w:rFonts w:ascii="宋体" w:hAnsi="宋体" w:eastAsia="宋体"/>
          <w:sz w:val="24"/>
          <w:szCs w:val="24"/>
        </w:rPr>
        <w:t xml:space="preserve">-2 </w:t>
      </w:r>
      <w:r>
        <w:rPr>
          <w:rFonts w:hint="eastAsia" w:ascii="宋体" w:hAnsi="宋体" w:eastAsia="宋体"/>
          <w:sz w:val="24"/>
          <w:szCs w:val="24"/>
        </w:rPr>
        <w:t>编号</w:t>
      </w:r>
      <w:r>
        <w:rPr>
          <w:rFonts w:ascii="宋体" w:hAnsi="宋体" w:eastAsia="宋体"/>
          <w:sz w:val="24"/>
          <w:szCs w:val="24"/>
        </w:rPr>
        <w:t xml:space="preserve">-3 </w:t>
      </w:r>
      <w:r>
        <w:rPr>
          <w:rFonts w:hint="eastAsia" w:ascii="宋体" w:hAnsi="宋体" w:eastAsia="宋体"/>
          <w:sz w:val="24"/>
          <w:szCs w:val="24"/>
        </w:rPr>
        <w:t>编号</w:t>
      </w:r>
      <w:r>
        <w:rPr>
          <w:rFonts w:ascii="宋体" w:hAnsi="宋体" w:eastAsia="宋体"/>
          <w:sz w:val="24"/>
          <w:szCs w:val="24"/>
        </w:rPr>
        <w:t xml:space="preserve">-4 </w:t>
      </w:r>
      <w:r>
        <w:rPr>
          <w:rFonts w:hint="eastAsia" w:ascii="宋体" w:hAnsi="宋体" w:eastAsia="宋体"/>
          <w:sz w:val="24"/>
          <w:szCs w:val="24"/>
        </w:rPr>
        <w:t>编号</w:t>
      </w:r>
      <w:r>
        <w:rPr>
          <w:rFonts w:ascii="宋体" w:hAnsi="宋体" w:eastAsia="宋体"/>
          <w:sz w:val="24"/>
          <w:szCs w:val="24"/>
        </w:rPr>
        <w:t>-5</w:t>
      </w:r>
    </w:p>
    <w:p>
      <w:pPr>
        <w:pStyle w:val="8"/>
        <w:numPr>
          <w:ilvl w:val="0"/>
          <w:numId w:val="56"/>
        </w:numPr>
        <w:ind w:firstLineChars="0"/>
        <w:rPr>
          <w:rFonts w:ascii="宋体" w:hAnsi="宋体" w:eastAsia="宋体"/>
          <w:color w:val="FF0000"/>
          <w:sz w:val="24"/>
          <w:szCs w:val="24"/>
        </w:rPr>
      </w:pPr>
      <w:r>
        <w:rPr>
          <w:rFonts w:hint="eastAsia" w:ascii="宋体" w:hAnsi="宋体" w:eastAsia="宋体"/>
          <w:color w:val="FF0000"/>
          <w:sz w:val="24"/>
          <w:szCs w:val="24"/>
        </w:rPr>
        <w:t>编号</w:t>
      </w:r>
      <w:r>
        <w:rPr>
          <w:rFonts w:ascii="宋体" w:hAnsi="宋体" w:eastAsia="宋体"/>
          <w:color w:val="FF0000"/>
          <w:sz w:val="24"/>
          <w:szCs w:val="24"/>
        </w:rPr>
        <w:t xml:space="preserve">-2 </w:t>
      </w:r>
      <w:r>
        <w:rPr>
          <w:rFonts w:hint="eastAsia" w:ascii="宋体" w:hAnsi="宋体" w:eastAsia="宋体"/>
          <w:color w:val="FF0000"/>
          <w:sz w:val="24"/>
          <w:szCs w:val="24"/>
        </w:rPr>
        <w:t>编号</w:t>
      </w:r>
      <w:r>
        <w:rPr>
          <w:rFonts w:ascii="宋体" w:hAnsi="宋体" w:eastAsia="宋体"/>
          <w:color w:val="FF0000"/>
          <w:sz w:val="24"/>
          <w:szCs w:val="24"/>
        </w:rPr>
        <w:t xml:space="preserve">-3 </w:t>
      </w:r>
      <w:r>
        <w:rPr>
          <w:rFonts w:hint="eastAsia" w:ascii="宋体" w:hAnsi="宋体" w:eastAsia="宋体"/>
          <w:color w:val="FF0000"/>
          <w:sz w:val="24"/>
          <w:szCs w:val="24"/>
        </w:rPr>
        <w:t>编号</w:t>
      </w:r>
      <w:r>
        <w:rPr>
          <w:rFonts w:ascii="宋体" w:hAnsi="宋体" w:eastAsia="宋体"/>
          <w:color w:val="FF0000"/>
          <w:sz w:val="24"/>
          <w:szCs w:val="24"/>
        </w:rPr>
        <w:t>-4</w:t>
      </w:r>
    </w:p>
    <w:p>
      <w:pPr>
        <w:pStyle w:val="8"/>
        <w:numPr>
          <w:ilvl w:val="0"/>
          <w:numId w:val="56"/>
        </w:numPr>
        <w:ind w:firstLineChars="0"/>
        <w:rPr>
          <w:rFonts w:ascii="宋体" w:hAnsi="宋体" w:eastAsia="宋体"/>
          <w:sz w:val="24"/>
          <w:szCs w:val="24"/>
        </w:rPr>
      </w:pPr>
      <w:r>
        <w:rPr>
          <w:rFonts w:hint="eastAsia" w:ascii="宋体" w:hAnsi="宋体" w:eastAsia="宋体"/>
          <w:sz w:val="24"/>
          <w:szCs w:val="24"/>
        </w:rPr>
        <w:t>编号</w:t>
      </w:r>
      <w:r>
        <w:rPr>
          <w:rFonts w:ascii="宋体" w:hAnsi="宋体" w:eastAsia="宋体"/>
          <w:sz w:val="24"/>
          <w:szCs w:val="24"/>
        </w:rPr>
        <w:t xml:space="preserve">-2 </w:t>
      </w:r>
      <w:r>
        <w:rPr>
          <w:rFonts w:hint="eastAsia" w:ascii="宋体" w:hAnsi="宋体" w:eastAsia="宋体"/>
          <w:sz w:val="24"/>
          <w:szCs w:val="24"/>
        </w:rPr>
        <w:t>编号</w:t>
      </w:r>
      <w:r>
        <w:rPr>
          <w:rFonts w:ascii="宋体" w:hAnsi="宋体" w:eastAsia="宋体"/>
          <w:sz w:val="24"/>
          <w:szCs w:val="24"/>
        </w:rPr>
        <w:t xml:space="preserve">-5 </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 ==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 xml:space="preserve">(i, </w:t>
      </w:r>
      <w:r>
        <w:rPr>
          <w:rFonts w:ascii="Courier New" w:hAnsi="Courier New" w:cs="Courier New"/>
          <w:color w:val="660099"/>
          <w:sz w:val="20"/>
          <w:szCs w:val="20"/>
        </w:rPr>
        <w:t>end</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color w:val="000000"/>
          <w:sz w:val="20"/>
          <w:szCs w:val="20"/>
        </w:rPr>
        <w:t>)</w:t>
      </w:r>
    </w:p>
    <w:p>
      <w:pPr>
        <w:pStyle w:val="8"/>
        <w:numPr>
          <w:ilvl w:val="0"/>
          <w:numId w:val="57"/>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2345678910</w:t>
      </w:r>
    </w:p>
    <w:p>
      <w:pPr>
        <w:pStyle w:val="8"/>
        <w:numPr>
          <w:ilvl w:val="0"/>
          <w:numId w:val="57"/>
        </w:numPr>
        <w:ind w:firstLineChars="0"/>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123456789</w:t>
      </w:r>
    </w:p>
    <w:p>
      <w:pPr>
        <w:pStyle w:val="8"/>
        <w:numPr>
          <w:ilvl w:val="0"/>
          <w:numId w:val="57"/>
        </w:numPr>
        <w:ind w:firstLineChars="0"/>
        <w:rPr>
          <w:rFonts w:ascii="宋体" w:hAnsi="宋体" w:eastAsia="宋体"/>
          <w:color w:val="FF0000"/>
          <w:sz w:val="24"/>
          <w:szCs w:val="24"/>
        </w:rPr>
      </w:pPr>
      <w:r>
        <w:rPr>
          <w:rFonts w:hint="eastAsia" w:ascii="宋体" w:hAnsi="宋体" w:eastAsia="宋体"/>
          <w:color w:val="FF0000"/>
          <w:sz w:val="24"/>
          <w:szCs w:val="24"/>
        </w:rPr>
        <w:t>0</w:t>
      </w:r>
      <w:r>
        <w:rPr>
          <w:rFonts w:ascii="宋体" w:hAnsi="宋体" w:eastAsia="宋体"/>
          <w:color w:val="FF0000"/>
          <w:sz w:val="24"/>
          <w:szCs w:val="24"/>
        </w:rPr>
        <w:t>1234</w:t>
      </w:r>
    </w:p>
    <w:p>
      <w:pPr>
        <w:pStyle w:val="8"/>
        <w:numPr>
          <w:ilvl w:val="0"/>
          <w:numId w:val="57"/>
        </w:numPr>
        <w:ind w:firstLineChars="0"/>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12345</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y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y += i</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(y)</w:t>
      </w:r>
    </w:p>
    <w:p>
      <w:pPr>
        <w:pStyle w:val="8"/>
        <w:numPr>
          <w:ilvl w:val="0"/>
          <w:numId w:val="58"/>
        </w:numPr>
        <w:ind w:firstLineChars="0"/>
        <w:rPr>
          <w:rFonts w:ascii="宋体" w:hAnsi="宋体" w:eastAsia="宋体"/>
          <w:sz w:val="24"/>
          <w:szCs w:val="24"/>
        </w:rPr>
      </w:pPr>
      <w:r>
        <w:rPr>
          <w:rFonts w:ascii="宋体" w:hAnsi="宋体" w:eastAsia="宋体"/>
          <w:sz w:val="24"/>
          <w:szCs w:val="24"/>
        </w:rPr>
        <w:t>10</w:t>
      </w:r>
    </w:p>
    <w:p>
      <w:pPr>
        <w:pStyle w:val="8"/>
        <w:numPr>
          <w:ilvl w:val="0"/>
          <w:numId w:val="58"/>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p>
      <w:pPr>
        <w:pStyle w:val="8"/>
        <w:numPr>
          <w:ilvl w:val="0"/>
          <w:numId w:val="58"/>
        </w:numPr>
        <w:ind w:firstLineChars="0"/>
        <w:rPr>
          <w:rFonts w:ascii="宋体" w:hAnsi="宋体" w:eastAsia="宋体"/>
          <w:color w:val="FF0000"/>
          <w:sz w:val="24"/>
          <w:szCs w:val="24"/>
        </w:rPr>
      </w:pPr>
      <w:r>
        <w:rPr>
          <w:rFonts w:hint="eastAsia" w:ascii="宋体" w:hAnsi="宋体" w:eastAsia="宋体"/>
          <w:color w:val="FF0000"/>
          <w:sz w:val="24"/>
          <w:szCs w:val="24"/>
        </w:rPr>
        <w:t>2</w:t>
      </w:r>
      <w:r>
        <w:rPr>
          <w:rFonts w:ascii="宋体" w:hAnsi="宋体" w:eastAsia="宋体"/>
          <w:color w:val="FF0000"/>
          <w:sz w:val="24"/>
          <w:szCs w:val="24"/>
        </w:rPr>
        <w:t>1</w:t>
      </w:r>
    </w:p>
    <w:p>
      <w:pPr>
        <w:pStyle w:val="8"/>
        <w:numPr>
          <w:ilvl w:val="0"/>
          <w:numId w:val="58"/>
        </w:numPr>
        <w:ind w:firstLineChars="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1</w:t>
      </w:r>
    </w:p>
    <w:p>
      <w:pPr>
        <w:pStyle w:val="8"/>
        <w:numPr>
          <w:ilvl w:val="0"/>
          <w:numId w:val="3"/>
        </w:numPr>
        <w:ind w:firstLineChars="0"/>
        <w:rPr>
          <w:rFonts w:ascii="宋体" w:hAnsi="宋体" w:eastAsia="宋体"/>
          <w:sz w:val="24"/>
          <w:szCs w:val="24"/>
        </w:rPr>
      </w:pPr>
      <w:bookmarkStart w:id="12" w:name="_Hlk104037587"/>
      <w:r>
        <w:rPr>
          <w:rFonts w:hint="eastAsia" w:ascii="宋体" w:hAnsi="宋体" w:eastAsia="宋体"/>
          <w:sz w:val="24"/>
          <w:szCs w:val="24"/>
        </w:rPr>
        <w:t>以下代码的运行结果为（</w:t>
      </w:r>
      <w:r>
        <w:rPr>
          <w:rFonts w:ascii="宋体" w:hAnsi="宋体" w:eastAsia="宋体"/>
          <w:sz w:val="24"/>
          <w:szCs w:val="24"/>
        </w:rPr>
        <w:t xml:space="preserve"> ）。</w:t>
      </w:r>
      <w:bookmarkEnd w:id="12"/>
    </w:p>
    <w:p>
      <w:pPr>
        <w:pStyle w:val="4"/>
        <w:shd w:val="clear" w:color="auto" w:fill="FFFFFF"/>
        <w:ind w:left="2730" w:leftChars="1300"/>
        <w:rPr>
          <w:rFonts w:ascii="Courier New" w:hAnsi="Courier New" w:cs="Courier New"/>
          <w:color w:val="000000"/>
          <w:sz w:val="20"/>
          <w:szCs w:val="20"/>
        </w:rPr>
      </w:pPr>
      <w:r>
        <w:rPr>
          <w:rFonts w:ascii="Courier New" w:hAnsi="Courier New" w:cs="Courier New"/>
          <w:color w:val="000000"/>
          <w:sz w:val="20"/>
          <w:szCs w:val="20"/>
        </w:rPr>
        <w:t xml:space="preserve">number = </w:t>
      </w:r>
      <w:r>
        <w:rPr>
          <w:rFonts w:ascii="Courier New" w:hAnsi="Courier New" w:cs="Courier New"/>
          <w:color w:val="0000FF"/>
          <w:sz w:val="20"/>
          <w:szCs w:val="20"/>
        </w:rPr>
        <w:t>30</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number % </w:t>
      </w:r>
      <w:r>
        <w:rPr>
          <w:rFonts w:ascii="Courier New" w:hAnsi="Courier New" w:cs="Courier New"/>
          <w:color w:val="0000FF"/>
          <w:sz w:val="20"/>
          <w:szCs w:val="20"/>
        </w:rPr>
        <w:t xml:space="preserve">2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 xml:space="preserve">(number, </w:t>
      </w:r>
      <w:r>
        <w:rPr>
          <w:rFonts w:ascii="Courier New" w:hAnsi="Courier New" w:cs="Courier New"/>
          <w:b/>
          <w:bCs/>
          <w:color w:val="008080"/>
          <w:sz w:val="20"/>
          <w:szCs w:val="20"/>
        </w:rPr>
        <w:t>'is even'</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00"/>
          <w:sz w:val="20"/>
          <w:szCs w:val="20"/>
        </w:rPr>
        <w:t xml:space="preserve">number % </w:t>
      </w:r>
      <w:r>
        <w:rPr>
          <w:rFonts w:ascii="Courier New" w:hAnsi="Courier New" w:cs="Courier New"/>
          <w:color w:val="0000FF"/>
          <w:sz w:val="20"/>
          <w:szCs w:val="20"/>
        </w:rPr>
        <w:t xml:space="preserve">3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 xml:space="preserve">(number, </w:t>
      </w:r>
      <w:r>
        <w:rPr>
          <w:rFonts w:ascii="Courier New" w:hAnsi="Courier New" w:cs="Courier New"/>
          <w:b/>
          <w:bCs/>
          <w:color w:val="008080"/>
          <w:sz w:val="20"/>
          <w:szCs w:val="20"/>
        </w:rPr>
        <w:t>'is multiple of 3'</w:t>
      </w:r>
      <w:r>
        <w:rPr>
          <w:rFonts w:ascii="Courier New" w:hAnsi="Courier New" w:cs="Courier New"/>
          <w:color w:val="000000"/>
          <w:sz w:val="20"/>
          <w:szCs w:val="20"/>
        </w:rPr>
        <w:t>)</w:t>
      </w:r>
    </w:p>
    <w:p>
      <w:pPr>
        <w:pStyle w:val="8"/>
        <w:numPr>
          <w:ilvl w:val="0"/>
          <w:numId w:val="59"/>
        </w:numPr>
        <w:ind w:firstLineChars="0"/>
        <w:rPr>
          <w:rFonts w:ascii="宋体" w:hAnsi="宋体" w:eastAsia="宋体"/>
          <w:sz w:val="24"/>
          <w:szCs w:val="24"/>
        </w:rPr>
      </w:pPr>
      <w:r>
        <w:rPr>
          <w:rFonts w:ascii="宋体" w:hAnsi="宋体" w:eastAsia="宋体"/>
          <w:sz w:val="24"/>
          <w:szCs w:val="24"/>
        </w:rPr>
        <w:t>30 is even</w:t>
      </w:r>
    </w:p>
    <w:p>
      <w:pPr>
        <w:pStyle w:val="8"/>
        <w:ind w:left="900" w:firstLine="0" w:firstLineChars="0"/>
        <w:rPr>
          <w:rFonts w:ascii="宋体" w:hAnsi="宋体" w:eastAsia="宋体"/>
          <w:sz w:val="24"/>
          <w:szCs w:val="24"/>
        </w:rPr>
      </w:pPr>
      <w:r>
        <w:rPr>
          <w:rFonts w:ascii="宋体" w:hAnsi="宋体" w:eastAsia="宋体"/>
          <w:sz w:val="24"/>
          <w:szCs w:val="24"/>
        </w:rPr>
        <w:t>30 is multiple of 3</w:t>
      </w:r>
    </w:p>
    <w:p>
      <w:pPr>
        <w:pStyle w:val="8"/>
        <w:numPr>
          <w:ilvl w:val="0"/>
          <w:numId w:val="59"/>
        </w:numPr>
        <w:ind w:firstLineChars="0"/>
        <w:rPr>
          <w:rFonts w:ascii="宋体" w:hAnsi="宋体" w:eastAsia="宋体"/>
          <w:sz w:val="24"/>
          <w:szCs w:val="24"/>
        </w:rPr>
      </w:pPr>
      <w:r>
        <w:rPr>
          <w:rFonts w:ascii="宋体" w:hAnsi="宋体" w:eastAsia="宋体"/>
          <w:sz w:val="24"/>
          <w:szCs w:val="24"/>
        </w:rPr>
        <w:t>30 is multiple of 3</w:t>
      </w:r>
    </w:p>
    <w:p>
      <w:pPr>
        <w:pStyle w:val="8"/>
        <w:numPr>
          <w:ilvl w:val="0"/>
          <w:numId w:val="59"/>
        </w:numPr>
        <w:ind w:firstLineChars="0"/>
        <w:rPr>
          <w:rFonts w:ascii="宋体" w:hAnsi="宋体" w:eastAsia="宋体"/>
          <w:sz w:val="24"/>
          <w:szCs w:val="24"/>
        </w:rPr>
      </w:pPr>
      <w:r>
        <w:rPr>
          <w:rFonts w:hint="eastAsia" w:ascii="宋体" w:hAnsi="宋体" w:eastAsia="宋体"/>
          <w:sz w:val="24"/>
          <w:szCs w:val="24"/>
        </w:rPr>
        <w:t>程序出错</w:t>
      </w:r>
    </w:p>
    <w:p>
      <w:pPr>
        <w:pStyle w:val="8"/>
        <w:numPr>
          <w:ilvl w:val="0"/>
          <w:numId w:val="59"/>
        </w:numPr>
        <w:ind w:firstLineChars="0"/>
        <w:rPr>
          <w:rFonts w:ascii="宋体" w:hAnsi="宋体" w:eastAsia="宋体"/>
          <w:color w:val="FF0000"/>
          <w:sz w:val="24"/>
          <w:szCs w:val="24"/>
        </w:rPr>
      </w:pPr>
      <w:r>
        <w:rPr>
          <w:rFonts w:ascii="宋体" w:hAnsi="宋体" w:eastAsia="宋体"/>
          <w:color w:val="FF0000"/>
          <w:sz w:val="24"/>
          <w:szCs w:val="24"/>
        </w:rPr>
        <w:t>30 is even</w:t>
      </w:r>
    </w:p>
    <w:p>
      <w:pPr>
        <w:pStyle w:val="8"/>
        <w:numPr>
          <w:ilvl w:val="0"/>
          <w:numId w:val="3"/>
        </w:numPr>
        <w:ind w:firstLineChars="0"/>
        <w:rPr>
          <w:rFonts w:ascii="宋体" w:hAnsi="宋体" w:eastAsia="宋体"/>
          <w:sz w:val="24"/>
          <w:szCs w:val="24"/>
        </w:rPr>
      </w:pPr>
      <w:bookmarkStart w:id="13" w:name="_Hlk104037692"/>
      <w:r>
        <w:rPr>
          <w:rFonts w:hint="eastAsia" w:ascii="宋体" w:hAnsi="宋体" w:eastAsia="宋体"/>
          <w:sz w:val="24"/>
          <w:szCs w:val="24"/>
        </w:rPr>
        <w:t>以下代码的运行结果为（</w:t>
      </w:r>
      <w:r>
        <w:rPr>
          <w:rFonts w:ascii="宋体" w:hAnsi="宋体" w:eastAsia="宋体"/>
          <w:sz w:val="24"/>
          <w:szCs w:val="24"/>
        </w:rPr>
        <w:t xml:space="preserve"> ）。</w:t>
      </w:r>
      <w:bookmarkEnd w:id="13"/>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x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00"/>
          <w:sz w:val="20"/>
          <w:szCs w:val="20"/>
        </w:rPr>
        <w:t>y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00"/>
          <w:sz w:val="20"/>
          <w:szCs w:val="20"/>
        </w:rPr>
        <w:t xml:space="preserve">z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x &gt;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y &gt;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'A'</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00"/>
          <w:sz w:val="20"/>
          <w:szCs w:val="20"/>
        </w:rPr>
        <w:t xml:space="preserve">z &gt;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'B'</w:t>
      </w:r>
      <w:r>
        <w:rPr>
          <w:rFonts w:ascii="Courier New" w:hAnsi="Courier New" w:cs="Courier New"/>
          <w:color w:val="000000"/>
          <w:sz w:val="20"/>
          <w:szCs w:val="20"/>
        </w:rPr>
        <w:t>)</w:t>
      </w:r>
    </w:p>
    <w:p>
      <w:pPr>
        <w:pStyle w:val="8"/>
        <w:numPr>
          <w:ilvl w:val="0"/>
          <w:numId w:val="60"/>
        </w:numPr>
        <w:ind w:firstLineChars="0"/>
        <w:rPr>
          <w:rFonts w:ascii="宋体" w:hAnsi="宋体" w:eastAsia="宋体"/>
          <w:color w:val="FF0000"/>
          <w:sz w:val="24"/>
          <w:szCs w:val="24"/>
        </w:rPr>
      </w:pPr>
      <w:r>
        <w:rPr>
          <w:rFonts w:hint="eastAsia" w:ascii="宋体" w:hAnsi="宋体" w:eastAsia="宋体"/>
          <w:color w:val="FF0000"/>
          <w:sz w:val="24"/>
          <w:szCs w:val="24"/>
        </w:rPr>
        <w:t>无输出</w:t>
      </w:r>
      <w:r>
        <w:rPr>
          <w:rFonts w:hint="default" w:ascii="宋体" w:hAnsi="宋体" w:eastAsia="宋体"/>
          <w:color w:val="FF0000"/>
          <w:sz w:val="24"/>
          <w:szCs w:val="24"/>
        </w:rPr>
        <w:t>5,</w:t>
      </w:r>
    </w:p>
    <w:p>
      <w:pPr>
        <w:pStyle w:val="8"/>
        <w:numPr>
          <w:ilvl w:val="0"/>
          <w:numId w:val="60"/>
        </w:numPr>
        <w:ind w:firstLineChars="0"/>
        <w:rPr>
          <w:rFonts w:ascii="宋体" w:hAnsi="宋体" w:eastAsia="宋体"/>
          <w:sz w:val="24"/>
          <w:szCs w:val="24"/>
        </w:rPr>
      </w:pPr>
      <w:r>
        <w:rPr>
          <w:rFonts w:hint="eastAsia" w:ascii="宋体" w:hAnsi="宋体" w:eastAsia="宋体"/>
          <w:sz w:val="24"/>
          <w:szCs w:val="24"/>
        </w:rPr>
        <w:t>A</w:t>
      </w:r>
    </w:p>
    <w:p>
      <w:pPr>
        <w:pStyle w:val="8"/>
        <w:numPr>
          <w:ilvl w:val="0"/>
          <w:numId w:val="60"/>
        </w:numPr>
        <w:ind w:firstLineChars="0"/>
        <w:rPr>
          <w:rFonts w:ascii="宋体" w:hAnsi="宋体" w:eastAsia="宋体"/>
          <w:sz w:val="24"/>
          <w:szCs w:val="24"/>
        </w:rPr>
      </w:pPr>
      <w:r>
        <w:rPr>
          <w:rFonts w:hint="eastAsia" w:ascii="宋体" w:hAnsi="宋体" w:eastAsia="宋体"/>
          <w:sz w:val="24"/>
          <w:szCs w:val="24"/>
        </w:rPr>
        <w:t>B</w:t>
      </w:r>
    </w:p>
    <w:p>
      <w:pPr>
        <w:pStyle w:val="8"/>
        <w:numPr>
          <w:ilvl w:val="0"/>
          <w:numId w:val="60"/>
        </w:numPr>
        <w:ind w:firstLineChars="0"/>
        <w:rPr>
          <w:rFonts w:ascii="宋体" w:hAnsi="宋体" w:eastAsia="宋体"/>
          <w:sz w:val="24"/>
          <w:szCs w:val="24"/>
        </w:rPr>
      </w:pPr>
      <w:r>
        <w:rPr>
          <w:rFonts w:hint="eastAsia" w:ascii="宋体" w:hAnsi="宋体" w:eastAsia="宋体"/>
          <w:sz w:val="24"/>
          <w:szCs w:val="24"/>
        </w:rPr>
        <w:t>语法错误</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如果输入</w:t>
      </w:r>
      <w:r>
        <w:rPr>
          <w:rFonts w:ascii="宋体" w:hAnsi="宋体" w:eastAsia="宋体"/>
          <w:sz w:val="24"/>
          <w:szCs w:val="24"/>
        </w:rPr>
        <w:t>5, -1, 6, 16, 9, 5, 0，</w:t>
      </w:r>
      <w:r>
        <w:rPr>
          <w:rFonts w:hint="eastAsia" w:ascii="宋体" w:hAnsi="宋体" w:eastAsia="宋体"/>
          <w:sz w:val="24"/>
          <w:szCs w:val="24"/>
        </w:rPr>
        <w:t>以下代码的运行结果为（</w:t>
      </w:r>
      <w:r>
        <w:rPr>
          <w:rFonts w:ascii="宋体" w:hAnsi="宋体" w:eastAsia="宋体"/>
          <w:sz w:val="24"/>
          <w:szCs w:val="24"/>
        </w:rPr>
        <w:t xml:space="preserve"> ）。</w:t>
      </w:r>
    </w:p>
    <w:p>
      <w:pPr>
        <w:pStyle w:val="4"/>
        <w:shd w:val="clear" w:color="auto" w:fill="FFFFFF"/>
        <w:ind w:left="2100" w:leftChars="1000"/>
        <w:rPr>
          <w:rFonts w:ascii="Courier New" w:hAnsi="Courier New" w:cs="Courier New"/>
          <w:color w:val="000000"/>
          <w:sz w:val="20"/>
          <w:szCs w:val="20"/>
        </w:rPr>
      </w:pPr>
      <w:r>
        <w:rPr>
          <w:rFonts w:ascii="Courier New" w:hAnsi="Courier New" w:cs="Courier New"/>
          <w:color w:val="000000"/>
          <w:sz w:val="20"/>
          <w:szCs w:val="20"/>
        </w:rPr>
        <w:t xml:space="preserve">number = </w:t>
      </w:r>
      <w:r>
        <w:rPr>
          <w:rFonts w:ascii="Courier New" w:hAnsi="Courier New" w:cs="Courier New"/>
          <w:color w:val="000080"/>
          <w:sz w:val="20"/>
          <w:szCs w:val="20"/>
        </w:rPr>
        <w:t>int</w:t>
      </w:r>
      <w:r>
        <w:rPr>
          <w:rFonts w:ascii="Courier New" w:hAnsi="Courier New" w:cs="Courier New"/>
          <w:color w:val="000000"/>
          <w:sz w:val="20"/>
          <w:szCs w:val="20"/>
        </w:rPr>
        <w:t>(</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ascii="Courier New" w:hAnsi="Courier New" w:cs="Courier New"/>
          <w:b/>
          <w:bCs/>
          <w:color w:val="008080"/>
          <w:sz w:val="20"/>
          <w:szCs w:val="20"/>
        </w:rPr>
        <w:t>请输入整数</w:t>
      </w:r>
      <w:r>
        <w:rPr>
          <w:rFonts w:ascii="Courier New" w:hAnsi="Courier New" w:cs="Courier New"/>
          <w:b/>
          <w:bCs/>
          <w:color w:val="008080"/>
          <w:sz w:val="20"/>
          <w:szCs w:val="20"/>
        </w:rPr>
        <w:t>: '</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max = number</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while </w:t>
      </w:r>
      <w:r>
        <w:rPr>
          <w:rFonts w:ascii="Courier New" w:hAnsi="Courier New" w:cs="Courier New"/>
          <w:color w:val="000000"/>
          <w:sz w:val="20"/>
          <w:szCs w:val="20"/>
        </w:rPr>
        <w:t xml:space="preserve">number !=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number = </w:t>
      </w:r>
      <w:r>
        <w:rPr>
          <w:rFonts w:ascii="Courier New" w:hAnsi="Courier New" w:cs="Courier New"/>
          <w:color w:val="000080"/>
          <w:sz w:val="20"/>
          <w:szCs w:val="20"/>
        </w:rPr>
        <w:t>int</w:t>
      </w:r>
      <w:r>
        <w:rPr>
          <w:rFonts w:ascii="Courier New" w:hAnsi="Courier New" w:cs="Courier New"/>
          <w:color w:val="000000"/>
          <w:sz w:val="20"/>
          <w:szCs w:val="20"/>
        </w:rPr>
        <w:t>(</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ascii="Courier New" w:hAnsi="Courier New" w:cs="Courier New"/>
          <w:b/>
          <w:bCs/>
          <w:color w:val="008080"/>
          <w:sz w:val="20"/>
          <w:szCs w:val="20"/>
        </w:rPr>
        <w:t>请输入整数</w:t>
      </w:r>
      <w:r>
        <w:rPr>
          <w:rFonts w:ascii="Courier New" w:hAnsi="Courier New" w:cs="Courier New"/>
          <w:b/>
          <w:bCs/>
          <w:color w:val="008080"/>
          <w:sz w:val="20"/>
          <w:szCs w:val="20"/>
        </w:rPr>
        <w:t>: '</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number &gt; max: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max = number</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(max)</w:t>
      </w:r>
    </w:p>
    <w:p>
      <w:pPr>
        <w:pStyle w:val="8"/>
        <w:numPr>
          <w:ilvl w:val="0"/>
          <w:numId w:val="61"/>
        </w:numPr>
        <w:ind w:firstLineChars="0"/>
        <w:rPr>
          <w:rFonts w:ascii="宋体" w:hAnsi="宋体" w:eastAsia="宋体"/>
          <w:sz w:val="24"/>
          <w:szCs w:val="24"/>
        </w:rPr>
      </w:pPr>
      <w:r>
        <w:rPr>
          <w:rFonts w:ascii="宋体" w:hAnsi="宋体" w:eastAsia="宋体"/>
          <w:sz w:val="24"/>
          <w:szCs w:val="24"/>
        </w:rPr>
        <w:t>5</w:t>
      </w:r>
    </w:p>
    <w:p>
      <w:pPr>
        <w:pStyle w:val="8"/>
        <w:numPr>
          <w:ilvl w:val="0"/>
          <w:numId w:val="61"/>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p>
    <w:p>
      <w:pPr>
        <w:pStyle w:val="8"/>
        <w:numPr>
          <w:ilvl w:val="0"/>
          <w:numId w:val="61"/>
        </w:numPr>
        <w:ind w:firstLineChars="0"/>
        <w:rPr>
          <w:rFonts w:ascii="宋体" w:hAnsi="宋体" w:eastAsia="宋体"/>
          <w:color w:val="FF0000"/>
          <w:sz w:val="24"/>
          <w:szCs w:val="24"/>
        </w:rPr>
      </w:pPr>
      <w:r>
        <w:rPr>
          <w:rFonts w:ascii="宋体" w:hAnsi="宋体" w:eastAsia="宋体"/>
          <w:color w:val="FF0000"/>
          <w:sz w:val="24"/>
          <w:szCs w:val="24"/>
        </w:rPr>
        <w:t>16</w:t>
      </w:r>
    </w:p>
    <w:p>
      <w:pPr>
        <w:pStyle w:val="8"/>
        <w:numPr>
          <w:ilvl w:val="0"/>
          <w:numId w:val="61"/>
        </w:numPr>
        <w:ind w:firstLineChars="0"/>
        <w:rPr>
          <w:rFonts w:ascii="宋体" w:hAnsi="宋体" w:eastAsia="宋体"/>
          <w:sz w:val="24"/>
          <w:szCs w:val="24"/>
        </w:rPr>
      </w:pPr>
      <w:r>
        <w:rPr>
          <w:rFonts w:hint="eastAsia" w:ascii="宋体" w:hAnsi="宋体" w:eastAsia="宋体"/>
          <w:sz w:val="24"/>
          <w:szCs w:val="24"/>
        </w:rPr>
        <w:t>0</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w:t>
      </w:r>
      <w:r>
        <w:rPr>
          <w:rFonts w:ascii="宋体" w:hAnsi="宋体" w:eastAsia="宋体"/>
          <w:sz w:val="24"/>
          <w:szCs w:val="24"/>
        </w:rPr>
        <w:t>for语句中，在in后使用不正确的是</w:t>
      </w:r>
      <w:r>
        <w:rPr>
          <w:rFonts w:hint="eastAsia" w:ascii="宋体" w:hAnsi="宋体" w:eastAsia="宋体"/>
          <w:sz w:val="24"/>
          <w:szCs w:val="24"/>
        </w:rPr>
        <w:t>（ ）。</w:t>
      </w:r>
    </w:p>
    <w:p>
      <w:pPr>
        <w:pStyle w:val="4"/>
        <w:shd w:val="clear" w:color="auto" w:fill="FFFFFF"/>
        <w:ind w:left="3360" w:leftChars="16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hint="eastAsia" w:ascii="Courier New" w:hAnsi="Courier New" w:cs="Courier New"/>
          <w:color w:val="000000"/>
          <w:sz w:val="20"/>
          <w:szCs w:val="20"/>
        </w:rPr>
        <w:t>x</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in </w:t>
      </w:r>
      <w:r>
        <w:rPr>
          <w:rFonts w:hint="eastAsia" w:ascii="Courier New" w:hAnsi="Courier New" w:cs="Courier New"/>
          <w:b/>
          <w:bCs/>
          <w:color w:val="000080"/>
          <w:sz w:val="20"/>
          <w:szCs w:val="20"/>
        </w:rPr>
        <w:t>_</w:t>
      </w:r>
      <w:r>
        <w:rPr>
          <w:rFonts w:ascii="Courier New" w:hAnsi="Courier New" w:cs="Courier New"/>
          <w:b/>
          <w:bCs/>
          <w:color w:val="000080"/>
          <w:sz w:val="20"/>
          <w:szCs w:val="20"/>
        </w:rPr>
        <w:t>___</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hint="eastAsia" w:ascii="Courier New" w:hAnsi="Courier New" w:cs="Courier New"/>
          <w:color w:val="000000"/>
          <w:sz w:val="20"/>
          <w:szCs w:val="20"/>
        </w:rPr>
        <w:t>x</w:t>
      </w:r>
      <w:r>
        <w:rPr>
          <w:rFonts w:ascii="Courier New" w:hAnsi="Courier New" w:cs="Courier New"/>
          <w:color w:val="000000"/>
          <w:sz w:val="20"/>
          <w:szCs w:val="20"/>
        </w:rPr>
        <w:t xml:space="preserve">) </w:t>
      </w:r>
    </w:p>
    <w:p>
      <w:pPr>
        <w:rPr>
          <w:rFonts w:ascii="宋体" w:hAnsi="宋体" w:eastAsia="宋体"/>
          <w:sz w:val="24"/>
          <w:szCs w:val="24"/>
        </w:rPr>
      </w:pPr>
    </w:p>
    <w:p>
      <w:pPr>
        <w:pStyle w:val="8"/>
        <w:numPr>
          <w:ilvl w:val="0"/>
          <w:numId w:val="62"/>
        </w:numPr>
        <w:ind w:firstLineChars="0"/>
        <w:rPr>
          <w:rFonts w:ascii="宋体" w:hAnsi="宋体" w:eastAsia="宋体"/>
          <w:sz w:val="24"/>
          <w:szCs w:val="24"/>
        </w:rPr>
      </w:pPr>
      <w:r>
        <w:rPr>
          <w:rFonts w:ascii="宋体" w:hAnsi="宋体" w:eastAsia="宋体"/>
          <w:sz w:val="24"/>
          <w:szCs w:val="24"/>
        </w:rPr>
        <w:t>set('str')</w:t>
      </w:r>
    </w:p>
    <w:p>
      <w:pPr>
        <w:pStyle w:val="8"/>
        <w:numPr>
          <w:ilvl w:val="0"/>
          <w:numId w:val="62"/>
        </w:numPr>
        <w:ind w:firstLineChars="0"/>
        <w:rPr>
          <w:rFonts w:ascii="宋体" w:hAnsi="宋体" w:eastAsia="宋体"/>
          <w:sz w:val="24"/>
          <w:szCs w:val="24"/>
        </w:rPr>
      </w:pPr>
      <w:r>
        <w:rPr>
          <w:rFonts w:ascii="宋体" w:hAnsi="宋体" w:eastAsia="宋体"/>
          <w:sz w:val="24"/>
          <w:szCs w:val="24"/>
        </w:rPr>
        <w:t>range(0, 10, 5)</w:t>
      </w:r>
    </w:p>
    <w:p>
      <w:pPr>
        <w:pStyle w:val="8"/>
        <w:numPr>
          <w:ilvl w:val="0"/>
          <w:numId w:val="62"/>
        </w:numPr>
        <w:ind w:firstLineChars="0"/>
        <w:rPr>
          <w:rFonts w:ascii="宋体" w:hAnsi="宋体" w:eastAsia="宋体"/>
          <w:sz w:val="24"/>
          <w:szCs w:val="24"/>
        </w:rPr>
      </w:pPr>
      <w:r>
        <w:rPr>
          <w:rFonts w:ascii="宋体" w:hAnsi="宋体" w:eastAsia="宋体"/>
          <w:sz w:val="24"/>
          <w:szCs w:val="24"/>
        </w:rPr>
        <w:t>[1, 2, 3, 4, 5]</w:t>
      </w:r>
    </w:p>
    <w:p>
      <w:pPr>
        <w:pStyle w:val="8"/>
        <w:numPr>
          <w:ilvl w:val="0"/>
          <w:numId w:val="62"/>
        </w:numPr>
        <w:ind w:firstLineChars="0"/>
        <w:rPr>
          <w:rFonts w:ascii="宋体" w:hAnsi="宋体" w:eastAsia="宋体"/>
          <w:color w:val="FF0000"/>
          <w:sz w:val="24"/>
          <w:szCs w:val="24"/>
        </w:rPr>
      </w:pPr>
      <w:r>
        <w:rPr>
          <w:rFonts w:ascii="宋体" w:hAnsi="宋体" w:eastAsia="宋体"/>
          <w:color w:val="FF0000"/>
          <w:sz w:val="24"/>
          <w:szCs w:val="24"/>
        </w:rPr>
        <w:t>(1)</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关于以下代码说法正确的是（ ）。</w:t>
      </w:r>
    </w:p>
    <w:p>
      <w:pPr>
        <w:pStyle w:val="4"/>
        <w:shd w:val="clear" w:color="auto" w:fill="FFFFFF"/>
        <w:ind w:left="3360" w:leftChars="1600"/>
        <w:rPr>
          <w:rFonts w:ascii="Courier New" w:hAnsi="Courier New" w:cs="Courier New"/>
          <w:color w:val="000000"/>
          <w:sz w:val="20"/>
          <w:szCs w:val="20"/>
        </w:rPr>
      </w:pPr>
      <w:r>
        <w:rPr>
          <w:rFonts w:ascii="Courier New" w:hAnsi="Courier New" w:cs="Courier New"/>
          <w:color w:val="000000"/>
          <w:sz w:val="20"/>
          <w:szCs w:val="20"/>
        </w:rPr>
        <w:t xml:space="preserve">k = </w:t>
      </w:r>
      <w:r>
        <w:rPr>
          <w:rFonts w:ascii="Courier New" w:hAnsi="Courier New" w:cs="Courier New"/>
          <w:color w:val="0000FF"/>
          <w:sz w:val="20"/>
          <w:szCs w:val="20"/>
        </w:rPr>
        <w:t>10</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while </w:t>
      </w:r>
      <w:r>
        <w:rPr>
          <w:rFonts w:ascii="Courier New" w:hAnsi="Courier New" w:cs="Courier New"/>
          <w:color w:val="000000"/>
          <w:sz w:val="20"/>
          <w:szCs w:val="20"/>
        </w:rPr>
        <w:t>k:</w:t>
      </w:r>
      <w:r>
        <w:rPr>
          <w:rFonts w:ascii="Courier New" w:hAnsi="Courier New" w:cs="Courier New"/>
          <w:color w:val="000000"/>
          <w:sz w:val="20"/>
          <w:szCs w:val="20"/>
        </w:rPr>
        <w:br w:type="textWrapping"/>
      </w:r>
      <w:r>
        <w:rPr>
          <w:rFonts w:ascii="Courier New" w:hAnsi="Courier New" w:cs="Courier New"/>
          <w:color w:val="000000"/>
          <w:sz w:val="20"/>
          <w:szCs w:val="20"/>
        </w:rPr>
        <w:t xml:space="preserve">     k = k-</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(k)</w:t>
      </w:r>
    </w:p>
    <w:p>
      <w:pPr>
        <w:pStyle w:val="8"/>
        <w:numPr>
          <w:ilvl w:val="0"/>
          <w:numId w:val="63"/>
        </w:numPr>
        <w:ind w:firstLineChars="0"/>
        <w:rPr>
          <w:rFonts w:ascii="宋体" w:hAnsi="宋体" w:eastAsia="宋体"/>
          <w:sz w:val="24"/>
          <w:szCs w:val="24"/>
        </w:rPr>
      </w:pPr>
      <w:r>
        <w:rPr>
          <w:rFonts w:hint="eastAsia" w:ascii="宋体" w:hAnsi="宋体" w:eastAsia="宋体"/>
          <w:sz w:val="24"/>
          <w:szCs w:val="24"/>
        </w:rPr>
        <w:t>循环体语句执行1次</w:t>
      </w:r>
    </w:p>
    <w:p>
      <w:pPr>
        <w:pStyle w:val="8"/>
        <w:numPr>
          <w:ilvl w:val="0"/>
          <w:numId w:val="63"/>
        </w:numPr>
        <w:ind w:firstLineChars="0"/>
        <w:rPr>
          <w:rFonts w:ascii="宋体" w:hAnsi="宋体" w:eastAsia="宋体"/>
          <w:color w:val="FF0000"/>
          <w:sz w:val="24"/>
          <w:szCs w:val="24"/>
        </w:rPr>
      </w:pPr>
      <w:r>
        <w:rPr>
          <w:rFonts w:ascii="宋体" w:hAnsi="宋体" w:eastAsia="宋体"/>
          <w:color w:val="FF0000"/>
          <w:sz w:val="24"/>
          <w:szCs w:val="24"/>
        </w:rPr>
        <w:t>while循环执行10次</w:t>
      </w:r>
    </w:p>
    <w:p>
      <w:pPr>
        <w:pStyle w:val="8"/>
        <w:numPr>
          <w:ilvl w:val="0"/>
          <w:numId w:val="63"/>
        </w:numPr>
        <w:ind w:firstLineChars="0"/>
        <w:rPr>
          <w:rFonts w:ascii="宋体" w:hAnsi="宋体" w:eastAsia="宋体"/>
          <w:sz w:val="24"/>
          <w:szCs w:val="24"/>
        </w:rPr>
      </w:pPr>
      <w:r>
        <w:rPr>
          <w:rFonts w:hint="eastAsia" w:ascii="宋体" w:hAnsi="宋体" w:eastAsia="宋体"/>
          <w:sz w:val="24"/>
          <w:szCs w:val="24"/>
        </w:rPr>
        <w:t>循环体语句一次也不会执行</w:t>
      </w:r>
    </w:p>
    <w:p>
      <w:pPr>
        <w:pStyle w:val="8"/>
        <w:numPr>
          <w:ilvl w:val="0"/>
          <w:numId w:val="63"/>
        </w:numPr>
        <w:ind w:firstLineChars="0"/>
        <w:rPr>
          <w:rFonts w:ascii="宋体" w:hAnsi="宋体" w:eastAsia="宋体"/>
          <w:sz w:val="24"/>
          <w:szCs w:val="24"/>
        </w:rPr>
      </w:pPr>
      <w:r>
        <w:rPr>
          <w:rFonts w:hint="eastAsia" w:ascii="宋体" w:hAnsi="宋体" w:eastAsia="宋体"/>
          <w:sz w:val="24"/>
          <w:szCs w:val="24"/>
        </w:rPr>
        <w:t>循环是无限循环</w:t>
      </w:r>
      <w:r>
        <w:rPr>
          <w:rFonts w:ascii="宋体" w:hAnsi="宋体" w:eastAsia="宋体"/>
          <w:sz w:val="24"/>
          <w:szCs w:val="24"/>
        </w:rPr>
        <w:tab/>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以下代码中</w:t>
      </w:r>
      <w:r>
        <w:rPr>
          <w:rFonts w:ascii="宋体" w:hAnsi="宋体" w:eastAsia="宋体"/>
          <w:sz w:val="24"/>
          <w:szCs w:val="24"/>
        </w:rPr>
        <w:t>while循环结束的条件是</w:t>
      </w:r>
      <w:r>
        <w:rPr>
          <w:rFonts w:hint="eastAsia" w:ascii="宋体" w:hAnsi="宋体" w:eastAsia="宋体"/>
          <w:sz w:val="24"/>
          <w:szCs w:val="24"/>
        </w:rPr>
        <w:t>（ ）</w:t>
      </w:r>
      <w:r>
        <w:rPr>
          <w:rFonts w:ascii="宋体" w:hAnsi="宋体" w:eastAsia="宋体"/>
          <w:sz w:val="24"/>
          <w:szCs w:val="24"/>
        </w:rPr>
        <w:t>。</w:t>
      </w:r>
      <w:r>
        <w:rPr>
          <w:rFonts w:ascii="宋体" w:hAnsi="宋体" w:eastAsia="宋体"/>
          <w:sz w:val="24"/>
          <w:szCs w:val="24"/>
        </w:rPr>
        <w:tab/>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n = p =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while </w:t>
      </w:r>
      <w:r>
        <w:rPr>
          <w:rFonts w:ascii="Courier New" w:hAnsi="Courier New" w:cs="Courier New"/>
          <w:color w:val="000000"/>
          <w:sz w:val="20"/>
          <w:szCs w:val="20"/>
        </w:rPr>
        <w:t xml:space="preserve">p != </w:t>
      </w:r>
      <w:r>
        <w:rPr>
          <w:rFonts w:ascii="Courier New" w:hAnsi="Courier New" w:cs="Courier New"/>
          <w:color w:val="0000FF"/>
          <w:sz w:val="20"/>
          <w:szCs w:val="20"/>
        </w:rPr>
        <w:t xml:space="preserve">10 </w:t>
      </w:r>
      <w:r>
        <w:rPr>
          <w:rFonts w:ascii="Courier New" w:hAnsi="Courier New" w:cs="Courier New"/>
          <w:b/>
          <w:bCs/>
          <w:color w:val="000080"/>
          <w:sz w:val="20"/>
          <w:szCs w:val="20"/>
        </w:rPr>
        <w:t xml:space="preserve">and </w:t>
      </w:r>
      <w:r>
        <w:rPr>
          <w:rFonts w:ascii="Courier New" w:hAnsi="Courier New" w:cs="Courier New"/>
          <w:color w:val="000000"/>
          <w:sz w:val="20"/>
          <w:szCs w:val="20"/>
        </w:rPr>
        <w:t xml:space="preserve">n &lt;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p = </w:t>
      </w:r>
      <w:r>
        <w:rPr>
          <w:rFonts w:ascii="Courier New" w:hAnsi="Courier New" w:cs="Courier New"/>
          <w:color w:val="000080"/>
          <w:sz w:val="20"/>
          <w:szCs w:val="20"/>
        </w:rPr>
        <w:t>int</w:t>
      </w:r>
      <w:r>
        <w:rPr>
          <w:rFonts w:ascii="Courier New" w:hAnsi="Courier New" w:cs="Courier New"/>
          <w:color w:val="000000"/>
          <w:sz w:val="20"/>
          <w:szCs w:val="20"/>
        </w:rPr>
        <w:t>(</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n += </w:t>
      </w:r>
      <w:r>
        <w:rPr>
          <w:rFonts w:ascii="Courier New" w:hAnsi="Courier New" w:cs="Courier New"/>
          <w:color w:val="0000FF"/>
          <w:sz w:val="20"/>
          <w:szCs w:val="20"/>
        </w:rPr>
        <w:t>1</w:t>
      </w:r>
    </w:p>
    <w:p>
      <w:pPr>
        <w:pStyle w:val="8"/>
        <w:numPr>
          <w:ilvl w:val="0"/>
          <w:numId w:val="64"/>
        </w:numPr>
        <w:ind w:firstLineChars="0"/>
        <w:rPr>
          <w:rFonts w:ascii="宋体" w:hAnsi="宋体" w:eastAsia="宋体"/>
          <w:sz w:val="24"/>
          <w:szCs w:val="24"/>
        </w:rPr>
      </w:pPr>
      <w:r>
        <w:rPr>
          <w:rFonts w:ascii="宋体" w:hAnsi="宋体" w:eastAsia="宋体"/>
          <w:sz w:val="24"/>
          <w:szCs w:val="24"/>
        </w:rPr>
        <w:t>p的值不等于10并且n的值小于5</w:t>
      </w:r>
    </w:p>
    <w:p>
      <w:pPr>
        <w:pStyle w:val="8"/>
        <w:numPr>
          <w:ilvl w:val="0"/>
          <w:numId w:val="64"/>
        </w:numPr>
        <w:ind w:firstLineChars="0"/>
        <w:rPr>
          <w:rFonts w:ascii="宋体" w:hAnsi="宋体" w:eastAsia="宋体"/>
          <w:sz w:val="24"/>
          <w:szCs w:val="24"/>
        </w:rPr>
      </w:pPr>
      <w:r>
        <w:rPr>
          <w:rFonts w:ascii="宋体" w:hAnsi="宋体" w:eastAsia="宋体"/>
          <w:sz w:val="24"/>
          <w:szCs w:val="24"/>
        </w:rPr>
        <w:t>p的值不等于10或者n的值小于5</w:t>
      </w:r>
      <w:r>
        <w:rPr>
          <w:rFonts w:ascii="宋体" w:hAnsi="宋体" w:eastAsia="宋体"/>
          <w:sz w:val="24"/>
          <w:szCs w:val="24"/>
        </w:rPr>
        <w:tab/>
      </w:r>
      <w:r>
        <w:rPr>
          <w:rFonts w:ascii="宋体" w:hAnsi="宋体" w:eastAsia="宋体"/>
          <w:sz w:val="24"/>
          <w:szCs w:val="24"/>
        </w:rPr>
        <w:tab/>
      </w:r>
    </w:p>
    <w:p>
      <w:pPr>
        <w:pStyle w:val="8"/>
        <w:numPr>
          <w:ilvl w:val="0"/>
          <w:numId w:val="64"/>
        </w:numPr>
        <w:ind w:firstLineChars="0"/>
        <w:rPr>
          <w:rFonts w:ascii="宋体" w:hAnsi="宋体" w:eastAsia="宋体"/>
          <w:color w:val="FF0000"/>
          <w:sz w:val="24"/>
          <w:szCs w:val="24"/>
        </w:rPr>
      </w:pPr>
      <w:r>
        <w:rPr>
          <w:rFonts w:ascii="宋体" w:hAnsi="宋体" w:eastAsia="宋体"/>
          <w:color w:val="FF0000"/>
          <w:sz w:val="24"/>
          <w:szCs w:val="24"/>
        </w:rPr>
        <w:t>p的值等于10或者n的值大于等于5</w:t>
      </w:r>
      <w:r>
        <w:rPr>
          <w:rFonts w:ascii="宋体" w:hAnsi="宋体" w:eastAsia="宋体"/>
          <w:color w:val="FF0000"/>
          <w:sz w:val="24"/>
          <w:szCs w:val="24"/>
        </w:rPr>
        <w:tab/>
      </w:r>
    </w:p>
    <w:p>
      <w:pPr>
        <w:pStyle w:val="8"/>
        <w:numPr>
          <w:ilvl w:val="0"/>
          <w:numId w:val="64"/>
        </w:numPr>
        <w:ind w:firstLineChars="0"/>
        <w:rPr>
          <w:rFonts w:ascii="宋体" w:hAnsi="宋体" w:eastAsia="宋体"/>
          <w:sz w:val="24"/>
          <w:szCs w:val="24"/>
        </w:rPr>
      </w:pPr>
      <w:r>
        <w:rPr>
          <w:rFonts w:ascii="宋体" w:hAnsi="宋体" w:eastAsia="宋体"/>
          <w:sz w:val="24"/>
          <w:szCs w:val="24"/>
        </w:rPr>
        <w:t>p的值等于10并且n的值大于等于5</w:t>
      </w:r>
      <w:r>
        <w:rPr>
          <w:rFonts w:ascii="宋体" w:hAnsi="宋体" w:eastAsia="宋体"/>
          <w:sz w:val="24"/>
          <w:szCs w:val="24"/>
        </w:rPr>
        <w:tab/>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w:t>
      </w:r>
      <w:r>
        <w:rPr>
          <w:rFonts w:ascii="宋体" w:hAnsi="宋体" w:eastAsia="宋体"/>
          <w:sz w:val="24"/>
          <w:szCs w:val="24"/>
        </w:rPr>
        <w:t>for语句中,不能完成1-10的累加功能的是</w:t>
      </w:r>
      <w:r>
        <w:rPr>
          <w:rFonts w:hint="eastAsia" w:ascii="宋体" w:hAnsi="宋体" w:eastAsia="宋体"/>
          <w:sz w:val="24"/>
          <w:szCs w:val="24"/>
        </w:rPr>
        <w:t>（ ）</w:t>
      </w:r>
      <w:r>
        <w:rPr>
          <w:rFonts w:ascii="宋体" w:hAnsi="宋体" w:eastAsia="宋体"/>
          <w:sz w:val="24"/>
          <w:szCs w:val="24"/>
        </w:rPr>
        <w:t>。</w:t>
      </w:r>
    </w:p>
    <w:p>
      <w:pPr>
        <w:pStyle w:val="8"/>
        <w:numPr>
          <w:ilvl w:val="0"/>
          <w:numId w:val="65"/>
        </w:numPr>
        <w:ind w:firstLineChars="0"/>
        <w:rPr>
          <w:rFonts w:ascii="宋体" w:hAnsi="宋体" w:eastAsia="宋体"/>
          <w:sz w:val="24"/>
          <w:szCs w:val="24"/>
        </w:rPr>
      </w:pPr>
      <w:r>
        <w:rPr>
          <w:rFonts w:ascii="宋体" w:hAnsi="宋体" w:eastAsia="宋体"/>
          <w:sz w:val="24"/>
          <w:szCs w:val="24"/>
        </w:rPr>
        <w:t>for i in(10,9,8,7,6,5,4,3,2,1): sum+=i</w:t>
      </w:r>
    </w:p>
    <w:p>
      <w:pPr>
        <w:pStyle w:val="8"/>
        <w:numPr>
          <w:ilvl w:val="0"/>
          <w:numId w:val="65"/>
        </w:numPr>
        <w:ind w:firstLineChars="0"/>
        <w:rPr>
          <w:rFonts w:ascii="宋体" w:hAnsi="宋体" w:eastAsia="宋体"/>
          <w:sz w:val="24"/>
          <w:szCs w:val="24"/>
        </w:rPr>
      </w:pPr>
      <w:r>
        <w:rPr>
          <w:rFonts w:ascii="宋体" w:hAnsi="宋体" w:eastAsia="宋体"/>
          <w:sz w:val="24"/>
          <w:szCs w:val="24"/>
        </w:rPr>
        <w:t>for i in range(10,-1,-1): sum+=i</w:t>
      </w:r>
    </w:p>
    <w:p>
      <w:pPr>
        <w:pStyle w:val="8"/>
        <w:numPr>
          <w:ilvl w:val="0"/>
          <w:numId w:val="65"/>
        </w:numPr>
        <w:ind w:firstLineChars="0"/>
        <w:rPr>
          <w:rFonts w:ascii="宋体" w:hAnsi="宋体" w:eastAsia="宋体"/>
          <w:color w:val="FF0000"/>
          <w:sz w:val="24"/>
          <w:szCs w:val="24"/>
        </w:rPr>
      </w:pPr>
      <w:r>
        <w:rPr>
          <w:rFonts w:ascii="宋体" w:hAnsi="宋体" w:eastAsia="宋体"/>
          <w:color w:val="FF0000"/>
          <w:sz w:val="24"/>
          <w:szCs w:val="24"/>
        </w:rPr>
        <w:t>for i in range(10,0): sum+=i</w:t>
      </w:r>
    </w:p>
    <w:p>
      <w:pPr>
        <w:pStyle w:val="8"/>
        <w:numPr>
          <w:ilvl w:val="0"/>
          <w:numId w:val="65"/>
        </w:numPr>
        <w:ind w:firstLineChars="0"/>
        <w:rPr>
          <w:rFonts w:ascii="宋体" w:hAnsi="宋体" w:eastAsia="宋体"/>
          <w:sz w:val="24"/>
          <w:szCs w:val="24"/>
        </w:rPr>
      </w:pPr>
      <w:r>
        <w:rPr>
          <w:rFonts w:ascii="宋体" w:hAnsi="宋体" w:eastAsia="宋体"/>
          <w:sz w:val="24"/>
          <w:szCs w:val="24"/>
        </w:rPr>
        <w:t>for i in range(1,11): sum+=i</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下列说法中正确的是（ ）</w:t>
      </w:r>
      <w:r>
        <w:rPr>
          <w:rFonts w:ascii="宋体" w:hAnsi="宋体" w:eastAsia="宋体"/>
          <w:sz w:val="24"/>
          <w:szCs w:val="24"/>
        </w:rPr>
        <w:t>。</w:t>
      </w:r>
    </w:p>
    <w:p>
      <w:pPr>
        <w:pStyle w:val="8"/>
        <w:numPr>
          <w:ilvl w:val="0"/>
          <w:numId w:val="66"/>
        </w:numPr>
        <w:ind w:firstLineChars="0"/>
        <w:rPr>
          <w:rFonts w:ascii="宋体" w:hAnsi="宋体" w:eastAsia="宋体"/>
          <w:sz w:val="24"/>
          <w:szCs w:val="24"/>
        </w:rPr>
      </w:pPr>
      <w:r>
        <w:rPr>
          <w:rFonts w:ascii="宋体" w:hAnsi="宋体" w:eastAsia="宋体"/>
          <w:sz w:val="24"/>
          <w:szCs w:val="24"/>
        </w:rPr>
        <w:t>break用在while语句中,而continue用在for语句中</w:t>
      </w:r>
    </w:p>
    <w:p>
      <w:pPr>
        <w:pStyle w:val="8"/>
        <w:numPr>
          <w:ilvl w:val="0"/>
          <w:numId w:val="66"/>
        </w:numPr>
        <w:ind w:firstLineChars="0"/>
        <w:rPr>
          <w:rFonts w:ascii="宋体" w:hAnsi="宋体" w:eastAsia="宋体"/>
          <w:color w:val="FF0000"/>
          <w:sz w:val="24"/>
          <w:szCs w:val="24"/>
        </w:rPr>
      </w:pPr>
      <w:r>
        <w:rPr>
          <w:rFonts w:ascii="宋体" w:hAnsi="宋体" w:eastAsia="宋体"/>
          <w:color w:val="FF0000"/>
          <w:sz w:val="24"/>
          <w:szCs w:val="24"/>
        </w:rPr>
        <w:t>break能结束循环,而continue只能结束本次循环</w:t>
      </w:r>
    </w:p>
    <w:p>
      <w:pPr>
        <w:pStyle w:val="8"/>
        <w:numPr>
          <w:ilvl w:val="0"/>
          <w:numId w:val="66"/>
        </w:numPr>
        <w:ind w:firstLineChars="0"/>
        <w:rPr>
          <w:rFonts w:ascii="宋体" w:hAnsi="宋体" w:eastAsia="宋体"/>
          <w:sz w:val="24"/>
          <w:szCs w:val="24"/>
        </w:rPr>
      </w:pPr>
      <w:r>
        <w:rPr>
          <w:rFonts w:ascii="宋体" w:hAnsi="宋体" w:eastAsia="宋体"/>
          <w:sz w:val="24"/>
          <w:szCs w:val="24"/>
        </w:rPr>
        <w:t>break用在for语句中,而continue用在while语句中</w:t>
      </w:r>
    </w:p>
    <w:p>
      <w:pPr>
        <w:pStyle w:val="8"/>
        <w:numPr>
          <w:ilvl w:val="0"/>
          <w:numId w:val="66"/>
        </w:numPr>
        <w:ind w:firstLineChars="0"/>
        <w:rPr>
          <w:rFonts w:ascii="宋体" w:hAnsi="宋体" w:eastAsia="宋体"/>
          <w:sz w:val="24"/>
          <w:szCs w:val="24"/>
        </w:rPr>
      </w:pPr>
      <w:r>
        <w:rPr>
          <w:rFonts w:ascii="宋体" w:hAnsi="宋体" w:eastAsia="宋体"/>
          <w:sz w:val="24"/>
          <w:szCs w:val="24"/>
        </w:rPr>
        <w:t>continue能结束循环,而break只能结束本次循环</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可以终结一个循环的执行的语句是（ ）</w:t>
      </w:r>
      <w:r>
        <w:rPr>
          <w:rFonts w:ascii="宋体" w:hAnsi="宋体" w:eastAsia="宋体"/>
          <w:sz w:val="24"/>
          <w:szCs w:val="24"/>
        </w:rPr>
        <w:t>。</w:t>
      </w:r>
    </w:p>
    <w:p>
      <w:pPr>
        <w:pStyle w:val="8"/>
        <w:numPr>
          <w:ilvl w:val="0"/>
          <w:numId w:val="67"/>
        </w:numPr>
        <w:ind w:firstLineChars="0"/>
        <w:rPr>
          <w:rFonts w:ascii="宋体" w:hAnsi="宋体" w:eastAsia="宋体"/>
          <w:sz w:val="24"/>
          <w:szCs w:val="24"/>
        </w:rPr>
      </w:pPr>
      <w:r>
        <w:rPr>
          <w:rFonts w:ascii="宋体" w:hAnsi="宋体" w:eastAsia="宋体"/>
          <w:sz w:val="24"/>
          <w:szCs w:val="24"/>
        </w:rPr>
        <w:t>input</w:t>
      </w:r>
    </w:p>
    <w:p>
      <w:pPr>
        <w:pStyle w:val="8"/>
        <w:numPr>
          <w:ilvl w:val="0"/>
          <w:numId w:val="67"/>
        </w:numPr>
        <w:ind w:firstLineChars="0"/>
        <w:rPr>
          <w:rFonts w:ascii="宋体" w:hAnsi="宋体" w:eastAsia="宋体"/>
          <w:sz w:val="24"/>
          <w:szCs w:val="24"/>
        </w:rPr>
      </w:pPr>
      <w:r>
        <w:rPr>
          <w:rFonts w:ascii="宋体" w:hAnsi="宋体" w:eastAsia="宋体"/>
          <w:sz w:val="24"/>
          <w:szCs w:val="24"/>
        </w:rPr>
        <w:t>if</w:t>
      </w:r>
    </w:p>
    <w:p>
      <w:pPr>
        <w:pStyle w:val="8"/>
        <w:numPr>
          <w:ilvl w:val="0"/>
          <w:numId w:val="67"/>
        </w:numPr>
        <w:ind w:firstLineChars="0"/>
        <w:rPr>
          <w:rFonts w:ascii="宋体" w:hAnsi="宋体" w:eastAsia="宋体"/>
          <w:sz w:val="24"/>
          <w:szCs w:val="24"/>
        </w:rPr>
      </w:pPr>
      <w:r>
        <w:rPr>
          <w:rFonts w:ascii="宋体" w:hAnsi="宋体" w:eastAsia="宋体"/>
          <w:sz w:val="24"/>
          <w:szCs w:val="24"/>
        </w:rPr>
        <w:t>exit</w:t>
      </w:r>
    </w:p>
    <w:p>
      <w:pPr>
        <w:pStyle w:val="8"/>
        <w:numPr>
          <w:ilvl w:val="0"/>
          <w:numId w:val="67"/>
        </w:numPr>
        <w:ind w:firstLineChars="0"/>
        <w:rPr>
          <w:rFonts w:ascii="宋体" w:hAnsi="宋体" w:eastAsia="宋体"/>
          <w:color w:val="FF0000"/>
          <w:sz w:val="24"/>
          <w:szCs w:val="24"/>
        </w:rPr>
      </w:pPr>
      <w:r>
        <w:rPr>
          <w:rFonts w:ascii="宋体" w:hAnsi="宋体" w:eastAsia="宋体"/>
          <w:color w:val="FF0000"/>
          <w:sz w:val="24"/>
          <w:szCs w:val="24"/>
        </w:rPr>
        <w:t>break</w:t>
      </w:r>
      <w:r>
        <w:rPr>
          <w:rFonts w:ascii="宋体" w:hAnsi="宋体" w:eastAsia="宋体"/>
          <w:color w:val="FF0000"/>
          <w:sz w:val="24"/>
          <w:szCs w:val="24"/>
        </w:rPr>
        <w:tab/>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以下关于循环控制语句描述错误的是哪一项（ ）</w:t>
      </w:r>
      <w:r>
        <w:rPr>
          <w:rFonts w:ascii="宋体" w:hAnsi="宋体" w:eastAsia="宋体"/>
          <w:sz w:val="24"/>
          <w:szCs w:val="24"/>
        </w:rPr>
        <w:t>。</w:t>
      </w:r>
    </w:p>
    <w:p>
      <w:pPr>
        <w:pStyle w:val="8"/>
        <w:numPr>
          <w:ilvl w:val="0"/>
          <w:numId w:val="68"/>
        </w:numPr>
        <w:ind w:firstLineChars="0"/>
        <w:rPr>
          <w:rFonts w:ascii="宋体" w:hAnsi="宋体" w:eastAsia="宋体"/>
          <w:sz w:val="24"/>
          <w:szCs w:val="24"/>
        </w:rPr>
      </w:pPr>
      <w:r>
        <w:rPr>
          <w:rFonts w:ascii="宋体" w:hAnsi="宋体" w:eastAsia="宋体"/>
          <w:sz w:val="24"/>
          <w:szCs w:val="24"/>
        </w:rPr>
        <w:t>Python中的for语句可以在任意序列上进行迭代访问,例如列表、字符串和元组。</w:t>
      </w:r>
    </w:p>
    <w:p>
      <w:pPr>
        <w:pStyle w:val="8"/>
        <w:numPr>
          <w:ilvl w:val="0"/>
          <w:numId w:val="68"/>
        </w:numPr>
        <w:ind w:firstLineChars="0"/>
        <w:rPr>
          <w:rFonts w:ascii="宋体" w:hAnsi="宋体" w:eastAsia="宋体"/>
          <w:sz w:val="24"/>
          <w:szCs w:val="24"/>
        </w:rPr>
      </w:pPr>
      <w:r>
        <w:rPr>
          <w:rFonts w:ascii="宋体" w:hAnsi="宋体" w:eastAsia="宋体"/>
          <w:sz w:val="24"/>
          <w:szCs w:val="24"/>
        </w:rPr>
        <w:t>Python中多分支可以用if…elif…else…来表达。</w:t>
      </w:r>
    </w:p>
    <w:p>
      <w:pPr>
        <w:pStyle w:val="8"/>
        <w:numPr>
          <w:ilvl w:val="0"/>
          <w:numId w:val="68"/>
        </w:numPr>
        <w:ind w:firstLineChars="0"/>
        <w:rPr>
          <w:rFonts w:ascii="宋体" w:hAnsi="宋体" w:eastAsia="宋体"/>
          <w:sz w:val="24"/>
          <w:szCs w:val="24"/>
        </w:rPr>
      </w:pPr>
      <w:bookmarkStart w:id="14" w:name="_Hlk104145064"/>
      <w:r>
        <w:rPr>
          <w:rFonts w:ascii="宋体" w:hAnsi="宋体" w:eastAsia="宋体"/>
          <w:sz w:val="24"/>
          <w:szCs w:val="24"/>
        </w:rPr>
        <w:t>Python中</w:t>
      </w:r>
      <w:bookmarkEnd w:id="14"/>
      <w:r>
        <w:rPr>
          <w:rFonts w:ascii="宋体" w:hAnsi="宋体" w:eastAsia="宋体"/>
          <w:sz w:val="24"/>
          <w:szCs w:val="24"/>
        </w:rPr>
        <w:t>循环结构中</w:t>
      </w:r>
      <w:r>
        <w:rPr>
          <w:rFonts w:hint="eastAsia" w:ascii="宋体" w:hAnsi="宋体" w:eastAsia="宋体"/>
          <w:sz w:val="24"/>
          <w:szCs w:val="24"/>
        </w:rPr>
        <w:t>存在</w:t>
      </w:r>
      <w:r>
        <w:rPr>
          <w:rFonts w:ascii="宋体" w:hAnsi="宋体" w:eastAsia="宋体"/>
          <w:sz w:val="24"/>
          <w:szCs w:val="24"/>
        </w:rPr>
        <w:t>else语句。</w:t>
      </w:r>
    </w:p>
    <w:p>
      <w:pPr>
        <w:pStyle w:val="8"/>
        <w:numPr>
          <w:ilvl w:val="0"/>
          <w:numId w:val="68"/>
        </w:numPr>
        <w:ind w:firstLineChars="0"/>
        <w:rPr>
          <w:rFonts w:ascii="宋体" w:hAnsi="宋体" w:eastAsia="宋体"/>
          <w:color w:val="FF0000"/>
          <w:sz w:val="24"/>
          <w:szCs w:val="24"/>
        </w:rPr>
      </w:pPr>
      <w:r>
        <w:rPr>
          <w:rFonts w:ascii="宋体" w:hAnsi="宋体" w:eastAsia="宋体"/>
          <w:color w:val="FF0000"/>
          <w:sz w:val="24"/>
          <w:szCs w:val="24"/>
        </w:rPr>
        <w:t>Python中</w:t>
      </w:r>
      <w:r>
        <w:rPr>
          <w:rFonts w:hint="eastAsia" w:ascii="宋体" w:hAnsi="宋体" w:eastAsia="宋体"/>
          <w:color w:val="FF0000"/>
          <w:sz w:val="24"/>
          <w:szCs w:val="24"/>
        </w:rPr>
        <w:t>循环不可以嵌套使用</w:t>
      </w:r>
      <w:r>
        <w:rPr>
          <w:rFonts w:ascii="宋体" w:hAnsi="宋体" w:eastAsia="宋体"/>
          <w:color w:val="FF0000"/>
          <w:sz w:val="24"/>
          <w:szCs w:val="24"/>
        </w:rPr>
        <w:t>,一个while语句中</w:t>
      </w:r>
      <w:r>
        <w:rPr>
          <w:rFonts w:hint="eastAsia" w:ascii="宋体" w:hAnsi="宋体" w:eastAsia="宋体"/>
          <w:color w:val="FF0000"/>
          <w:sz w:val="24"/>
          <w:szCs w:val="24"/>
        </w:rPr>
        <w:t>不能存在</w:t>
      </w:r>
      <w:r>
        <w:rPr>
          <w:rFonts w:ascii="宋体" w:hAnsi="宋体" w:eastAsia="宋体"/>
          <w:color w:val="FF0000"/>
          <w:sz w:val="24"/>
          <w:szCs w:val="24"/>
        </w:rPr>
        <w:t>for语句。</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表达式</w:t>
      </w:r>
      <w:r>
        <w:rPr>
          <w:rFonts w:ascii="宋体" w:hAnsi="宋体" w:eastAsia="宋体"/>
          <w:sz w:val="24"/>
          <w:szCs w:val="24"/>
        </w:rPr>
        <w:t>sum(range(10))的值为</w:t>
      </w:r>
      <w:r>
        <w:rPr>
          <w:rFonts w:hint="eastAsia" w:ascii="宋体" w:hAnsi="宋体" w:eastAsia="宋体"/>
          <w:sz w:val="24"/>
          <w:szCs w:val="24"/>
        </w:rPr>
        <w:t>（ ）。</w:t>
      </w:r>
    </w:p>
    <w:p>
      <w:pPr>
        <w:pStyle w:val="8"/>
        <w:numPr>
          <w:ilvl w:val="0"/>
          <w:numId w:val="69"/>
        </w:numPr>
        <w:ind w:firstLineChars="0"/>
        <w:rPr>
          <w:rFonts w:ascii="宋体" w:hAnsi="宋体" w:eastAsia="宋体"/>
          <w:color w:val="FF0000"/>
          <w:sz w:val="24"/>
          <w:szCs w:val="24"/>
        </w:rPr>
      </w:pPr>
      <w:r>
        <w:rPr>
          <w:rFonts w:hint="eastAsia" w:ascii="宋体" w:hAnsi="宋体" w:eastAsia="宋体"/>
          <w:color w:val="FF0000"/>
          <w:sz w:val="24"/>
          <w:szCs w:val="24"/>
        </w:rPr>
        <w:t>4</w:t>
      </w:r>
      <w:r>
        <w:rPr>
          <w:rFonts w:ascii="宋体" w:hAnsi="宋体" w:eastAsia="宋体"/>
          <w:color w:val="FF0000"/>
          <w:sz w:val="24"/>
          <w:szCs w:val="24"/>
        </w:rPr>
        <w:t>5</w:t>
      </w:r>
    </w:p>
    <w:p>
      <w:pPr>
        <w:pStyle w:val="8"/>
        <w:numPr>
          <w:ilvl w:val="0"/>
          <w:numId w:val="69"/>
        </w:numPr>
        <w:ind w:firstLineChars="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5</w:t>
      </w:r>
    </w:p>
    <w:p>
      <w:pPr>
        <w:pStyle w:val="8"/>
        <w:numPr>
          <w:ilvl w:val="0"/>
          <w:numId w:val="69"/>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p>
      <w:pPr>
        <w:pStyle w:val="8"/>
        <w:numPr>
          <w:ilvl w:val="0"/>
          <w:numId w:val="69"/>
        </w:numPr>
        <w:ind w:firstLineChars="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6</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 ）</w:t>
      </w:r>
      <w:r>
        <w:rPr>
          <w:rFonts w:ascii="宋体" w:hAnsi="宋体" w:eastAsia="宋体"/>
          <w:sz w:val="24"/>
          <w:szCs w:val="24"/>
        </w:rPr>
        <w:t>程序输出"</w:t>
      </w:r>
      <w:r>
        <w:rPr>
          <w:rFonts w:hint="eastAsia" w:ascii="宋体" w:hAnsi="宋体" w:eastAsia="宋体"/>
          <w:sz w:val="24"/>
          <w:szCs w:val="24"/>
        </w:rPr>
        <w:t>快乐</w:t>
      </w:r>
      <w:r>
        <w:rPr>
          <w:rFonts w:ascii="宋体" w:hAnsi="宋体" w:eastAsia="宋体"/>
          <w:sz w:val="24"/>
          <w:szCs w:val="24"/>
        </w:rPr>
        <w:t>"10次。</w:t>
      </w:r>
    </w:p>
    <w:p>
      <w:pPr>
        <w:pStyle w:val="8"/>
        <w:numPr>
          <w:ilvl w:val="0"/>
          <w:numId w:val="70"/>
        </w:numPr>
        <w:ind w:firstLineChars="0"/>
        <w:rPr>
          <w:rFonts w:ascii="宋体" w:hAnsi="宋体" w:eastAsia="宋体"/>
          <w:sz w:val="24"/>
          <w:szCs w:val="24"/>
        </w:rPr>
      </w:pPr>
      <w:r>
        <w:rPr>
          <w:rFonts w:ascii="宋体" w:hAnsi="宋体" w:eastAsia="宋体"/>
          <w:sz w:val="24"/>
          <w:szCs w:val="24"/>
        </w:rPr>
        <w:t xml:space="preserve">for </w:t>
      </w:r>
      <w:r>
        <w:rPr>
          <w:rFonts w:hint="eastAsia" w:ascii="宋体" w:hAnsi="宋体" w:eastAsia="宋体"/>
          <w:sz w:val="24"/>
          <w:szCs w:val="24"/>
        </w:rPr>
        <w:t>a</w:t>
      </w:r>
      <w:r>
        <w:rPr>
          <w:rFonts w:ascii="宋体" w:hAnsi="宋体" w:eastAsia="宋体"/>
          <w:sz w:val="24"/>
          <w:szCs w:val="24"/>
        </w:rPr>
        <w:t xml:space="preserve"> in range(1, 10):</w:t>
      </w:r>
    </w:p>
    <w:p>
      <w:pPr>
        <w:ind w:firstLine="480" w:firstLineChars="20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print("</w:t>
      </w:r>
      <w:r>
        <w:rPr>
          <w:rFonts w:hint="eastAsia" w:ascii="宋体" w:hAnsi="宋体" w:eastAsia="宋体"/>
          <w:sz w:val="24"/>
          <w:szCs w:val="24"/>
        </w:rPr>
        <w:t>快乐</w:t>
      </w:r>
      <w:r>
        <w:rPr>
          <w:rFonts w:ascii="宋体" w:hAnsi="宋体" w:eastAsia="宋体"/>
          <w:sz w:val="24"/>
          <w:szCs w:val="24"/>
        </w:rPr>
        <w:t>")</w:t>
      </w:r>
    </w:p>
    <w:p>
      <w:pPr>
        <w:pStyle w:val="8"/>
        <w:numPr>
          <w:ilvl w:val="0"/>
          <w:numId w:val="70"/>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 xml:space="preserve">for </w:t>
      </w:r>
      <w:r>
        <w:rPr>
          <w:rFonts w:hint="eastAsia" w:ascii="宋体" w:hAnsi="宋体" w:eastAsia="宋体"/>
          <w:sz w:val="24"/>
          <w:szCs w:val="24"/>
        </w:rPr>
        <w:t>b</w:t>
      </w:r>
      <w:r>
        <w:rPr>
          <w:rFonts w:ascii="宋体" w:hAnsi="宋体" w:eastAsia="宋体"/>
          <w:sz w:val="24"/>
          <w:szCs w:val="24"/>
        </w:rPr>
        <w:t xml:space="preserve"> in range(0, 10):</w:t>
      </w:r>
    </w:p>
    <w:p>
      <w:pPr>
        <w:ind w:firstLine="480" w:firstLineChars="20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print("</w:t>
      </w:r>
      <w:r>
        <w:rPr>
          <w:rFonts w:hint="eastAsia" w:ascii="宋体" w:hAnsi="宋体" w:eastAsia="宋体"/>
          <w:sz w:val="24"/>
          <w:szCs w:val="24"/>
        </w:rPr>
        <w:t>快乐</w:t>
      </w:r>
      <w:r>
        <w:rPr>
          <w:rFonts w:ascii="宋体" w:hAnsi="宋体" w:eastAsia="宋体"/>
          <w:sz w:val="24"/>
          <w:szCs w:val="24"/>
        </w:rPr>
        <w:t>")</w:t>
      </w:r>
    </w:p>
    <w:p>
      <w:pPr>
        <w:pStyle w:val="8"/>
        <w:numPr>
          <w:ilvl w:val="0"/>
          <w:numId w:val="70"/>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 xml:space="preserve">for </w:t>
      </w:r>
      <w:r>
        <w:rPr>
          <w:rFonts w:hint="eastAsia" w:ascii="宋体" w:hAnsi="宋体" w:eastAsia="宋体"/>
          <w:sz w:val="24"/>
          <w:szCs w:val="24"/>
        </w:rPr>
        <w:t>c</w:t>
      </w:r>
      <w:r>
        <w:rPr>
          <w:rFonts w:ascii="宋体" w:hAnsi="宋体" w:eastAsia="宋体"/>
          <w:sz w:val="24"/>
          <w:szCs w:val="24"/>
        </w:rPr>
        <w:t xml:space="preserve"> in range(1, 11):</w:t>
      </w:r>
    </w:p>
    <w:p>
      <w:pPr>
        <w:ind w:firstLine="480" w:firstLineChars="20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print("</w:t>
      </w:r>
      <w:r>
        <w:rPr>
          <w:rFonts w:hint="eastAsia" w:ascii="宋体" w:hAnsi="宋体" w:eastAsia="宋体"/>
          <w:sz w:val="24"/>
          <w:szCs w:val="24"/>
        </w:rPr>
        <w:t>快乐</w:t>
      </w:r>
      <w:r>
        <w:rPr>
          <w:rFonts w:ascii="宋体" w:hAnsi="宋体" w:eastAsia="宋体"/>
          <w:sz w:val="24"/>
          <w:szCs w:val="24"/>
        </w:rPr>
        <w:t>")</w:t>
      </w:r>
    </w:p>
    <w:p>
      <w:pPr>
        <w:pStyle w:val="8"/>
        <w:numPr>
          <w:ilvl w:val="0"/>
          <w:numId w:val="70"/>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 xml:space="preserve">for </w:t>
      </w:r>
      <w:r>
        <w:rPr>
          <w:rFonts w:hint="eastAsia" w:ascii="宋体" w:hAnsi="宋体" w:eastAsia="宋体"/>
          <w:sz w:val="24"/>
          <w:szCs w:val="24"/>
        </w:rPr>
        <w:t>d</w:t>
      </w:r>
      <w:r>
        <w:rPr>
          <w:rFonts w:ascii="宋体" w:hAnsi="宋体" w:eastAsia="宋体"/>
          <w:sz w:val="24"/>
          <w:szCs w:val="24"/>
        </w:rPr>
        <w:t xml:space="preserve"> in range(1, 12):</w:t>
      </w:r>
    </w:p>
    <w:p>
      <w:pPr>
        <w:ind w:firstLine="480" w:firstLineChars="200"/>
        <w:rPr>
          <w:rFonts w:ascii="宋体" w:hAnsi="宋体" w:eastAsia="宋体"/>
          <w:sz w:val="24"/>
          <w:szCs w:val="24"/>
        </w:rPr>
      </w:pPr>
      <w:r>
        <w:rPr>
          <w:rFonts w:ascii="宋体" w:hAnsi="宋体" w:eastAsia="宋体"/>
          <w:sz w:val="24"/>
          <w:szCs w:val="24"/>
        </w:rPr>
        <w:t xml:space="preserv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print("</w:t>
      </w:r>
      <w:r>
        <w:rPr>
          <w:rFonts w:hint="eastAsia" w:ascii="宋体" w:hAnsi="宋体" w:eastAsia="宋体"/>
          <w:sz w:val="24"/>
          <w:szCs w:val="24"/>
        </w:rPr>
        <w:t>快乐</w:t>
      </w:r>
      <w:r>
        <w:rPr>
          <w:rFonts w:ascii="宋体" w:hAnsi="宋体" w:eastAsia="宋体"/>
          <w:sz w:val="24"/>
          <w:szCs w:val="24"/>
        </w:rPr>
        <w:t>")</w:t>
      </w:r>
    </w:p>
    <w:p>
      <w:pPr>
        <w:pStyle w:val="8"/>
        <w:numPr>
          <w:ilvl w:val="0"/>
          <w:numId w:val="71"/>
        </w:numPr>
        <w:ind w:firstLineChars="0"/>
        <w:rPr>
          <w:rFonts w:ascii="宋体" w:hAnsi="宋体" w:eastAsia="宋体"/>
          <w:sz w:val="24"/>
          <w:szCs w:val="24"/>
        </w:rPr>
      </w:pPr>
      <w:r>
        <w:rPr>
          <w:rFonts w:hint="eastAsia" w:ascii="宋体" w:hAnsi="宋体" w:eastAsia="宋体"/>
          <w:sz w:val="24"/>
          <w:szCs w:val="24"/>
        </w:rPr>
        <w:t>（2）（4）</w:t>
      </w:r>
    </w:p>
    <w:p>
      <w:pPr>
        <w:pStyle w:val="8"/>
        <w:numPr>
          <w:ilvl w:val="0"/>
          <w:numId w:val="71"/>
        </w:numPr>
        <w:ind w:firstLineChars="0"/>
        <w:rPr>
          <w:rFonts w:ascii="宋体" w:hAnsi="宋体" w:eastAsia="宋体"/>
          <w:sz w:val="24"/>
          <w:szCs w:val="24"/>
        </w:rPr>
      </w:pPr>
      <w:r>
        <w:rPr>
          <w:rFonts w:hint="eastAsia" w:ascii="宋体" w:hAnsi="宋体" w:eastAsia="宋体"/>
          <w:sz w:val="24"/>
          <w:szCs w:val="24"/>
        </w:rPr>
        <w:t>（1）（2）（3）</w:t>
      </w:r>
    </w:p>
    <w:p>
      <w:pPr>
        <w:pStyle w:val="8"/>
        <w:numPr>
          <w:ilvl w:val="0"/>
          <w:numId w:val="71"/>
        </w:numPr>
        <w:ind w:firstLineChars="0"/>
        <w:rPr>
          <w:rFonts w:ascii="宋体" w:hAnsi="宋体" w:eastAsia="宋体"/>
          <w:sz w:val="24"/>
          <w:szCs w:val="24"/>
        </w:rPr>
      </w:pPr>
      <w:r>
        <w:rPr>
          <w:rFonts w:hint="eastAsia" w:ascii="宋体" w:hAnsi="宋体" w:eastAsia="宋体"/>
          <w:sz w:val="24"/>
          <w:szCs w:val="24"/>
        </w:rPr>
        <w:t>（1）（3）</w:t>
      </w:r>
    </w:p>
    <w:p>
      <w:pPr>
        <w:pStyle w:val="8"/>
        <w:numPr>
          <w:ilvl w:val="0"/>
          <w:numId w:val="71"/>
        </w:numPr>
        <w:ind w:firstLineChars="0"/>
        <w:rPr>
          <w:rFonts w:ascii="宋体" w:hAnsi="宋体" w:eastAsia="宋体"/>
          <w:color w:val="FF0000"/>
          <w:sz w:val="24"/>
          <w:szCs w:val="24"/>
        </w:rPr>
      </w:pPr>
      <w:r>
        <w:rPr>
          <w:rFonts w:hint="eastAsia" w:ascii="宋体" w:hAnsi="宋体" w:eastAsia="宋体"/>
          <w:color w:val="FF0000"/>
          <w:sz w:val="24"/>
          <w:szCs w:val="24"/>
        </w:rPr>
        <w:t>（2）（3）</w:t>
      </w:r>
    </w:p>
    <w:p>
      <w:pPr>
        <w:pStyle w:val="8"/>
        <w:numPr>
          <w:ilvl w:val="0"/>
          <w:numId w:val="3"/>
        </w:numPr>
        <w:ind w:firstLineChars="0"/>
        <w:rPr>
          <w:rFonts w:ascii="宋体" w:hAnsi="宋体" w:eastAsia="宋体"/>
          <w:sz w:val="24"/>
          <w:szCs w:val="24"/>
        </w:rPr>
      </w:pPr>
      <w:bookmarkStart w:id="15" w:name="_Hlk104146677"/>
      <w:r>
        <w:rPr>
          <w:rFonts w:hint="eastAsia" w:ascii="宋体" w:hAnsi="宋体" w:eastAsia="宋体"/>
          <w:sz w:val="24"/>
          <w:szCs w:val="24"/>
        </w:rPr>
        <w:t>以下代码的运行结果为（</w:t>
      </w:r>
      <w:r>
        <w:rPr>
          <w:rFonts w:ascii="宋体" w:hAnsi="宋体" w:eastAsia="宋体"/>
          <w:sz w:val="24"/>
          <w:szCs w:val="24"/>
        </w:rPr>
        <w:t xml:space="preserve"> ）。</w:t>
      </w:r>
      <w:bookmarkEnd w:id="15"/>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 </w:t>
      </w:r>
      <w:r>
        <w:rPr>
          <w:rFonts w:ascii="Courier New" w:hAnsi="Courier New" w:cs="Courier New"/>
          <w:b/>
          <w:bCs/>
          <w:color w:val="000080"/>
          <w:sz w:val="20"/>
          <w:szCs w:val="20"/>
        </w:rPr>
        <w:t xml:space="preserve">in </w:t>
      </w:r>
      <w:r>
        <w:rPr>
          <w:rFonts w:ascii="Courier New" w:hAnsi="Courier New" w:cs="Courier New"/>
          <w:b/>
          <w:bCs/>
          <w:color w:val="008080"/>
          <w:sz w:val="20"/>
          <w:szCs w:val="20"/>
        </w:rPr>
        <w:t>'xyzabc'</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s==</w:t>
      </w:r>
      <w:r>
        <w:rPr>
          <w:rFonts w:ascii="Courier New" w:hAnsi="Courier New" w:cs="Courier New"/>
          <w:b/>
          <w:bCs/>
          <w:color w:val="008080"/>
          <w:sz w:val="20"/>
          <w:szCs w:val="20"/>
        </w:rPr>
        <w:t>'a'</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(s,</w:t>
      </w:r>
      <w:r>
        <w:rPr>
          <w:rFonts w:ascii="Courier New" w:hAnsi="Courier New" w:cs="Courier New"/>
          <w:color w:val="660099"/>
          <w:sz w:val="20"/>
          <w:szCs w:val="20"/>
        </w:rPr>
        <w:t>end</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color w:val="000000"/>
          <w:sz w:val="20"/>
          <w:szCs w:val="20"/>
        </w:rPr>
        <w:t>)</w:t>
      </w:r>
    </w:p>
    <w:p>
      <w:pPr>
        <w:pStyle w:val="8"/>
        <w:numPr>
          <w:ilvl w:val="0"/>
          <w:numId w:val="72"/>
        </w:numPr>
        <w:ind w:firstLineChars="0"/>
        <w:rPr>
          <w:rFonts w:ascii="宋体" w:hAnsi="宋体" w:eastAsia="宋体"/>
          <w:sz w:val="24"/>
          <w:szCs w:val="24"/>
        </w:rPr>
      </w:pPr>
      <w:r>
        <w:rPr>
          <w:rFonts w:ascii="宋体" w:hAnsi="宋体" w:eastAsia="宋体"/>
          <w:sz w:val="24"/>
          <w:szCs w:val="24"/>
        </w:rPr>
        <w:t>xxxyyyzzz</w:t>
      </w:r>
    </w:p>
    <w:p>
      <w:pPr>
        <w:pStyle w:val="8"/>
        <w:numPr>
          <w:ilvl w:val="0"/>
          <w:numId w:val="72"/>
        </w:numPr>
        <w:ind w:firstLineChars="0"/>
        <w:rPr>
          <w:rFonts w:ascii="宋体" w:hAnsi="宋体" w:eastAsia="宋体"/>
          <w:sz w:val="24"/>
          <w:szCs w:val="24"/>
        </w:rPr>
      </w:pPr>
      <w:r>
        <w:rPr>
          <w:rFonts w:ascii="宋体" w:hAnsi="宋体" w:eastAsia="宋体"/>
          <w:sz w:val="24"/>
          <w:szCs w:val="24"/>
        </w:rPr>
        <w:t>xxxyyyzzzaaa</w:t>
      </w:r>
    </w:p>
    <w:p>
      <w:pPr>
        <w:pStyle w:val="8"/>
        <w:numPr>
          <w:ilvl w:val="0"/>
          <w:numId w:val="72"/>
        </w:numPr>
        <w:ind w:firstLineChars="0"/>
        <w:rPr>
          <w:rFonts w:ascii="宋体" w:hAnsi="宋体" w:eastAsia="宋体"/>
          <w:color w:val="FF0000"/>
          <w:sz w:val="24"/>
          <w:szCs w:val="24"/>
        </w:rPr>
      </w:pPr>
      <w:r>
        <w:rPr>
          <w:rFonts w:ascii="宋体" w:hAnsi="宋体" w:eastAsia="宋体"/>
          <w:color w:val="FF0000"/>
          <w:sz w:val="24"/>
          <w:szCs w:val="24"/>
        </w:rPr>
        <w:t>xyzxyzxyz</w:t>
      </w:r>
    </w:p>
    <w:p>
      <w:pPr>
        <w:pStyle w:val="8"/>
        <w:numPr>
          <w:ilvl w:val="0"/>
          <w:numId w:val="72"/>
        </w:numPr>
        <w:ind w:firstLineChars="0"/>
        <w:rPr>
          <w:rFonts w:ascii="宋体" w:hAnsi="宋体" w:eastAsia="宋体"/>
          <w:sz w:val="24"/>
          <w:szCs w:val="24"/>
        </w:rPr>
      </w:pPr>
      <w:r>
        <w:rPr>
          <w:rFonts w:ascii="宋体" w:hAnsi="宋体" w:eastAsia="宋体"/>
          <w:sz w:val="24"/>
          <w:szCs w:val="24"/>
        </w:rPr>
        <w:t>xyzaxyzaxyza</w:t>
      </w:r>
    </w:p>
    <w:p>
      <w:pPr>
        <w:pStyle w:val="8"/>
        <w:numPr>
          <w:ilvl w:val="0"/>
          <w:numId w:val="3"/>
        </w:numPr>
        <w:ind w:firstLineChars="0"/>
        <w:rPr>
          <w:rFonts w:ascii="宋体" w:hAnsi="宋体" w:eastAsia="宋体"/>
          <w:sz w:val="24"/>
          <w:szCs w:val="24"/>
        </w:rPr>
      </w:pPr>
      <w:bookmarkStart w:id="16" w:name="_Hlk104147139"/>
      <w:r>
        <w:rPr>
          <w:rFonts w:hint="eastAsia" w:ascii="宋体" w:hAnsi="宋体" w:eastAsia="宋体"/>
          <w:sz w:val="24"/>
          <w:szCs w:val="24"/>
        </w:rPr>
        <w:t>以下代码的运行结果为（</w:t>
      </w:r>
      <w:r>
        <w:rPr>
          <w:rFonts w:ascii="宋体" w:hAnsi="宋体" w:eastAsia="宋体"/>
          <w:sz w:val="24"/>
          <w:szCs w:val="24"/>
        </w:rPr>
        <w:t xml:space="preserve"> ）。</w:t>
      </w:r>
      <w:bookmarkEnd w:id="16"/>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 </w:t>
      </w:r>
      <w:r>
        <w:rPr>
          <w:rFonts w:ascii="Courier New" w:hAnsi="Courier New" w:cs="Courier New"/>
          <w:b/>
          <w:bCs/>
          <w:color w:val="000080"/>
          <w:sz w:val="20"/>
          <w:szCs w:val="20"/>
        </w:rPr>
        <w:t xml:space="preserve">in </w:t>
      </w:r>
      <w:r>
        <w:rPr>
          <w:rFonts w:ascii="Courier New" w:hAnsi="Courier New" w:cs="Courier New"/>
          <w:b/>
          <w:bCs/>
          <w:color w:val="008080"/>
          <w:sz w:val="20"/>
          <w:szCs w:val="20"/>
        </w:rPr>
        <w:t>'xyab'</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 == </w:t>
      </w:r>
      <w:r>
        <w:rPr>
          <w:rFonts w:ascii="Courier New" w:hAnsi="Courier New" w:cs="Courier New"/>
          <w:b/>
          <w:bCs/>
          <w:color w:val="008080"/>
          <w:sz w:val="20"/>
          <w:szCs w:val="20"/>
        </w:rPr>
        <w:t>'a'</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 xml:space="preserve">(s, </w:t>
      </w:r>
      <w:r>
        <w:rPr>
          <w:rFonts w:ascii="Courier New" w:hAnsi="Courier New" w:cs="Courier New"/>
          <w:color w:val="660099"/>
          <w:sz w:val="20"/>
          <w:szCs w:val="20"/>
        </w:rPr>
        <w:t>end</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color w:val="000000"/>
          <w:sz w:val="20"/>
          <w:szCs w:val="20"/>
        </w:rPr>
        <w:t>)</w:t>
      </w:r>
    </w:p>
    <w:p>
      <w:pPr>
        <w:pStyle w:val="8"/>
        <w:numPr>
          <w:ilvl w:val="0"/>
          <w:numId w:val="73"/>
        </w:numPr>
        <w:ind w:firstLineChars="0"/>
        <w:rPr>
          <w:rFonts w:ascii="宋体" w:hAnsi="宋体" w:eastAsia="宋体"/>
          <w:sz w:val="24"/>
          <w:szCs w:val="24"/>
        </w:rPr>
      </w:pPr>
      <w:r>
        <w:rPr>
          <w:rFonts w:ascii="宋体" w:hAnsi="宋体" w:eastAsia="宋体"/>
          <w:sz w:val="24"/>
          <w:szCs w:val="24"/>
        </w:rPr>
        <w:t>xyxyxy</w:t>
      </w:r>
    </w:p>
    <w:p>
      <w:pPr>
        <w:pStyle w:val="8"/>
        <w:numPr>
          <w:ilvl w:val="0"/>
          <w:numId w:val="73"/>
        </w:numPr>
        <w:ind w:firstLineChars="0"/>
        <w:rPr>
          <w:rFonts w:ascii="宋体" w:hAnsi="宋体" w:eastAsia="宋体"/>
          <w:color w:val="FF0000"/>
          <w:sz w:val="24"/>
          <w:szCs w:val="24"/>
        </w:rPr>
      </w:pPr>
      <w:r>
        <w:rPr>
          <w:rFonts w:ascii="宋体" w:hAnsi="宋体" w:eastAsia="宋体"/>
          <w:color w:val="FF0000"/>
          <w:sz w:val="24"/>
          <w:szCs w:val="24"/>
        </w:rPr>
        <w:t>xxxyyybbb</w:t>
      </w:r>
    </w:p>
    <w:p>
      <w:pPr>
        <w:pStyle w:val="8"/>
        <w:numPr>
          <w:ilvl w:val="0"/>
          <w:numId w:val="73"/>
        </w:numPr>
        <w:ind w:firstLineChars="0"/>
        <w:rPr>
          <w:rFonts w:ascii="宋体" w:hAnsi="宋体" w:eastAsia="宋体"/>
          <w:sz w:val="24"/>
          <w:szCs w:val="24"/>
        </w:rPr>
      </w:pPr>
      <w:r>
        <w:rPr>
          <w:rFonts w:ascii="宋体" w:hAnsi="宋体" w:eastAsia="宋体"/>
          <w:sz w:val="24"/>
          <w:szCs w:val="24"/>
        </w:rPr>
        <w:t>xxxyyy</w:t>
      </w:r>
    </w:p>
    <w:p>
      <w:pPr>
        <w:pStyle w:val="8"/>
        <w:numPr>
          <w:ilvl w:val="0"/>
          <w:numId w:val="73"/>
        </w:numPr>
        <w:ind w:firstLineChars="0"/>
        <w:rPr>
          <w:rFonts w:ascii="宋体" w:hAnsi="宋体" w:eastAsia="宋体"/>
          <w:sz w:val="24"/>
          <w:szCs w:val="24"/>
        </w:rPr>
      </w:pPr>
      <w:r>
        <w:rPr>
          <w:rFonts w:ascii="宋体" w:hAnsi="宋体" w:eastAsia="宋体"/>
          <w:sz w:val="24"/>
          <w:szCs w:val="24"/>
        </w:rPr>
        <w:t>xybxybxyb</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Python循环结构，以下选项中描述不正确的是</w:t>
      </w:r>
      <w:r>
        <w:rPr>
          <w:rFonts w:hint="eastAsia" w:ascii="宋体" w:hAnsi="宋体" w:eastAsia="宋体"/>
          <w:sz w:val="24"/>
          <w:szCs w:val="24"/>
        </w:rPr>
        <w:t>（ ）</w:t>
      </w:r>
      <w:r>
        <w:rPr>
          <w:rFonts w:ascii="宋体" w:hAnsi="宋体" w:eastAsia="宋体"/>
          <w:sz w:val="24"/>
          <w:szCs w:val="24"/>
        </w:rPr>
        <w:t>。</w:t>
      </w:r>
    </w:p>
    <w:p>
      <w:pPr>
        <w:pStyle w:val="8"/>
        <w:numPr>
          <w:ilvl w:val="0"/>
          <w:numId w:val="74"/>
        </w:numPr>
        <w:ind w:firstLineChars="0"/>
        <w:rPr>
          <w:rFonts w:ascii="宋体" w:hAnsi="宋体" w:eastAsia="宋体"/>
          <w:color w:val="FF0000"/>
          <w:sz w:val="24"/>
          <w:szCs w:val="24"/>
        </w:rPr>
      </w:pPr>
      <w:r>
        <w:rPr>
          <w:rFonts w:hint="eastAsia" w:ascii="宋体" w:hAnsi="宋体" w:eastAsia="宋体"/>
          <w:color w:val="FF0000"/>
          <w:sz w:val="24"/>
          <w:szCs w:val="24"/>
        </w:rPr>
        <w:t>遇到</w:t>
      </w:r>
      <w:r>
        <w:rPr>
          <w:rFonts w:ascii="宋体" w:hAnsi="宋体" w:eastAsia="宋体"/>
          <w:color w:val="FF0000"/>
          <w:sz w:val="24"/>
          <w:szCs w:val="24"/>
        </w:rPr>
        <w:t>break语句后，所有层次的循环都会结束</w:t>
      </w:r>
      <w:r>
        <w:rPr>
          <w:rFonts w:hint="eastAsia" w:ascii="宋体" w:hAnsi="宋体" w:eastAsia="宋体"/>
          <w:color w:val="FF0000"/>
          <w:sz w:val="24"/>
          <w:szCs w:val="24"/>
        </w:rPr>
        <w:t>。</w:t>
      </w:r>
    </w:p>
    <w:p>
      <w:pPr>
        <w:pStyle w:val="8"/>
        <w:numPr>
          <w:ilvl w:val="0"/>
          <w:numId w:val="74"/>
        </w:numPr>
        <w:ind w:firstLineChars="0"/>
        <w:rPr>
          <w:rFonts w:ascii="宋体" w:hAnsi="宋体" w:eastAsia="宋体"/>
          <w:sz w:val="24"/>
          <w:szCs w:val="24"/>
        </w:rPr>
      </w:pPr>
      <w:r>
        <w:rPr>
          <w:rFonts w:ascii="宋体" w:hAnsi="宋体" w:eastAsia="宋体"/>
          <w:sz w:val="24"/>
          <w:szCs w:val="24"/>
        </w:rPr>
        <w:t>for循环结构用遍历的方式对字符串或者range()对象中的每个元素进行操作</w:t>
      </w:r>
      <w:r>
        <w:rPr>
          <w:rFonts w:hint="eastAsia" w:ascii="宋体" w:hAnsi="宋体" w:eastAsia="宋体"/>
          <w:sz w:val="24"/>
          <w:szCs w:val="24"/>
        </w:rPr>
        <w:t>。</w:t>
      </w:r>
    </w:p>
    <w:p>
      <w:pPr>
        <w:pStyle w:val="8"/>
        <w:numPr>
          <w:ilvl w:val="0"/>
          <w:numId w:val="74"/>
        </w:numPr>
        <w:ind w:firstLineChars="0"/>
        <w:rPr>
          <w:rFonts w:ascii="宋体" w:hAnsi="宋体" w:eastAsia="宋体"/>
          <w:sz w:val="24"/>
          <w:szCs w:val="24"/>
        </w:rPr>
      </w:pPr>
      <w:r>
        <w:rPr>
          <w:rFonts w:hint="eastAsia" w:ascii="宋体" w:hAnsi="宋体" w:eastAsia="宋体"/>
          <w:sz w:val="24"/>
          <w:szCs w:val="24"/>
        </w:rPr>
        <w:t>所有</w:t>
      </w:r>
      <w:r>
        <w:rPr>
          <w:rFonts w:ascii="宋体" w:hAnsi="宋体" w:eastAsia="宋体"/>
          <w:sz w:val="24"/>
          <w:szCs w:val="24"/>
        </w:rPr>
        <w:t>for循环功能都可以用while循环</w:t>
      </w:r>
      <w:r>
        <w:rPr>
          <w:rFonts w:hint="eastAsia" w:ascii="宋体" w:hAnsi="宋体" w:eastAsia="宋体"/>
          <w:sz w:val="24"/>
          <w:szCs w:val="24"/>
        </w:rPr>
        <w:t>语句来</w:t>
      </w:r>
      <w:r>
        <w:rPr>
          <w:rFonts w:ascii="宋体" w:hAnsi="宋体" w:eastAsia="宋体"/>
          <w:sz w:val="24"/>
          <w:szCs w:val="24"/>
        </w:rPr>
        <w:t>替代</w:t>
      </w:r>
      <w:r>
        <w:rPr>
          <w:rFonts w:hint="eastAsia" w:ascii="宋体" w:hAnsi="宋体" w:eastAsia="宋体"/>
          <w:sz w:val="24"/>
          <w:szCs w:val="24"/>
        </w:rPr>
        <w:t>。</w:t>
      </w:r>
    </w:p>
    <w:p>
      <w:pPr>
        <w:pStyle w:val="8"/>
        <w:numPr>
          <w:ilvl w:val="0"/>
          <w:numId w:val="74"/>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while循环</w:t>
      </w:r>
      <w:r>
        <w:rPr>
          <w:rFonts w:hint="eastAsia" w:ascii="宋体" w:hAnsi="宋体" w:eastAsia="宋体"/>
          <w:sz w:val="24"/>
          <w:szCs w:val="24"/>
        </w:rPr>
        <w:t>语句</w:t>
      </w:r>
      <w:r>
        <w:rPr>
          <w:rFonts w:ascii="宋体" w:hAnsi="宋体" w:eastAsia="宋体"/>
          <w:sz w:val="24"/>
          <w:szCs w:val="24"/>
        </w:rPr>
        <w:t>不需要提前知道循环的次数。</w:t>
      </w:r>
    </w:p>
    <w:p>
      <w:pPr>
        <w:pStyle w:val="8"/>
        <w:numPr>
          <w:ilvl w:val="0"/>
          <w:numId w:val="3"/>
        </w:numPr>
        <w:ind w:firstLineChars="0"/>
        <w:rPr>
          <w:rFonts w:ascii="宋体" w:hAnsi="宋体" w:eastAsia="宋体"/>
          <w:sz w:val="24"/>
          <w:szCs w:val="24"/>
        </w:rPr>
      </w:pPr>
      <w:bookmarkStart w:id="17" w:name="_Hlk104147215"/>
      <w:r>
        <w:rPr>
          <w:rFonts w:hint="eastAsia" w:ascii="宋体" w:hAnsi="宋体" w:eastAsia="宋体"/>
          <w:sz w:val="24"/>
          <w:szCs w:val="24"/>
        </w:rPr>
        <w:t>以下代码的运行结果为（</w:t>
      </w:r>
      <w:r>
        <w:rPr>
          <w:rFonts w:ascii="宋体" w:hAnsi="宋体" w:eastAsia="宋体"/>
          <w:sz w:val="24"/>
          <w:szCs w:val="24"/>
        </w:rPr>
        <w:t xml:space="preserve"> ）。</w:t>
      </w:r>
      <w:bookmarkEnd w:id="17"/>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n =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 </w:t>
      </w:r>
      <w:r>
        <w:rPr>
          <w:rFonts w:ascii="Courier New" w:hAnsi="Courier New" w:cs="Courier New"/>
          <w:b/>
          <w:bCs/>
          <w:color w:val="000080"/>
          <w:sz w:val="20"/>
          <w:szCs w:val="20"/>
        </w:rPr>
        <w:t xml:space="preserve">in </w:t>
      </w:r>
      <w:r>
        <w:rPr>
          <w:rFonts w:ascii="Courier New" w:hAnsi="Courier New" w:cs="Courier New"/>
          <w:b/>
          <w:bCs/>
          <w:color w:val="008080"/>
          <w:sz w:val="20"/>
          <w:szCs w:val="20"/>
        </w:rPr>
        <w:t>"01234"</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 == </w:t>
      </w:r>
      <w:r>
        <w:rPr>
          <w:rFonts w:ascii="Courier New" w:hAnsi="Courier New" w:cs="Courier New"/>
          <w:b/>
          <w:bCs/>
          <w:color w:val="008080"/>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w:t>
      </w:r>
      <w:r>
        <w:rPr>
          <w:rFonts w:ascii="Courier New" w:hAnsi="Courier New" w:cs="Courier New"/>
          <w:color w:val="000000"/>
          <w:sz w:val="20"/>
          <w:szCs w:val="20"/>
        </w:rPr>
        <w:t xml:space="preserve">n = n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(n)</w:t>
      </w:r>
    </w:p>
    <w:p>
      <w:pPr>
        <w:pStyle w:val="8"/>
        <w:numPr>
          <w:ilvl w:val="0"/>
          <w:numId w:val="75"/>
        </w:numPr>
        <w:ind w:firstLineChars="0"/>
        <w:rPr>
          <w:rFonts w:ascii="宋体" w:hAnsi="宋体" w:eastAsia="宋体"/>
          <w:sz w:val="24"/>
          <w:szCs w:val="24"/>
        </w:rPr>
      </w:pPr>
      <w:r>
        <w:rPr>
          <w:rFonts w:hint="eastAsia" w:ascii="宋体" w:hAnsi="宋体" w:eastAsia="宋体"/>
          <w:sz w:val="24"/>
          <w:szCs w:val="24"/>
        </w:rPr>
        <w:t>0</w:t>
      </w:r>
    </w:p>
    <w:p>
      <w:pPr>
        <w:pStyle w:val="8"/>
        <w:numPr>
          <w:ilvl w:val="0"/>
          <w:numId w:val="75"/>
        </w:numPr>
        <w:ind w:firstLineChars="0"/>
        <w:rPr>
          <w:rFonts w:ascii="宋体" w:hAnsi="宋体" w:eastAsia="宋体"/>
          <w:sz w:val="24"/>
          <w:szCs w:val="24"/>
        </w:rPr>
      </w:pPr>
      <w:r>
        <w:rPr>
          <w:rFonts w:hint="eastAsia" w:ascii="宋体" w:hAnsi="宋体" w:eastAsia="宋体"/>
          <w:sz w:val="24"/>
          <w:szCs w:val="24"/>
        </w:rPr>
        <w:t>1</w:t>
      </w:r>
    </w:p>
    <w:p>
      <w:pPr>
        <w:pStyle w:val="8"/>
        <w:numPr>
          <w:ilvl w:val="0"/>
          <w:numId w:val="75"/>
        </w:numPr>
        <w:ind w:firstLineChars="0"/>
        <w:rPr>
          <w:rFonts w:ascii="宋体" w:hAnsi="宋体" w:eastAsia="宋体"/>
          <w:color w:val="FF0000"/>
          <w:sz w:val="24"/>
          <w:szCs w:val="24"/>
        </w:rPr>
      </w:pPr>
      <w:r>
        <w:rPr>
          <w:rFonts w:hint="eastAsia" w:ascii="宋体" w:hAnsi="宋体" w:eastAsia="宋体"/>
          <w:color w:val="FF0000"/>
          <w:sz w:val="24"/>
          <w:szCs w:val="24"/>
        </w:rPr>
        <w:t>5</w:t>
      </w:r>
    </w:p>
    <w:p>
      <w:pPr>
        <w:pStyle w:val="8"/>
        <w:numPr>
          <w:ilvl w:val="0"/>
          <w:numId w:val="75"/>
        </w:numPr>
        <w:ind w:firstLineChars="0"/>
        <w:rPr>
          <w:rFonts w:ascii="宋体" w:hAnsi="宋体" w:eastAsia="宋体"/>
          <w:sz w:val="24"/>
          <w:szCs w:val="24"/>
        </w:rPr>
      </w:pPr>
      <w:r>
        <w:rPr>
          <w:rFonts w:hint="eastAsia" w:ascii="宋体" w:hAnsi="宋体" w:eastAsia="宋体"/>
          <w:sz w:val="24"/>
          <w:szCs w:val="24"/>
        </w:rPr>
        <w:t>无输出</w:t>
      </w:r>
    </w:p>
    <w:p>
      <w:pPr>
        <w:pStyle w:val="8"/>
        <w:numPr>
          <w:ilvl w:val="0"/>
          <w:numId w:val="3"/>
        </w:numPr>
        <w:ind w:firstLineChars="0"/>
        <w:rPr>
          <w:rFonts w:ascii="宋体" w:hAnsi="宋体" w:eastAsia="宋体"/>
          <w:sz w:val="24"/>
          <w:szCs w:val="24"/>
        </w:rPr>
      </w:pPr>
      <w:bookmarkStart w:id="18" w:name="_Hlk104148949"/>
      <w:r>
        <w:rPr>
          <w:rFonts w:hint="eastAsia" w:ascii="宋体" w:hAnsi="宋体" w:eastAsia="宋体"/>
          <w:sz w:val="24"/>
          <w:szCs w:val="24"/>
        </w:rPr>
        <w:t>以下代码的运行结果为（</w:t>
      </w:r>
      <w:r>
        <w:rPr>
          <w:rFonts w:ascii="宋体" w:hAnsi="宋体" w:eastAsia="宋体"/>
          <w:sz w:val="24"/>
          <w:szCs w:val="24"/>
        </w:rPr>
        <w:t xml:space="preserve"> ）。</w:t>
      </w:r>
      <w:bookmarkEnd w:id="18"/>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n =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while </w:t>
      </w:r>
      <w:r>
        <w:rPr>
          <w:rFonts w:ascii="Courier New" w:hAnsi="Courier New" w:cs="Courier New"/>
          <w:color w:val="000000"/>
          <w:sz w:val="20"/>
          <w:szCs w:val="20"/>
        </w:rPr>
        <w:t xml:space="preserve">n &lt;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 ==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w:t>
      </w:r>
      <w:r>
        <w:rPr>
          <w:rFonts w:ascii="Courier New" w:hAnsi="Courier New" w:cs="Courier New"/>
          <w:color w:val="000000"/>
          <w:sz w:val="20"/>
          <w:szCs w:val="20"/>
        </w:rPr>
        <w:t xml:space="preserve">n = n + </w:t>
      </w:r>
      <w:r>
        <w:rPr>
          <w:rFonts w:ascii="Courier New" w:hAnsi="Courier New" w:cs="Courier New"/>
          <w:color w:val="0000FF"/>
          <w:sz w:val="20"/>
          <w:szCs w:val="20"/>
        </w:rPr>
        <w:t>2</w:t>
      </w:r>
      <w:r>
        <w:rPr>
          <w:rFonts w:ascii="Courier New" w:hAnsi="Courier New" w:cs="Courier New"/>
          <w:color w:val="0000FF"/>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(n)</w:t>
      </w:r>
    </w:p>
    <w:p>
      <w:pPr>
        <w:pStyle w:val="8"/>
        <w:numPr>
          <w:ilvl w:val="0"/>
          <w:numId w:val="76"/>
        </w:numPr>
        <w:ind w:firstLineChars="0"/>
        <w:rPr>
          <w:rFonts w:ascii="宋体" w:hAnsi="宋体" w:eastAsia="宋体"/>
          <w:sz w:val="24"/>
          <w:szCs w:val="24"/>
        </w:rPr>
      </w:pPr>
      <w:r>
        <w:rPr>
          <w:rFonts w:hint="eastAsia" w:ascii="宋体" w:hAnsi="宋体" w:eastAsia="宋体"/>
          <w:sz w:val="24"/>
          <w:szCs w:val="24"/>
        </w:rPr>
        <w:t>0</w:t>
      </w:r>
    </w:p>
    <w:p>
      <w:pPr>
        <w:pStyle w:val="8"/>
        <w:numPr>
          <w:ilvl w:val="0"/>
          <w:numId w:val="76"/>
        </w:numPr>
        <w:ind w:firstLineChars="0"/>
        <w:rPr>
          <w:rFonts w:ascii="宋体" w:hAnsi="宋体" w:eastAsia="宋体"/>
          <w:sz w:val="24"/>
          <w:szCs w:val="24"/>
        </w:rPr>
      </w:pPr>
      <w:r>
        <w:rPr>
          <w:rFonts w:hint="eastAsia" w:ascii="宋体" w:hAnsi="宋体" w:eastAsia="宋体"/>
          <w:sz w:val="24"/>
          <w:szCs w:val="24"/>
        </w:rPr>
        <w:t>5</w:t>
      </w:r>
    </w:p>
    <w:p>
      <w:pPr>
        <w:pStyle w:val="8"/>
        <w:numPr>
          <w:ilvl w:val="0"/>
          <w:numId w:val="76"/>
        </w:numPr>
        <w:ind w:firstLineChars="0"/>
        <w:rPr>
          <w:rFonts w:ascii="宋体" w:hAnsi="宋体" w:eastAsia="宋体"/>
          <w:color w:val="FF0000"/>
          <w:sz w:val="24"/>
          <w:szCs w:val="24"/>
        </w:rPr>
      </w:pPr>
      <w:r>
        <w:rPr>
          <w:rFonts w:hint="eastAsia" w:ascii="宋体" w:hAnsi="宋体" w:eastAsia="宋体"/>
          <w:color w:val="FF0000"/>
          <w:sz w:val="24"/>
          <w:szCs w:val="24"/>
        </w:rPr>
        <w:t>1</w:t>
      </w:r>
      <w:r>
        <w:rPr>
          <w:rFonts w:ascii="宋体" w:hAnsi="宋体" w:eastAsia="宋体"/>
          <w:color w:val="FF0000"/>
          <w:sz w:val="24"/>
          <w:szCs w:val="24"/>
        </w:rPr>
        <w:t>0</w:t>
      </w:r>
    </w:p>
    <w:p>
      <w:pPr>
        <w:pStyle w:val="8"/>
        <w:numPr>
          <w:ilvl w:val="0"/>
          <w:numId w:val="76"/>
        </w:numPr>
        <w:ind w:firstLineChars="0"/>
        <w:rPr>
          <w:rFonts w:ascii="宋体" w:hAnsi="宋体" w:eastAsia="宋体"/>
          <w:sz w:val="24"/>
          <w:szCs w:val="24"/>
        </w:rPr>
      </w:pPr>
      <w:r>
        <w:rPr>
          <w:rFonts w:hint="eastAsia" w:ascii="宋体" w:hAnsi="宋体" w:eastAsia="宋体"/>
          <w:sz w:val="24"/>
          <w:szCs w:val="24"/>
        </w:rPr>
        <w:t>死循环</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以下叙述正确的是（ ）</w:t>
      </w:r>
      <w:r>
        <w:rPr>
          <w:rFonts w:ascii="宋体" w:hAnsi="宋体" w:eastAsia="宋体"/>
          <w:sz w:val="24"/>
          <w:szCs w:val="24"/>
        </w:rPr>
        <w:t>。</w:t>
      </w:r>
    </w:p>
    <w:p>
      <w:pPr>
        <w:pStyle w:val="8"/>
        <w:numPr>
          <w:ilvl w:val="0"/>
          <w:numId w:val="77"/>
        </w:numPr>
        <w:ind w:firstLineChars="0"/>
        <w:rPr>
          <w:rFonts w:ascii="宋体" w:hAnsi="宋体" w:eastAsia="宋体"/>
          <w:sz w:val="24"/>
          <w:szCs w:val="24"/>
        </w:rPr>
      </w:pPr>
      <w:r>
        <w:rPr>
          <w:rFonts w:ascii="宋体" w:hAnsi="宋体" w:eastAsia="宋体"/>
          <w:sz w:val="24"/>
          <w:szCs w:val="24"/>
        </w:rPr>
        <w:t>continue语句</w:t>
      </w:r>
      <w:r>
        <w:rPr>
          <w:rFonts w:hint="eastAsia" w:ascii="宋体" w:hAnsi="宋体" w:eastAsia="宋体"/>
          <w:sz w:val="24"/>
          <w:szCs w:val="24"/>
        </w:rPr>
        <w:t>可以用来</w:t>
      </w:r>
      <w:r>
        <w:rPr>
          <w:rFonts w:ascii="宋体" w:hAnsi="宋体" w:eastAsia="宋体"/>
          <w:sz w:val="24"/>
          <w:szCs w:val="24"/>
        </w:rPr>
        <w:t>结束整个循环</w:t>
      </w:r>
      <w:r>
        <w:rPr>
          <w:rFonts w:hint="eastAsia" w:ascii="宋体" w:hAnsi="宋体" w:eastAsia="宋体"/>
          <w:sz w:val="24"/>
          <w:szCs w:val="24"/>
        </w:rPr>
        <w:t>。</w:t>
      </w:r>
    </w:p>
    <w:p>
      <w:pPr>
        <w:pStyle w:val="8"/>
        <w:numPr>
          <w:ilvl w:val="0"/>
          <w:numId w:val="77"/>
        </w:numPr>
        <w:ind w:firstLineChars="0"/>
        <w:rPr>
          <w:rFonts w:ascii="宋体" w:hAnsi="宋体" w:eastAsia="宋体"/>
          <w:color w:val="FF0000"/>
          <w:sz w:val="24"/>
          <w:szCs w:val="24"/>
        </w:rPr>
      </w:pPr>
      <w:r>
        <w:rPr>
          <w:rFonts w:ascii="宋体" w:hAnsi="宋体" w:eastAsia="宋体"/>
          <w:color w:val="FF0000"/>
          <w:sz w:val="24"/>
          <w:szCs w:val="24"/>
        </w:rPr>
        <w:t>只能在循环体内使用break语句</w:t>
      </w:r>
      <w:r>
        <w:rPr>
          <w:rFonts w:hint="eastAsia" w:ascii="宋体" w:hAnsi="宋体" w:eastAsia="宋体"/>
          <w:color w:val="FF0000"/>
          <w:sz w:val="24"/>
          <w:szCs w:val="24"/>
        </w:rPr>
        <w:t>。</w:t>
      </w:r>
    </w:p>
    <w:p>
      <w:pPr>
        <w:pStyle w:val="8"/>
        <w:numPr>
          <w:ilvl w:val="0"/>
          <w:numId w:val="77"/>
        </w:numPr>
        <w:ind w:firstLineChars="0"/>
        <w:rPr>
          <w:rFonts w:ascii="宋体" w:hAnsi="宋体" w:eastAsia="宋体"/>
          <w:sz w:val="24"/>
          <w:szCs w:val="24"/>
        </w:rPr>
      </w:pPr>
      <w:r>
        <w:rPr>
          <w:rFonts w:ascii="宋体" w:hAnsi="宋体" w:eastAsia="宋体"/>
          <w:sz w:val="24"/>
          <w:szCs w:val="24"/>
        </w:rPr>
        <w:t>从多层嵌套循环中退出时，只能使用goto语句</w:t>
      </w:r>
      <w:r>
        <w:rPr>
          <w:rFonts w:hint="eastAsia" w:ascii="宋体" w:hAnsi="宋体" w:eastAsia="宋体"/>
          <w:sz w:val="24"/>
          <w:szCs w:val="24"/>
        </w:rPr>
        <w:t>。</w:t>
      </w:r>
    </w:p>
    <w:p>
      <w:pPr>
        <w:pStyle w:val="8"/>
        <w:numPr>
          <w:ilvl w:val="0"/>
          <w:numId w:val="77"/>
        </w:numPr>
        <w:ind w:firstLineChars="0"/>
        <w:rPr>
          <w:rFonts w:ascii="宋体" w:hAnsi="宋体" w:eastAsia="宋体"/>
          <w:sz w:val="24"/>
          <w:szCs w:val="24"/>
        </w:rPr>
      </w:pPr>
      <w:r>
        <w:rPr>
          <w:rFonts w:ascii="宋体" w:hAnsi="宋体" w:eastAsia="宋体"/>
          <w:sz w:val="24"/>
          <w:szCs w:val="24"/>
        </w:rPr>
        <w:t>在循环体内使用break语句或continue语句的作用相同</w:t>
      </w:r>
      <w:r>
        <w:rPr>
          <w:rFonts w:hint="eastAsia" w:ascii="宋体" w:hAnsi="宋体" w:eastAsia="宋体"/>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哪个选项关于循环结构的描述是错误的（ ）</w:t>
      </w:r>
    </w:p>
    <w:p>
      <w:pPr>
        <w:pStyle w:val="8"/>
        <w:numPr>
          <w:ilvl w:val="0"/>
          <w:numId w:val="78"/>
        </w:numPr>
        <w:ind w:firstLineChars="0"/>
        <w:rPr>
          <w:rFonts w:ascii="宋体" w:hAnsi="宋体" w:eastAsia="宋体"/>
          <w:color w:val="FF0000"/>
          <w:sz w:val="24"/>
          <w:szCs w:val="24"/>
        </w:rPr>
      </w:pPr>
      <w:r>
        <w:rPr>
          <w:rFonts w:hint="eastAsia" w:ascii="宋体" w:hAnsi="宋体" w:eastAsia="宋体"/>
          <w:color w:val="FF0000"/>
          <w:sz w:val="24"/>
          <w:szCs w:val="24"/>
        </w:rPr>
        <w:t>死循环无法退出，所以没有任何作用。</w:t>
      </w:r>
    </w:p>
    <w:p>
      <w:pPr>
        <w:pStyle w:val="8"/>
        <w:numPr>
          <w:ilvl w:val="0"/>
          <w:numId w:val="78"/>
        </w:numPr>
        <w:ind w:firstLineChars="0"/>
        <w:rPr>
          <w:rFonts w:ascii="宋体" w:hAnsi="宋体" w:eastAsia="宋体"/>
          <w:sz w:val="24"/>
          <w:szCs w:val="24"/>
        </w:rPr>
      </w:pPr>
      <w:r>
        <w:rPr>
          <w:rFonts w:hint="eastAsia" w:ascii="宋体" w:hAnsi="宋体" w:eastAsia="宋体"/>
          <w:sz w:val="24"/>
          <w:szCs w:val="24"/>
        </w:rPr>
        <w:t>条件循环和遍历循环结构都是基本的循环结构。</w:t>
      </w:r>
    </w:p>
    <w:p>
      <w:pPr>
        <w:pStyle w:val="8"/>
        <w:numPr>
          <w:ilvl w:val="0"/>
          <w:numId w:val="78"/>
        </w:numPr>
        <w:ind w:firstLineChars="0"/>
        <w:rPr>
          <w:rFonts w:ascii="宋体" w:hAnsi="宋体" w:eastAsia="宋体"/>
          <w:sz w:val="24"/>
          <w:szCs w:val="24"/>
        </w:rPr>
      </w:pPr>
      <w:r>
        <w:rPr>
          <w:rFonts w:hint="eastAsia" w:ascii="宋体" w:hAnsi="宋体" w:eastAsia="宋体"/>
          <w:sz w:val="24"/>
          <w:szCs w:val="24"/>
        </w:rPr>
        <w:t>循环是程序根据条件判断结果向后反复执行的一种运行方式。</w:t>
      </w:r>
    </w:p>
    <w:p>
      <w:pPr>
        <w:pStyle w:val="8"/>
        <w:numPr>
          <w:ilvl w:val="0"/>
          <w:numId w:val="78"/>
        </w:numPr>
        <w:ind w:firstLineChars="0"/>
        <w:rPr>
          <w:rFonts w:ascii="宋体" w:hAnsi="宋体" w:eastAsia="宋体"/>
          <w:sz w:val="24"/>
          <w:szCs w:val="24"/>
        </w:rPr>
      </w:pPr>
      <w:r>
        <w:rPr>
          <w:rFonts w:hint="eastAsia" w:ascii="宋体" w:hAnsi="宋体" w:eastAsia="宋体"/>
          <w:sz w:val="24"/>
          <w:szCs w:val="24"/>
        </w:rPr>
        <w:t>循环是一种程序的基本控制结构。</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Python遍历循环，以下选项中描述错误的是</w:t>
      </w:r>
    </w:p>
    <w:p>
      <w:pPr>
        <w:pStyle w:val="8"/>
        <w:numPr>
          <w:ilvl w:val="0"/>
          <w:numId w:val="79"/>
        </w:numPr>
        <w:ind w:firstLineChars="0"/>
        <w:rPr>
          <w:rFonts w:ascii="宋体" w:hAnsi="宋体" w:eastAsia="宋体"/>
          <w:color w:val="FF0000"/>
          <w:sz w:val="24"/>
          <w:szCs w:val="24"/>
        </w:rPr>
      </w:pPr>
      <w:r>
        <w:rPr>
          <w:rFonts w:hint="eastAsia" w:ascii="宋体" w:hAnsi="宋体" w:eastAsia="宋体"/>
          <w:color w:val="FF0000"/>
          <w:sz w:val="24"/>
          <w:szCs w:val="24"/>
        </w:rPr>
        <w:t>无限循环无法实现遍历循环的功能</w:t>
      </w:r>
    </w:p>
    <w:p>
      <w:pPr>
        <w:pStyle w:val="8"/>
        <w:numPr>
          <w:ilvl w:val="0"/>
          <w:numId w:val="79"/>
        </w:numPr>
        <w:ind w:firstLineChars="0"/>
        <w:rPr>
          <w:rFonts w:ascii="宋体" w:hAnsi="宋体" w:eastAsia="宋体"/>
          <w:sz w:val="24"/>
          <w:szCs w:val="24"/>
        </w:rPr>
      </w:pPr>
      <w:r>
        <w:rPr>
          <w:rFonts w:hint="eastAsia" w:ascii="宋体" w:hAnsi="宋体" w:eastAsia="宋体"/>
          <w:sz w:val="24"/>
          <w:szCs w:val="24"/>
        </w:rPr>
        <w:t>遍历循环可以理解为从遍历结构中逐一提取元素，放在循环变量中，对于所提取的每个元素只执行一次语句块</w:t>
      </w:r>
    </w:p>
    <w:p>
      <w:pPr>
        <w:pStyle w:val="8"/>
        <w:numPr>
          <w:ilvl w:val="0"/>
          <w:numId w:val="79"/>
        </w:numPr>
        <w:ind w:firstLineChars="0"/>
        <w:rPr>
          <w:rFonts w:ascii="宋体" w:hAnsi="宋体" w:eastAsia="宋体"/>
          <w:sz w:val="24"/>
          <w:szCs w:val="24"/>
        </w:rPr>
      </w:pPr>
      <w:r>
        <w:rPr>
          <w:rFonts w:hint="eastAsia" w:ascii="宋体" w:hAnsi="宋体" w:eastAsia="宋体"/>
          <w:sz w:val="24"/>
          <w:szCs w:val="24"/>
        </w:rPr>
        <w:t>遍历循环可以通过</w:t>
      </w:r>
      <w:r>
        <w:rPr>
          <w:rFonts w:ascii="宋体" w:hAnsi="宋体" w:eastAsia="宋体"/>
          <w:sz w:val="24"/>
          <w:szCs w:val="24"/>
        </w:rPr>
        <w:t>for实现</w:t>
      </w:r>
    </w:p>
    <w:p>
      <w:pPr>
        <w:pStyle w:val="8"/>
        <w:numPr>
          <w:ilvl w:val="0"/>
          <w:numId w:val="79"/>
        </w:numPr>
        <w:ind w:firstLineChars="0"/>
        <w:rPr>
          <w:rFonts w:ascii="宋体" w:hAnsi="宋体" w:eastAsia="宋体"/>
          <w:sz w:val="24"/>
          <w:szCs w:val="24"/>
        </w:rPr>
      </w:pPr>
      <w:r>
        <w:rPr>
          <w:rFonts w:hint="eastAsia" w:ascii="宋体" w:hAnsi="宋体" w:eastAsia="宋体"/>
          <w:sz w:val="24"/>
          <w:szCs w:val="24"/>
        </w:rPr>
        <w:t>遍历循环中的遍历结构可以是字符串、文件、组合数据类型和</w:t>
      </w:r>
      <w:r>
        <w:rPr>
          <w:rFonts w:ascii="宋体" w:hAnsi="宋体" w:eastAsia="宋体"/>
          <w:sz w:val="24"/>
          <w:szCs w:val="24"/>
        </w:rPr>
        <w:t>range()函数等</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以下内容关于函数描述正确的是（ ）。</w:t>
      </w:r>
    </w:p>
    <w:p>
      <w:pPr>
        <w:pStyle w:val="8"/>
        <w:numPr>
          <w:ilvl w:val="0"/>
          <w:numId w:val="80"/>
        </w:numPr>
        <w:ind w:firstLineChars="0"/>
        <w:rPr>
          <w:rFonts w:ascii="宋体" w:hAnsi="宋体" w:eastAsia="宋体"/>
          <w:sz w:val="24"/>
          <w:szCs w:val="24"/>
        </w:rPr>
      </w:pPr>
      <w:r>
        <w:rPr>
          <w:rFonts w:hint="eastAsia" w:ascii="宋体" w:hAnsi="宋体" w:eastAsia="宋体"/>
          <w:sz w:val="24"/>
          <w:szCs w:val="24"/>
        </w:rPr>
        <w:t>函数用于创建对象和方法</w:t>
      </w:r>
    </w:p>
    <w:p>
      <w:pPr>
        <w:pStyle w:val="8"/>
        <w:numPr>
          <w:ilvl w:val="0"/>
          <w:numId w:val="80"/>
        </w:numPr>
        <w:ind w:firstLineChars="0"/>
        <w:rPr>
          <w:rFonts w:ascii="宋体" w:hAnsi="宋体" w:eastAsia="宋体"/>
          <w:sz w:val="24"/>
          <w:szCs w:val="24"/>
        </w:rPr>
      </w:pPr>
      <w:r>
        <w:rPr>
          <w:rFonts w:hint="eastAsia" w:ascii="宋体" w:hAnsi="宋体" w:eastAsia="宋体"/>
          <w:sz w:val="24"/>
          <w:szCs w:val="24"/>
        </w:rPr>
        <w:t>函数可以让代码执行得更快</w:t>
      </w:r>
    </w:p>
    <w:p>
      <w:pPr>
        <w:pStyle w:val="8"/>
        <w:numPr>
          <w:ilvl w:val="0"/>
          <w:numId w:val="80"/>
        </w:numPr>
        <w:ind w:firstLineChars="0"/>
        <w:rPr>
          <w:rFonts w:ascii="宋体" w:hAnsi="宋体" w:eastAsia="宋体"/>
          <w:color w:val="FF0000"/>
          <w:sz w:val="24"/>
          <w:szCs w:val="24"/>
        </w:rPr>
      </w:pPr>
      <w:r>
        <w:rPr>
          <w:rFonts w:hint="eastAsia" w:ascii="宋体" w:hAnsi="宋体" w:eastAsia="宋体"/>
          <w:color w:val="FF0000"/>
          <w:sz w:val="24"/>
          <w:szCs w:val="24"/>
        </w:rPr>
        <w:t>函数是一段代码用于执行特定的任务</w:t>
      </w:r>
    </w:p>
    <w:p>
      <w:pPr>
        <w:pStyle w:val="8"/>
        <w:numPr>
          <w:ilvl w:val="0"/>
          <w:numId w:val="80"/>
        </w:numPr>
        <w:ind w:firstLineChars="0"/>
        <w:rPr>
          <w:rFonts w:ascii="宋体" w:hAnsi="宋体" w:eastAsia="宋体"/>
          <w:sz w:val="24"/>
          <w:szCs w:val="24"/>
        </w:rPr>
      </w:pPr>
      <w:r>
        <w:rPr>
          <w:rFonts w:hint="eastAsia" w:ascii="宋体" w:hAnsi="宋体" w:eastAsia="宋体"/>
          <w:sz w:val="24"/>
          <w:szCs w:val="24"/>
        </w:rPr>
        <w:t>以上的说法都是正确的</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如果函数没有使用</w:t>
      </w:r>
      <w:r>
        <w:rPr>
          <w:rFonts w:ascii="宋体" w:hAnsi="宋体" w:eastAsia="宋体"/>
          <w:sz w:val="24"/>
          <w:szCs w:val="24"/>
        </w:rPr>
        <w:t>return语句，则函数返回的</w:t>
      </w:r>
      <w:r>
        <w:rPr>
          <w:rFonts w:hint="eastAsia" w:ascii="宋体" w:hAnsi="宋体" w:eastAsia="宋体"/>
          <w:sz w:val="24"/>
          <w:szCs w:val="24"/>
        </w:rPr>
        <w:t>（ ）。</w:t>
      </w:r>
    </w:p>
    <w:p>
      <w:pPr>
        <w:pStyle w:val="8"/>
        <w:numPr>
          <w:ilvl w:val="0"/>
          <w:numId w:val="81"/>
        </w:numPr>
        <w:ind w:firstLineChars="0"/>
        <w:rPr>
          <w:rFonts w:ascii="宋体" w:hAnsi="宋体" w:eastAsia="宋体"/>
          <w:sz w:val="24"/>
          <w:szCs w:val="24"/>
        </w:rPr>
      </w:pPr>
      <w:r>
        <w:rPr>
          <w:rFonts w:ascii="宋体" w:hAnsi="宋体" w:eastAsia="宋体"/>
          <w:sz w:val="24"/>
          <w:szCs w:val="24"/>
        </w:rPr>
        <w:t>0</w:t>
      </w:r>
    </w:p>
    <w:p>
      <w:pPr>
        <w:pStyle w:val="8"/>
        <w:numPr>
          <w:ilvl w:val="0"/>
          <w:numId w:val="81"/>
        </w:numPr>
        <w:ind w:firstLineChars="0"/>
        <w:rPr>
          <w:rFonts w:ascii="宋体" w:hAnsi="宋体" w:eastAsia="宋体"/>
          <w:color w:val="FF0000"/>
          <w:sz w:val="24"/>
          <w:szCs w:val="24"/>
        </w:rPr>
      </w:pPr>
      <w:r>
        <w:rPr>
          <w:rFonts w:ascii="宋体" w:hAnsi="宋体" w:eastAsia="宋体"/>
          <w:color w:val="FF0000"/>
          <w:sz w:val="24"/>
          <w:szCs w:val="24"/>
        </w:rPr>
        <w:t>None对象</w:t>
      </w:r>
    </w:p>
    <w:p>
      <w:pPr>
        <w:pStyle w:val="8"/>
        <w:numPr>
          <w:ilvl w:val="0"/>
          <w:numId w:val="81"/>
        </w:numPr>
        <w:ind w:firstLineChars="0"/>
        <w:rPr>
          <w:rFonts w:ascii="宋体" w:hAnsi="宋体" w:eastAsia="宋体"/>
          <w:sz w:val="24"/>
          <w:szCs w:val="24"/>
        </w:rPr>
      </w:pPr>
      <w:r>
        <w:rPr>
          <w:rFonts w:hint="eastAsia" w:ascii="宋体" w:hAnsi="宋体" w:eastAsia="宋体"/>
          <w:sz w:val="24"/>
          <w:szCs w:val="24"/>
        </w:rPr>
        <w:t>任意的字符串</w:t>
      </w:r>
    </w:p>
    <w:p>
      <w:pPr>
        <w:pStyle w:val="8"/>
        <w:numPr>
          <w:ilvl w:val="0"/>
          <w:numId w:val="81"/>
        </w:numPr>
        <w:ind w:firstLineChars="0"/>
        <w:rPr>
          <w:rFonts w:ascii="宋体" w:hAnsi="宋体" w:eastAsia="宋体"/>
          <w:sz w:val="24"/>
          <w:szCs w:val="24"/>
        </w:rPr>
      </w:pPr>
      <w:r>
        <w:rPr>
          <w:rFonts w:hint="eastAsia" w:ascii="宋体" w:hAnsi="宋体" w:eastAsia="宋体"/>
          <w:sz w:val="24"/>
          <w:szCs w:val="24"/>
        </w:rPr>
        <w:t>抛出错误，因为</w:t>
      </w:r>
      <w:r>
        <w:rPr>
          <w:rFonts w:ascii="宋体" w:hAnsi="宋体" w:eastAsia="宋体"/>
          <w:sz w:val="24"/>
          <w:szCs w:val="24"/>
        </w:rPr>
        <w:t>函数必须要有返回值</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def </w:t>
      </w:r>
      <w:r>
        <w:rPr>
          <w:rFonts w:ascii="Courier New" w:hAnsi="Courier New" w:eastAsia="宋体" w:cs="Courier New"/>
          <w:color w:val="000000"/>
          <w:kern w:val="0"/>
          <w:sz w:val="20"/>
          <w:szCs w:val="20"/>
        </w:rPr>
        <w:t>example(*name):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'Hello'</w:t>
      </w:r>
      <w:r>
        <w:rPr>
          <w:rFonts w:ascii="Courier New" w:hAnsi="Courier New" w:eastAsia="宋体" w:cs="Courier New"/>
          <w:color w:val="000000"/>
          <w:kern w:val="0"/>
          <w:sz w:val="20"/>
          <w:szCs w:val="20"/>
        </w:rPr>
        <w:t>, name)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example(</w:t>
      </w:r>
      <w:r>
        <w:rPr>
          <w:rFonts w:ascii="Courier New" w:hAnsi="Courier New" w:eastAsia="宋体" w:cs="Courier New"/>
          <w:b/>
          <w:bCs/>
          <w:color w:val="008080"/>
          <w:kern w:val="0"/>
          <w:sz w:val="20"/>
          <w:szCs w:val="20"/>
        </w:rPr>
        <w:t>'XXX'</w:t>
      </w:r>
      <w:r>
        <w:rPr>
          <w:rFonts w:ascii="Courier New" w:hAnsi="Courier New" w:eastAsia="宋体" w:cs="Courier New"/>
          <w:color w:val="000000"/>
          <w:kern w:val="0"/>
          <w:sz w:val="20"/>
          <w:szCs w:val="20"/>
        </w:rPr>
        <w:t xml:space="preserve">, </w:t>
      </w:r>
      <w:r>
        <w:rPr>
          <w:rFonts w:ascii="Courier New" w:hAnsi="Courier New" w:eastAsia="宋体" w:cs="Courier New"/>
          <w:b/>
          <w:bCs/>
          <w:color w:val="008080"/>
          <w:kern w:val="0"/>
          <w:sz w:val="20"/>
          <w:szCs w:val="20"/>
        </w:rPr>
        <w:t>'YYY'</w:t>
      </w:r>
      <w:r>
        <w:rPr>
          <w:rFonts w:ascii="Courier New" w:hAnsi="Courier New" w:eastAsia="宋体" w:cs="Courier New"/>
          <w:color w:val="000000"/>
          <w:kern w:val="0"/>
          <w:sz w:val="20"/>
          <w:szCs w:val="20"/>
        </w:rPr>
        <w:t>)</w:t>
      </w:r>
    </w:p>
    <w:p>
      <w:pPr>
        <w:pStyle w:val="8"/>
        <w:numPr>
          <w:ilvl w:val="0"/>
          <w:numId w:val="82"/>
        </w:numPr>
        <w:ind w:firstLineChars="0"/>
        <w:rPr>
          <w:rFonts w:ascii="宋体" w:hAnsi="宋体" w:eastAsia="宋体"/>
          <w:sz w:val="24"/>
          <w:szCs w:val="24"/>
        </w:rPr>
      </w:pPr>
      <w:r>
        <w:rPr>
          <w:rFonts w:ascii="宋体" w:hAnsi="宋体" w:eastAsia="宋体"/>
          <w:sz w:val="24"/>
          <w:szCs w:val="24"/>
        </w:rPr>
        <w:t>Hello XXX</w:t>
      </w:r>
    </w:p>
    <w:p>
      <w:pPr>
        <w:pStyle w:val="8"/>
        <w:ind w:left="900" w:firstLine="0" w:firstLineChars="0"/>
        <w:rPr>
          <w:rFonts w:ascii="宋体" w:hAnsi="宋体" w:eastAsia="宋体"/>
          <w:sz w:val="24"/>
          <w:szCs w:val="24"/>
        </w:rPr>
      </w:pPr>
      <w:r>
        <w:rPr>
          <w:rFonts w:ascii="宋体" w:hAnsi="宋体" w:eastAsia="宋体"/>
          <w:sz w:val="24"/>
          <w:szCs w:val="24"/>
        </w:rPr>
        <w:t>Hello YYY</w:t>
      </w:r>
    </w:p>
    <w:p>
      <w:pPr>
        <w:pStyle w:val="8"/>
        <w:numPr>
          <w:ilvl w:val="0"/>
          <w:numId w:val="82"/>
        </w:numPr>
        <w:ind w:firstLineChars="0"/>
        <w:rPr>
          <w:rFonts w:ascii="宋体" w:hAnsi="宋体" w:eastAsia="宋体"/>
          <w:color w:val="FF0000"/>
          <w:sz w:val="24"/>
          <w:szCs w:val="24"/>
        </w:rPr>
      </w:pPr>
      <w:r>
        <w:rPr>
          <w:rFonts w:ascii="宋体" w:hAnsi="宋体" w:eastAsia="宋体"/>
          <w:color w:val="FF0000"/>
          <w:sz w:val="24"/>
          <w:szCs w:val="24"/>
        </w:rPr>
        <w:t>Hello ('XXX', 'YYY')</w:t>
      </w:r>
    </w:p>
    <w:p>
      <w:pPr>
        <w:pStyle w:val="8"/>
        <w:numPr>
          <w:ilvl w:val="0"/>
          <w:numId w:val="82"/>
        </w:numPr>
        <w:ind w:firstLineChars="0"/>
        <w:rPr>
          <w:rFonts w:ascii="宋体" w:hAnsi="宋体" w:eastAsia="宋体"/>
          <w:sz w:val="24"/>
          <w:szCs w:val="24"/>
        </w:rPr>
      </w:pPr>
      <w:r>
        <w:rPr>
          <w:rFonts w:ascii="宋体" w:hAnsi="宋体" w:eastAsia="宋体"/>
          <w:sz w:val="24"/>
          <w:szCs w:val="24"/>
        </w:rPr>
        <w:t>Hello XXX</w:t>
      </w:r>
    </w:p>
    <w:p>
      <w:pPr>
        <w:pStyle w:val="8"/>
        <w:numPr>
          <w:ilvl w:val="0"/>
          <w:numId w:val="82"/>
        </w:numPr>
        <w:ind w:firstLineChars="0"/>
        <w:rPr>
          <w:rFonts w:ascii="宋体" w:hAnsi="宋体" w:eastAsia="宋体"/>
          <w:sz w:val="24"/>
          <w:szCs w:val="24"/>
        </w:rPr>
      </w:pPr>
      <w:r>
        <w:rPr>
          <w:rFonts w:hint="eastAsia" w:ascii="宋体" w:hAnsi="宋体" w:eastAsia="宋体"/>
          <w:sz w:val="24"/>
          <w:szCs w:val="24"/>
        </w:rPr>
        <w:t>抛出错误</w:t>
      </w:r>
      <w:r>
        <w:rPr>
          <w:rFonts w:ascii="宋体" w:hAnsi="宋体" w:eastAsia="宋体"/>
          <w:sz w:val="24"/>
          <w:szCs w:val="24"/>
        </w:rPr>
        <w:t>，因为</w:t>
      </w:r>
      <w:r>
        <w:rPr>
          <w:rFonts w:hint="eastAsia" w:ascii="宋体" w:hAnsi="宋体" w:eastAsia="宋体"/>
          <w:sz w:val="24"/>
          <w:szCs w:val="24"/>
        </w:rPr>
        <w:t>函数只能接收一个参数。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result = </w:t>
      </w:r>
      <w:r>
        <w:rPr>
          <w:rFonts w:ascii="Courier New" w:hAnsi="Courier New" w:eastAsia="宋体" w:cs="Courier New"/>
          <w:b/>
          <w:bCs/>
          <w:color w:val="000080"/>
          <w:kern w:val="0"/>
          <w:sz w:val="20"/>
          <w:szCs w:val="20"/>
        </w:rPr>
        <w:t xml:space="preserve">lambda </w:t>
      </w:r>
      <w:r>
        <w:rPr>
          <w:rFonts w:ascii="Courier New" w:hAnsi="Courier New" w:eastAsia="宋体" w:cs="Courier New"/>
          <w:color w:val="000000"/>
          <w:kern w:val="0"/>
          <w:sz w:val="20"/>
          <w:szCs w:val="20"/>
        </w:rPr>
        <w:t>x: x * x</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(result(</w:t>
      </w:r>
      <w:r>
        <w:rPr>
          <w:rFonts w:ascii="Courier New" w:hAnsi="Courier New" w:eastAsia="宋体" w:cs="Courier New"/>
          <w:color w:val="0000FF"/>
          <w:kern w:val="0"/>
          <w:sz w:val="20"/>
          <w:szCs w:val="20"/>
        </w:rPr>
        <w:t>5</w:t>
      </w:r>
      <w:r>
        <w:rPr>
          <w:rFonts w:ascii="Courier New" w:hAnsi="Courier New" w:eastAsia="宋体" w:cs="Courier New"/>
          <w:color w:val="000000"/>
          <w:kern w:val="0"/>
          <w:sz w:val="20"/>
          <w:szCs w:val="20"/>
        </w:rPr>
        <w:t>))</w:t>
      </w:r>
    </w:p>
    <w:p>
      <w:pPr>
        <w:pStyle w:val="8"/>
        <w:numPr>
          <w:ilvl w:val="0"/>
          <w:numId w:val="83"/>
        </w:numPr>
        <w:ind w:firstLineChars="0"/>
        <w:rPr>
          <w:rFonts w:ascii="宋体" w:hAnsi="宋体" w:eastAsia="宋体"/>
          <w:sz w:val="24"/>
          <w:szCs w:val="24"/>
        </w:rPr>
      </w:pPr>
      <w:r>
        <w:rPr>
          <w:rFonts w:ascii="宋体" w:hAnsi="宋体" w:eastAsia="宋体"/>
          <w:sz w:val="24"/>
          <w:szCs w:val="24"/>
        </w:rPr>
        <w:t>lambda x: x*x</w:t>
      </w:r>
    </w:p>
    <w:p>
      <w:pPr>
        <w:pStyle w:val="8"/>
        <w:numPr>
          <w:ilvl w:val="0"/>
          <w:numId w:val="83"/>
        </w:numPr>
        <w:ind w:firstLineChars="0"/>
        <w:rPr>
          <w:rFonts w:ascii="宋体" w:hAnsi="宋体" w:eastAsia="宋体"/>
          <w:sz w:val="24"/>
          <w:szCs w:val="24"/>
        </w:rPr>
      </w:pPr>
      <w:r>
        <w:rPr>
          <w:rFonts w:ascii="宋体" w:hAnsi="宋体" w:eastAsia="宋体"/>
          <w:sz w:val="24"/>
          <w:szCs w:val="24"/>
        </w:rPr>
        <w:t>5</w:t>
      </w:r>
    </w:p>
    <w:p>
      <w:pPr>
        <w:pStyle w:val="8"/>
        <w:numPr>
          <w:ilvl w:val="0"/>
          <w:numId w:val="83"/>
        </w:numPr>
        <w:ind w:firstLineChars="0"/>
        <w:rPr>
          <w:rFonts w:ascii="宋体" w:hAnsi="宋体" w:eastAsia="宋体"/>
          <w:color w:val="FF0000"/>
          <w:sz w:val="24"/>
          <w:szCs w:val="24"/>
        </w:rPr>
      </w:pPr>
      <w:r>
        <w:rPr>
          <w:rFonts w:ascii="宋体" w:hAnsi="宋体" w:eastAsia="宋体"/>
          <w:color w:val="FF0000"/>
          <w:sz w:val="24"/>
          <w:szCs w:val="24"/>
        </w:rPr>
        <w:t>25</w:t>
      </w:r>
    </w:p>
    <w:p>
      <w:pPr>
        <w:pStyle w:val="8"/>
        <w:numPr>
          <w:ilvl w:val="0"/>
          <w:numId w:val="83"/>
        </w:numPr>
        <w:ind w:firstLineChars="0"/>
        <w:rPr>
          <w:rFonts w:ascii="宋体" w:hAnsi="宋体" w:eastAsia="宋体"/>
          <w:sz w:val="24"/>
          <w:szCs w:val="24"/>
        </w:rPr>
      </w:pPr>
      <w:r>
        <w:rPr>
          <w:rFonts w:ascii="宋体" w:hAnsi="宋体" w:eastAsia="宋体"/>
          <w:sz w:val="24"/>
          <w:szCs w:val="24"/>
        </w:rPr>
        <w:t>5*5</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def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(x):</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 xml:space="preserve">x ==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return </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b/>
          <w:bCs/>
          <w:color w:val="000080"/>
          <w:kern w:val="0"/>
          <w:sz w:val="20"/>
          <w:szCs w:val="20"/>
        </w:rPr>
        <w:t>else</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return </w:t>
      </w:r>
      <w:r>
        <w:rPr>
          <w:rFonts w:ascii="Courier New" w:hAnsi="Courier New" w:eastAsia="宋体" w:cs="Courier New"/>
          <w:color w:val="000000"/>
          <w:kern w:val="0"/>
          <w:sz w:val="20"/>
          <w:szCs w:val="20"/>
        </w:rPr>
        <w:t xml:space="preserve">x +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 xml:space="preserve">(x -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4</w:t>
      </w:r>
      <w:r>
        <w:rPr>
          <w:rFonts w:ascii="Courier New" w:hAnsi="Courier New" w:eastAsia="宋体" w:cs="Courier New"/>
          <w:color w:val="000000"/>
          <w:kern w:val="0"/>
          <w:sz w:val="20"/>
          <w:szCs w:val="20"/>
        </w:rPr>
        <w:t>))</w:t>
      </w:r>
    </w:p>
    <w:p>
      <w:pPr>
        <w:pStyle w:val="8"/>
        <w:numPr>
          <w:ilvl w:val="0"/>
          <w:numId w:val="84"/>
        </w:numPr>
        <w:ind w:firstLineChars="0"/>
        <w:rPr>
          <w:rFonts w:ascii="宋体" w:hAnsi="宋体" w:eastAsia="宋体"/>
          <w:color w:val="FF0000"/>
          <w:sz w:val="24"/>
          <w:szCs w:val="24"/>
        </w:rPr>
      </w:pPr>
      <w:r>
        <w:rPr>
          <w:rFonts w:hint="eastAsia" w:ascii="宋体" w:hAnsi="宋体" w:eastAsia="宋体"/>
          <w:color w:val="FF0000"/>
          <w:sz w:val="24"/>
          <w:szCs w:val="24"/>
        </w:rPr>
        <w:t>1</w:t>
      </w:r>
      <w:r>
        <w:rPr>
          <w:rFonts w:ascii="宋体" w:hAnsi="宋体" w:eastAsia="宋体"/>
          <w:color w:val="FF0000"/>
          <w:sz w:val="24"/>
          <w:szCs w:val="24"/>
        </w:rPr>
        <w:t>0</w:t>
      </w:r>
    </w:p>
    <w:p>
      <w:pPr>
        <w:pStyle w:val="8"/>
        <w:numPr>
          <w:ilvl w:val="0"/>
          <w:numId w:val="84"/>
        </w:numPr>
        <w:ind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4</w:t>
      </w:r>
    </w:p>
    <w:p>
      <w:pPr>
        <w:pStyle w:val="8"/>
        <w:numPr>
          <w:ilvl w:val="0"/>
          <w:numId w:val="84"/>
        </w:numPr>
        <w:ind w:firstLineChars="0"/>
        <w:rPr>
          <w:rFonts w:ascii="宋体" w:hAnsi="宋体" w:eastAsia="宋体"/>
          <w:sz w:val="24"/>
          <w:szCs w:val="24"/>
        </w:rPr>
      </w:pPr>
      <w:r>
        <w:rPr>
          <w:rFonts w:hint="eastAsia" w:ascii="宋体" w:hAnsi="宋体" w:eastAsia="宋体"/>
          <w:sz w:val="24"/>
          <w:szCs w:val="24"/>
        </w:rPr>
        <w:t>7</w:t>
      </w:r>
    </w:p>
    <w:p>
      <w:pPr>
        <w:pStyle w:val="8"/>
        <w:numPr>
          <w:ilvl w:val="0"/>
          <w:numId w:val="84"/>
        </w:numPr>
        <w:ind w:firstLineChars="0"/>
        <w:rPr>
          <w:rFonts w:ascii="宋体" w:hAnsi="宋体" w:eastAsia="宋体"/>
          <w:sz w:val="24"/>
          <w:szCs w:val="24"/>
        </w:rPr>
      </w:pPr>
      <w:r>
        <w:rPr>
          <w:rFonts w:hint="eastAsia" w:ascii="宋体" w:hAnsi="宋体" w:eastAsia="宋体"/>
          <w:sz w:val="24"/>
          <w:szCs w:val="24"/>
        </w:rPr>
        <w:t>1</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如果我们需要从</w:t>
      </w:r>
      <w:r>
        <w:rPr>
          <w:rFonts w:ascii="宋体" w:hAnsi="宋体" w:eastAsia="宋体"/>
          <w:sz w:val="24"/>
          <w:szCs w:val="24"/>
        </w:rPr>
        <w:t>math模块中输出pi常量，以下代码正确的是</w:t>
      </w:r>
      <w:r>
        <w:rPr>
          <w:rFonts w:hint="eastAsia" w:ascii="宋体" w:hAnsi="宋体" w:eastAsia="宋体"/>
          <w:sz w:val="24"/>
          <w:szCs w:val="24"/>
        </w:rPr>
        <w:t>（ ）。</w:t>
      </w:r>
    </w:p>
    <w:p>
      <w:pPr>
        <w:pStyle w:val="8"/>
        <w:numPr>
          <w:ilvl w:val="0"/>
          <w:numId w:val="85"/>
        </w:numPr>
        <w:ind w:firstLineChars="0"/>
        <w:rPr>
          <w:rFonts w:ascii="宋体" w:hAnsi="宋体" w:eastAsia="宋体"/>
          <w:sz w:val="24"/>
          <w:szCs w:val="24"/>
        </w:rPr>
      </w:pPr>
      <w:r>
        <w:rPr>
          <w:rFonts w:ascii="宋体" w:hAnsi="宋体" w:eastAsia="宋体"/>
          <w:sz w:val="24"/>
          <w:szCs w:val="24"/>
        </w:rPr>
        <w:t>print(math.pi)</w:t>
      </w:r>
    </w:p>
    <w:p>
      <w:pPr>
        <w:pStyle w:val="8"/>
        <w:numPr>
          <w:ilvl w:val="0"/>
          <w:numId w:val="85"/>
        </w:numPr>
        <w:ind w:firstLineChars="0"/>
        <w:rPr>
          <w:rFonts w:ascii="宋体" w:hAnsi="宋体" w:eastAsia="宋体"/>
          <w:sz w:val="24"/>
          <w:szCs w:val="24"/>
        </w:rPr>
      </w:pPr>
      <w:r>
        <w:rPr>
          <w:rFonts w:ascii="宋体" w:hAnsi="宋体" w:eastAsia="宋体"/>
          <w:sz w:val="24"/>
          <w:szCs w:val="24"/>
        </w:rPr>
        <w:t>print(pi)</w:t>
      </w:r>
    </w:p>
    <w:p>
      <w:pPr>
        <w:pStyle w:val="8"/>
        <w:numPr>
          <w:ilvl w:val="0"/>
          <w:numId w:val="85"/>
        </w:numPr>
        <w:ind w:firstLineChars="0"/>
        <w:rPr>
          <w:rFonts w:ascii="宋体" w:hAnsi="宋体" w:eastAsia="宋体"/>
          <w:color w:val="FF0000"/>
          <w:sz w:val="24"/>
          <w:szCs w:val="24"/>
        </w:rPr>
      </w:pPr>
      <w:r>
        <w:rPr>
          <w:rFonts w:ascii="宋体" w:hAnsi="宋体" w:eastAsia="宋体"/>
          <w:color w:val="FF0000"/>
          <w:sz w:val="24"/>
          <w:szCs w:val="24"/>
        </w:rPr>
        <w:t>from math import pi</w:t>
      </w:r>
    </w:p>
    <w:p>
      <w:pPr>
        <w:pStyle w:val="8"/>
        <w:ind w:left="900" w:firstLine="0" w:firstLineChars="0"/>
        <w:rPr>
          <w:rFonts w:ascii="宋体" w:hAnsi="宋体" w:eastAsia="宋体"/>
          <w:color w:val="FF0000"/>
          <w:sz w:val="24"/>
          <w:szCs w:val="24"/>
        </w:rPr>
      </w:pPr>
      <w:r>
        <w:rPr>
          <w:rFonts w:ascii="宋体" w:hAnsi="宋体" w:eastAsia="宋体"/>
          <w:color w:val="FF0000"/>
          <w:sz w:val="24"/>
          <w:szCs w:val="24"/>
        </w:rPr>
        <w:t>print(pi)</w:t>
      </w:r>
    </w:p>
    <w:p>
      <w:pPr>
        <w:pStyle w:val="8"/>
        <w:numPr>
          <w:ilvl w:val="0"/>
          <w:numId w:val="85"/>
        </w:numPr>
        <w:ind w:firstLineChars="0"/>
        <w:rPr>
          <w:rFonts w:ascii="宋体" w:hAnsi="宋体" w:eastAsia="宋体"/>
          <w:sz w:val="24"/>
          <w:szCs w:val="24"/>
        </w:rPr>
      </w:pPr>
      <w:r>
        <w:rPr>
          <w:rFonts w:ascii="宋体" w:hAnsi="宋体" w:eastAsia="宋体"/>
          <w:sz w:val="24"/>
          <w:szCs w:val="24"/>
        </w:rPr>
        <w:t>from math import pi</w:t>
      </w:r>
    </w:p>
    <w:p>
      <w:pPr>
        <w:pStyle w:val="8"/>
        <w:ind w:left="900" w:firstLine="0" w:firstLineChars="0"/>
        <w:rPr>
          <w:rFonts w:ascii="宋体" w:hAnsi="宋体" w:eastAsia="宋体"/>
          <w:sz w:val="24"/>
          <w:szCs w:val="24"/>
        </w:rPr>
      </w:pPr>
      <w:r>
        <w:rPr>
          <w:rFonts w:ascii="宋体" w:hAnsi="宋体" w:eastAsia="宋体"/>
          <w:sz w:val="24"/>
          <w:szCs w:val="24"/>
        </w:rPr>
        <w:t>print(math.pi)</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以下哪个符号用于从包中导入模块（ ）。</w:t>
      </w:r>
    </w:p>
    <w:p>
      <w:pPr>
        <w:pStyle w:val="8"/>
        <w:numPr>
          <w:ilvl w:val="0"/>
          <w:numId w:val="86"/>
        </w:numPr>
        <w:ind w:firstLineChars="0"/>
        <w:rPr>
          <w:rFonts w:ascii="宋体" w:hAnsi="宋体" w:eastAsia="宋体"/>
          <w:color w:val="FF0000"/>
          <w:sz w:val="24"/>
          <w:szCs w:val="24"/>
        </w:rPr>
      </w:pPr>
      <w:r>
        <w:rPr>
          <w:rFonts w:ascii="宋体" w:hAnsi="宋体" w:eastAsia="宋体"/>
          <w:color w:val="FF0000"/>
          <w:sz w:val="24"/>
          <w:szCs w:val="24"/>
        </w:rPr>
        <w:t>.</w:t>
      </w:r>
    </w:p>
    <w:p>
      <w:pPr>
        <w:pStyle w:val="8"/>
        <w:numPr>
          <w:ilvl w:val="0"/>
          <w:numId w:val="86"/>
        </w:numPr>
        <w:ind w:firstLineChars="0"/>
        <w:rPr>
          <w:rFonts w:ascii="宋体" w:hAnsi="宋体" w:eastAsia="宋体"/>
          <w:sz w:val="24"/>
          <w:szCs w:val="24"/>
        </w:rPr>
      </w:pPr>
      <w:r>
        <w:rPr>
          <w:rFonts w:ascii="宋体" w:hAnsi="宋体" w:eastAsia="宋体"/>
          <w:sz w:val="24"/>
          <w:szCs w:val="24"/>
        </w:rPr>
        <w:t>*</w:t>
      </w:r>
    </w:p>
    <w:p>
      <w:pPr>
        <w:pStyle w:val="8"/>
        <w:numPr>
          <w:ilvl w:val="0"/>
          <w:numId w:val="86"/>
        </w:numPr>
        <w:ind w:firstLineChars="0"/>
        <w:rPr>
          <w:rFonts w:ascii="宋体" w:hAnsi="宋体" w:eastAsia="宋体"/>
          <w:sz w:val="24"/>
          <w:szCs w:val="24"/>
        </w:rPr>
      </w:pPr>
      <w:r>
        <w:rPr>
          <w:rFonts w:ascii="宋体" w:hAnsi="宋体" w:eastAsia="宋体"/>
          <w:sz w:val="24"/>
          <w:szCs w:val="24"/>
        </w:rPr>
        <w:t>-&gt;</w:t>
      </w:r>
    </w:p>
    <w:p>
      <w:pPr>
        <w:pStyle w:val="8"/>
        <w:numPr>
          <w:ilvl w:val="0"/>
          <w:numId w:val="86"/>
        </w:numPr>
        <w:ind w:firstLineChars="0"/>
        <w:rPr>
          <w:rFonts w:ascii="宋体" w:hAnsi="宋体" w:eastAsia="宋体"/>
          <w:sz w:val="24"/>
          <w:szCs w:val="24"/>
        </w:rPr>
      </w:pPr>
      <w:r>
        <w:rPr>
          <w:rFonts w:ascii="宋体" w:hAnsi="宋体" w:eastAsia="宋体"/>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leftChars="12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numbers = [</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6</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newNumbers = </w:t>
      </w:r>
      <w:r>
        <w:rPr>
          <w:rFonts w:ascii="Courier New" w:hAnsi="Courier New" w:eastAsia="宋体" w:cs="Courier New"/>
          <w:color w:val="000080"/>
          <w:kern w:val="0"/>
          <w:sz w:val="20"/>
          <w:szCs w:val="20"/>
        </w:rPr>
        <w:t>tuple</w:t>
      </w:r>
      <w:r>
        <w:rPr>
          <w:rFonts w:ascii="Courier New" w:hAnsi="Courier New" w:eastAsia="宋体" w:cs="Courier New"/>
          <w:color w:val="000000"/>
          <w:kern w:val="0"/>
          <w:sz w:val="20"/>
          <w:szCs w:val="20"/>
        </w:rPr>
        <w:t>(</w:t>
      </w:r>
      <w:r>
        <w:rPr>
          <w:rFonts w:ascii="Courier New" w:hAnsi="Courier New" w:eastAsia="宋体" w:cs="Courier New"/>
          <w:color w:val="000080"/>
          <w:kern w:val="0"/>
          <w:sz w:val="20"/>
          <w:szCs w:val="20"/>
        </w:rPr>
        <w:t>map</w:t>
      </w:r>
      <w:r>
        <w:rPr>
          <w:rFonts w:ascii="Courier New" w:hAnsi="Courier New" w:eastAsia="宋体" w:cs="Courier New"/>
          <w:color w:val="000000"/>
          <w:kern w:val="0"/>
          <w:sz w:val="20"/>
          <w:szCs w:val="20"/>
        </w:rPr>
        <w:t>(</w:t>
      </w:r>
      <w:r>
        <w:rPr>
          <w:rFonts w:ascii="Courier New" w:hAnsi="Courier New" w:eastAsia="宋体" w:cs="Courier New"/>
          <w:b/>
          <w:bCs/>
          <w:color w:val="000080"/>
          <w:kern w:val="0"/>
          <w:sz w:val="20"/>
          <w:szCs w:val="20"/>
        </w:rPr>
        <w:t xml:space="preserve">lambda </w:t>
      </w:r>
      <w:r>
        <w:rPr>
          <w:rFonts w:ascii="Courier New" w:hAnsi="Courier New" w:eastAsia="宋体" w:cs="Courier New"/>
          <w:color w:val="000000"/>
          <w:kern w:val="0"/>
          <w:sz w:val="20"/>
          <w:szCs w:val="20"/>
        </w:rPr>
        <w:t>x: x, numbers))</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(newNumbers)</w:t>
      </w:r>
    </w:p>
    <w:p>
      <w:pPr>
        <w:pStyle w:val="8"/>
        <w:numPr>
          <w:ilvl w:val="0"/>
          <w:numId w:val="87"/>
        </w:numPr>
        <w:ind w:firstLineChars="0"/>
        <w:rPr>
          <w:rFonts w:ascii="宋体" w:hAnsi="宋体" w:eastAsia="宋体"/>
          <w:sz w:val="24"/>
          <w:szCs w:val="24"/>
        </w:rPr>
      </w:pPr>
      <w:r>
        <w:rPr>
          <w:rFonts w:ascii="宋体" w:hAnsi="宋体" w:eastAsia="宋体"/>
          <w:sz w:val="24"/>
          <w:szCs w:val="24"/>
        </w:rPr>
        <w:t>[3, 3, 6]</w:t>
      </w:r>
    </w:p>
    <w:p>
      <w:pPr>
        <w:pStyle w:val="8"/>
        <w:numPr>
          <w:ilvl w:val="0"/>
          <w:numId w:val="87"/>
        </w:numPr>
        <w:ind w:firstLineChars="0"/>
        <w:rPr>
          <w:rFonts w:ascii="宋体" w:hAnsi="宋体" w:eastAsia="宋体"/>
          <w:color w:val="FF0000"/>
          <w:sz w:val="24"/>
          <w:szCs w:val="24"/>
        </w:rPr>
      </w:pPr>
      <w:r>
        <w:rPr>
          <w:rFonts w:ascii="宋体" w:hAnsi="宋体" w:eastAsia="宋体"/>
          <w:color w:val="FF0000"/>
          <w:sz w:val="24"/>
          <w:szCs w:val="24"/>
        </w:rPr>
        <w:t>(3, 3, 6)</w:t>
      </w:r>
    </w:p>
    <w:p>
      <w:pPr>
        <w:pStyle w:val="8"/>
        <w:numPr>
          <w:ilvl w:val="0"/>
          <w:numId w:val="87"/>
        </w:numPr>
        <w:ind w:firstLineChars="0"/>
        <w:rPr>
          <w:rFonts w:ascii="宋体" w:hAnsi="宋体" w:eastAsia="宋体"/>
          <w:sz w:val="24"/>
          <w:szCs w:val="24"/>
        </w:rPr>
      </w:pPr>
      <w:r>
        <w:rPr>
          <w:rFonts w:ascii="宋体" w:hAnsi="宋体" w:eastAsia="宋体"/>
          <w:sz w:val="24"/>
          <w:szCs w:val="24"/>
        </w:rPr>
        <w:t>[6, 6, 12]</w:t>
      </w:r>
    </w:p>
    <w:p>
      <w:pPr>
        <w:pStyle w:val="8"/>
        <w:numPr>
          <w:ilvl w:val="0"/>
          <w:numId w:val="87"/>
        </w:numPr>
        <w:ind w:firstLineChars="0"/>
        <w:rPr>
          <w:rFonts w:ascii="宋体" w:hAnsi="宋体" w:eastAsia="宋体"/>
          <w:sz w:val="24"/>
          <w:szCs w:val="24"/>
        </w:rPr>
      </w:pPr>
      <w:r>
        <w:rPr>
          <w:rFonts w:ascii="宋体" w:hAnsi="宋体" w:eastAsia="宋体"/>
          <w:sz w:val="24"/>
          <w:szCs w:val="24"/>
        </w:rPr>
        <w:t>(6, 6, 12)</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w:t>
      </w:r>
      <w:r>
        <w:rPr>
          <w:rFonts w:ascii="宋体" w:hAnsi="宋体" w:eastAsia="宋体"/>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def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(n):</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 xml:space="preserve">n ==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return </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b/>
          <w:bCs/>
          <w:color w:val="000080"/>
          <w:kern w:val="0"/>
          <w:sz w:val="20"/>
          <w:szCs w:val="20"/>
        </w:rPr>
        <w:t xml:space="preserve">return </w:t>
      </w:r>
      <w:r>
        <w:rPr>
          <w:rFonts w:ascii="Courier New" w:hAnsi="Courier New" w:eastAsia="宋体" w:cs="Courier New"/>
          <w:color w:val="000000"/>
          <w:kern w:val="0"/>
          <w:sz w:val="20"/>
          <w:szCs w:val="20"/>
        </w:rPr>
        <w:t xml:space="preserve">n *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 xml:space="preserve">(n -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5</w:t>
      </w:r>
      <w:r>
        <w:rPr>
          <w:rFonts w:ascii="Courier New" w:hAnsi="Courier New" w:eastAsia="宋体" w:cs="Courier New"/>
          <w:color w:val="000000"/>
          <w:kern w:val="0"/>
          <w:sz w:val="20"/>
          <w:szCs w:val="20"/>
        </w:rPr>
        <w:t>))</w:t>
      </w:r>
    </w:p>
    <w:p>
      <w:pPr>
        <w:pStyle w:val="8"/>
        <w:numPr>
          <w:ilvl w:val="0"/>
          <w:numId w:val="88"/>
        </w:numPr>
        <w:ind w:firstLineChars="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5</w:t>
      </w:r>
    </w:p>
    <w:p>
      <w:pPr>
        <w:pStyle w:val="8"/>
        <w:numPr>
          <w:ilvl w:val="0"/>
          <w:numId w:val="88"/>
        </w:numPr>
        <w:ind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4</w:t>
      </w:r>
    </w:p>
    <w:p>
      <w:pPr>
        <w:pStyle w:val="8"/>
        <w:numPr>
          <w:ilvl w:val="0"/>
          <w:numId w:val="88"/>
        </w:numPr>
        <w:ind w:firstLineChars="0"/>
        <w:rPr>
          <w:rFonts w:ascii="宋体" w:hAnsi="宋体" w:eastAsia="宋体"/>
          <w:color w:val="FF0000"/>
          <w:sz w:val="24"/>
          <w:szCs w:val="24"/>
        </w:rPr>
      </w:pPr>
      <w:r>
        <w:rPr>
          <w:rFonts w:hint="eastAsia" w:ascii="宋体" w:hAnsi="宋体" w:eastAsia="宋体"/>
          <w:color w:val="FF0000"/>
          <w:sz w:val="24"/>
          <w:szCs w:val="24"/>
        </w:rPr>
        <w:t>1</w:t>
      </w:r>
      <w:r>
        <w:rPr>
          <w:rFonts w:ascii="宋体" w:hAnsi="宋体" w:eastAsia="宋体"/>
          <w:color w:val="FF0000"/>
          <w:sz w:val="24"/>
          <w:szCs w:val="24"/>
        </w:rPr>
        <w:t>20</w:t>
      </w:r>
    </w:p>
    <w:p>
      <w:pPr>
        <w:pStyle w:val="8"/>
        <w:numPr>
          <w:ilvl w:val="0"/>
          <w:numId w:val="88"/>
        </w:numPr>
        <w:ind w:firstLineChars="0"/>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20</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定义函数时函数名后面的一对小括号中给出的参数称为（ ）</w:t>
      </w:r>
      <w:r>
        <w:rPr>
          <w:rFonts w:ascii="宋体" w:hAnsi="宋体" w:eastAsia="宋体"/>
          <w:sz w:val="24"/>
          <w:szCs w:val="24"/>
        </w:rPr>
        <w:t>。</w:t>
      </w:r>
    </w:p>
    <w:p>
      <w:pPr>
        <w:pStyle w:val="8"/>
        <w:numPr>
          <w:ilvl w:val="0"/>
          <w:numId w:val="89"/>
        </w:numPr>
        <w:ind w:firstLineChars="0"/>
        <w:rPr>
          <w:rFonts w:ascii="宋体" w:hAnsi="宋体" w:eastAsia="宋体"/>
          <w:sz w:val="24"/>
          <w:szCs w:val="24"/>
        </w:rPr>
      </w:pPr>
      <w:r>
        <w:rPr>
          <w:rFonts w:hint="eastAsia" w:ascii="宋体" w:hAnsi="宋体" w:eastAsia="宋体"/>
          <w:sz w:val="24"/>
          <w:szCs w:val="24"/>
        </w:rPr>
        <w:t>名字参数</w:t>
      </w:r>
    </w:p>
    <w:p>
      <w:pPr>
        <w:pStyle w:val="8"/>
        <w:numPr>
          <w:ilvl w:val="0"/>
          <w:numId w:val="89"/>
        </w:numPr>
        <w:ind w:firstLineChars="0"/>
        <w:rPr>
          <w:rFonts w:ascii="宋体" w:hAnsi="宋体" w:eastAsia="宋体"/>
          <w:color w:val="FF0000"/>
          <w:sz w:val="24"/>
          <w:szCs w:val="24"/>
        </w:rPr>
      </w:pPr>
      <w:r>
        <w:rPr>
          <w:rFonts w:hint="eastAsia" w:ascii="宋体" w:hAnsi="宋体" w:eastAsia="宋体"/>
          <w:color w:val="FF0000"/>
          <w:sz w:val="24"/>
          <w:szCs w:val="24"/>
        </w:rPr>
        <w:t>形参</w:t>
      </w:r>
    </w:p>
    <w:p>
      <w:pPr>
        <w:pStyle w:val="8"/>
        <w:numPr>
          <w:ilvl w:val="0"/>
          <w:numId w:val="89"/>
        </w:numPr>
        <w:ind w:firstLineChars="0"/>
        <w:rPr>
          <w:rFonts w:ascii="宋体" w:hAnsi="宋体" w:eastAsia="宋体"/>
          <w:sz w:val="24"/>
          <w:szCs w:val="24"/>
        </w:rPr>
      </w:pPr>
      <w:r>
        <w:rPr>
          <w:rFonts w:hint="eastAsia" w:ascii="宋体" w:hAnsi="宋体" w:eastAsia="宋体"/>
          <w:sz w:val="24"/>
          <w:szCs w:val="24"/>
        </w:rPr>
        <w:t>实参</w:t>
      </w:r>
    </w:p>
    <w:p>
      <w:pPr>
        <w:pStyle w:val="8"/>
        <w:numPr>
          <w:ilvl w:val="0"/>
          <w:numId w:val="89"/>
        </w:numPr>
        <w:ind w:firstLineChars="0"/>
        <w:rPr>
          <w:rFonts w:ascii="宋体" w:hAnsi="宋体" w:eastAsia="宋体"/>
          <w:sz w:val="24"/>
          <w:szCs w:val="24"/>
        </w:rPr>
      </w:pPr>
      <w:r>
        <w:rPr>
          <w:rFonts w:hint="eastAsia" w:ascii="宋体" w:hAnsi="宋体" w:eastAsia="宋体"/>
          <w:sz w:val="24"/>
          <w:szCs w:val="24"/>
        </w:rPr>
        <w:t>类型参数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leftChars="12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def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(country=</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中国</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,name):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'%s</w:t>
      </w:r>
      <w:r>
        <w:rPr>
          <w:rFonts w:hint="eastAsia" w:ascii="宋体" w:hAnsi="宋体" w:eastAsia="宋体" w:cs="Courier New"/>
          <w:b/>
          <w:bCs/>
          <w:color w:val="008080"/>
          <w:kern w:val="0"/>
          <w:sz w:val="20"/>
          <w:szCs w:val="20"/>
        </w:rPr>
        <w:t>，</w:t>
      </w:r>
      <w:r>
        <w:rPr>
          <w:rFonts w:ascii="Courier New" w:hAnsi="Courier New" w:eastAsia="宋体" w:cs="Courier New"/>
          <w:b/>
          <w:bCs/>
          <w:color w:val="008080"/>
          <w:kern w:val="0"/>
          <w:sz w:val="20"/>
          <w:szCs w:val="20"/>
        </w:rPr>
        <w:t>%s'</w:t>
      </w:r>
      <w:r>
        <w:rPr>
          <w:rFonts w:ascii="Courier New" w:hAnsi="Courier New" w:eastAsia="宋体" w:cs="Courier New"/>
          <w:color w:val="000000"/>
          <w:kern w:val="0"/>
          <w:sz w:val="20"/>
          <w:szCs w:val="20"/>
        </w:rPr>
        <w:t>%(name,country))</w:t>
      </w:r>
      <w:r>
        <w:rPr>
          <w:rFonts w:ascii="Courier New" w:hAnsi="Courier New" w:eastAsia="宋体" w:cs="Courier New"/>
          <w:color w:val="000000"/>
          <w:kern w:val="0"/>
          <w:sz w:val="20"/>
          <w:szCs w:val="20"/>
        </w:rPr>
        <w:br w:type="textWrapping"/>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美国</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张三</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p>
    <w:p>
      <w:pPr>
        <w:pStyle w:val="8"/>
        <w:numPr>
          <w:ilvl w:val="0"/>
          <w:numId w:val="90"/>
        </w:numPr>
        <w:ind w:firstLineChars="0"/>
        <w:rPr>
          <w:rFonts w:ascii="宋体" w:hAnsi="宋体" w:eastAsia="宋体"/>
          <w:sz w:val="24"/>
          <w:szCs w:val="24"/>
        </w:rPr>
      </w:pPr>
      <w:r>
        <w:rPr>
          <w:rFonts w:hint="eastAsia" w:ascii="宋体" w:hAnsi="宋体" w:eastAsia="宋体"/>
          <w:sz w:val="24"/>
          <w:szCs w:val="24"/>
        </w:rPr>
        <w:t>美国，张三</w:t>
      </w:r>
    </w:p>
    <w:p>
      <w:pPr>
        <w:pStyle w:val="8"/>
        <w:numPr>
          <w:ilvl w:val="0"/>
          <w:numId w:val="90"/>
        </w:numPr>
        <w:ind w:firstLineChars="0"/>
        <w:rPr>
          <w:rFonts w:ascii="宋体" w:hAnsi="宋体" w:eastAsia="宋体"/>
          <w:color w:val="FF0000"/>
          <w:sz w:val="24"/>
          <w:szCs w:val="24"/>
        </w:rPr>
      </w:pPr>
      <w:r>
        <w:rPr>
          <w:rFonts w:hint="eastAsia" w:ascii="宋体" w:hAnsi="宋体" w:eastAsia="宋体"/>
          <w:color w:val="FF0000"/>
          <w:sz w:val="24"/>
          <w:szCs w:val="24"/>
        </w:rPr>
        <w:t>报错</w:t>
      </w:r>
    </w:p>
    <w:p>
      <w:pPr>
        <w:pStyle w:val="8"/>
        <w:numPr>
          <w:ilvl w:val="0"/>
          <w:numId w:val="90"/>
        </w:numPr>
        <w:ind w:firstLineChars="0"/>
        <w:rPr>
          <w:rFonts w:ascii="宋体" w:hAnsi="宋体" w:eastAsia="宋体"/>
          <w:sz w:val="24"/>
          <w:szCs w:val="24"/>
        </w:rPr>
      </w:pPr>
      <w:r>
        <w:rPr>
          <w:rFonts w:hint="eastAsia" w:ascii="宋体" w:hAnsi="宋体" w:eastAsia="宋体"/>
          <w:sz w:val="24"/>
          <w:szCs w:val="24"/>
        </w:rPr>
        <w:t>张三，美国</w:t>
      </w:r>
    </w:p>
    <w:p>
      <w:pPr>
        <w:pStyle w:val="8"/>
        <w:numPr>
          <w:ilvl w:val="0"/>
          <w:numId w:val="90"/>
        </w:numPr>
        <w:ind w:firstLineChars="0"/>
        <w:rPr>
          <w:rFonts w:ascii="宋体" w:hAnsi="宋体" w:eastAsia="宋体"/>
          <w:sz w:val="24"/>
          <w:szCs w:val="24"/>
        </w:rPr>
      </w:pPr>
      <w:r>
        <w:rPr>
          <w:rFonts w:hint="eastAsia" w:ascii="宋体" w:hAnsi="宋体" w:eastAsia="宋体"/>
          <w:sz w:val="24"/>
          <w:szCs w:val="24"/>
        </w:rPr>
        <w:t>张三，中国</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不定长的位置参数在传递给函数时会被封装成（ ）</w:t>
      </w:r>
      <w:r>
        <w:rPr>
          <w:rFonts w:ascii="宋体" w:hAnsi="宋体" w:eastAsia="宋体"/>
          <w:sz w:val="24"/>
          <w:szCs w:val="24"/>
        </w:rPr>
        <w:t>。</w:t>
      </w:r>
    </w:p>
    <w:p>
      <w:pPr>
        <w:pStyle w:val="8"/>
        <w:numPr>
          <w:ilvl w:val="0"/>
          <w:numId w:val="91"/>
        </w:numPr>
        <w:ind w:firstLineChars="0"/>
        <w:rPr>
          <w:rFonts w:ascii="宋体" w:hAnsi="宋体" w:eastAsia="宋体"/>
          <w:sz w:val="24"/>
          <w:szCs w:val="24"/>
        </w:rPr>
      </w:pPr>
      <w:r>
        <w:rPr>
          <w:rFonts w:hint="eastAsia" w:ascii="宋体" w:hAnsi="宋体" w:eastAsia="宋体"/>
          <w:sz w:val="24"/>
          <w:szCs w:val="24"/>
        </w:rPr>
        <w:t>集合</w:t>
      </w:r>
    </w:p>
    <w:p>
      <w:pPr>
        <w:pStyle w:val="8"/>
        <w:numPr>
          <w:ilvl w:val="0"/>
          <w:numId w:val="91"/>
        </w:numPr>
        <w:ind w:firstLineChars="0"/>
        <w:rPr>
          <w:rFonts w:ascii="宋体" w:hAnsi="宋体" w:eastAsia="宋体"/>
          <w:sz w:val="24"/>
          <w:szCs w:val="24"/>
        </w:rPr>
      </w:pPr>
      <w:r>
        <w:rPr>
          <w:rFonts w:hint="eastAsia" w:ascii="宋体" w:hAnsi="宋体" w:eastAsia="宋体"/>
          <w:sz w:val="24"/>
          <w:szCs w:val="24"/>
        </w:rPr>
        <w:t>字典</w:t>
      </w:r>
    </w:p>
    <w:p>
      <w:pPr>
        <w:pStyle w:val="8"/>
        <w:numPr>
          <w:ilvl w:val="0"/>
          <w:numId w:val="91"/>
        </w:numPr>
        <w:ind w:firstLineChars="0"/>
        <w:rPr>
          <w:rFonts w:ascii="宋体" w:hAnsi="宋体" w:eastAsia="宋体"/>
          <w:color w:val="FF0000"/>
          <w:sz w:val="24"/>
          <w:szCs w:val="24"/>
        </w:rPr>
      </w:pPr>
      <w:r>
        <w:rPr>
          <w:rFonts w:hint="eastAsia" w:ascii="宋体" w:hAnsi="宋体" w:eastAsia="宋体"/>
          <w:color w:val="FF0000"/>
          <w:sz w:val="24"/>
          <w:szCs w:val="24"/>
        </w:rPr>
        <w:t>元组</w:t>
      </w:r>
    </w:p>
    <w:p>
      <w:pPr>
        <w:pStyle w:val="8"/>
        <w:numPr>
          <w:ilvl w:val="0"/>
          <w:numId w:val="91"/>
        </w:numPr>
        <w:ind w:firstLineChars="0"/>
        <w:rPr>
          <w:rFonts w:ascii="宋体" w:hAnsi="宋体" w:eastAsia="宋体"/>
          <w:sz w:val="24"/>
          <w:szCs w:val="24"/>
        </w:rPr>
      </w:pPr>
      <w:r>
        <w:rPr>
          <w:rFonts w:hint="eastAsia" w:ascii="宋体" w:hAnsi="宋体" w:eastAsia="宋体"/>
          <w:sz w:val="24"/>
          <w:szCs w:val="24"/>
        </w:rPr>
        <w:t>列表</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将一个函数的运算结果返回到函数调用的地方，应使用（ ）</w:t>
      </w:r>
      <w:r>
        <w:rPr>
          <w:rFonts w:ascii="宋体" w:hAnsi="宋体" w:eastAsia="宋体"/>
          <w:sz w:val="24"/>
          <w:szCs w:val="24"/>
        </w:rPr>
        <w:t>。</w:t>
      </w:r>
    </w:p>
    <w:p>
      <w:pPr>
        <w:pStyle w:val="8"/>
        <w:numPr>
          <w:ilvl w:val="0"/>
          <w:numId w:val="92"/>
        </w:numPr>
        <w:ind w:firstLineChars="0"/>
        <w:rPr>
          <w:rFonts w:ascii="宋体" w:hAnsi="宋体" w:eastAsia="宋体"/>
          <w:sz w:val="24"/>
          <w:szCs w:val="24"/>
        </w:rPr>
      </w:pPr>
      <w:r>
        <w:rPr>
          <w:rFonts w:ascii="宋体" w:hAnsi="宋体" w:eastAsia="宋体"/>
          <w:sz w:val="24"/>
          <w:szCs w:val="24"/>
        </w:rPr>
        <w:t>break</w:t>
      </w:r>
    </w:p>
    <w:p>
      <w:pPr>
        <w:pStyle w:val="8"/>
        <w:numPr>
          <w:ilvl w:val="0"/>
          <w:numId w:val="92"/>
        </w:numPr>
        <w:ind w:firstLineChars="0"/>
        <w:rPr>
          <w:rFonts w:ascii="宋体" w:hAnsi="宋体" w:eastAsia="宋体"/>
          <w:sz w:val="24"/>
          <w:szCs w:val="24"/>
        </w:rPr>
      </w:pPr>
      <w:r>
        <w:rPr>
          <w:rFonts w:ascii="宋体" w:hAnsi="宋体" w:eastAsia="宋体"/>
          <w:sz w:val="24"/>
          <w:szCs w:val="24"/>
        </w:rPr>
        <w:t>print</w:t>
      </w:r>
    </w:p>
    <w:p>
      <w:pPr>
        <w:pStyle w:val="8"/>
        <w:numPr>
          <w:ilvl w:val="0"/>
          <w:numId w:val="92"/>
        </w:numPr>
        <w:ind w:firstLineChars="0"/>
        <w:rPr>
          <w:rFonts w:ascii="宋体" w:hAnsi="宋体" w:eastAsia="宋体"/>
          <w:color w:val="FF0000"/>
          <w:sz w:val="24"/>
          <w:szCs w:val="24"/>
        </w:rPr>
      </w:pPr>
      <w:r>
        <w:rPr>
          <w:rFonts w:ascii="宋体" w:hAnsi="宋体" w:eastAsia="宋体"/>
          <w:color w:val="FF0000"/>
          <w:sz w:val="24"/>
          <w:szCs w:val="24"/>
        </w:rPr>
        <w:t>return</w:t>
      </w:r>
    </w:p>
    <w:p>
      <w:pPr>
        <w:pStyle w:val="8"/>
        <w:numPr>
          <w:ilvl w:val="0"/>
          <w:numId w:val="92"/>
        </w:numPr>
        <w:ind w:firstLineChars="0"/>
        <w:rPr>
          <w:rFonts w:ascii="宋体" w:hAnsi="宋体" w:eastAsia="宋体"/>
          <w:sz w:val="24"/>
          <w:szCs w:val="24"/>
        </w:rPr>
      </w:pPr>
      <w:r>
        <w:rPr>
          <w:rFonts w:ascii="宋体" w:hAnsi="宋体" w:eastAsia="宋体"/>
          <w:sz w:val="24"/>
          <w:szCs w:val="24"/>
        </w:rPr>
        <w:t>continue</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当要使用一个模块中的某些功能时，可以通过（ ）</w:t>
      </w:r>
      <w:r>
        <w:rPr>
          <w:rFonts w:ascii="宋体" w:hAnsi="宋体" w:eastAsia="宋体"/>
          <w:sz w:val="24"/>
          <w:szCs w:val="24"/>
        </w:rPr>
        <w:t>语句将该模块导入。</w:t>
      </w:r>
    </w:p>
    <w:p>
      <w:pPr>
        <w:pStyle w:val="8"/>
        <w:numPr>
          <w:ilvl w:val="0"/>
          <w:numId w:val="93"/>
        </w:numPr>
        <w:ind w:firstLineChars="0"/>
        <w:rPr>
          <w:rFonts w:ascii="宋体" w:hAnsi="宋体" w:eastAsia="宋体"/>
          <w:sz w:val="24"/>
          <w:szCs w:val="24"/>
        </w:rPr>
      </w:pPr>
      <w:r>
        <w:rPr>
          <w:rFonts w:ascii="宋体" w:hAnsi="宋体" w:eastAsia="宋体"/>
          <w:sz w:val="24"/>
          <w:szCs w:val="24"/>
        </w:rPr>
        <w:t>export</w:t>
      </w:r>
    </w:p>
    <w:p>
      <w:pPr>
        <w:pStyle w:val="8"/>
        <w:numPr>
          <w:ilvl w:val="0"/>
          <w:numId w:val="93"/>
        </w:numPr>
        <w:ind w:firstLineChars="0"/>
        <w:rPr>
          <w:rFonts w:ascii="宋体" w:hAnsi="宋体" w:eastAsia="宋体"/>
          <w:color w:val="FF0000"/>
          <w:sz w:val="24"/>
          <w:szCs w:val="24"/>
        </w:rPr>
      </w:pPr>
      <w:r>
        <w:rPr>
          <w:rFonts w:ascii="宋体" w:hAnsi="宋体" w:eastAsia="宋体"/>
          <w:color w:val="FF0000"/>
          <w:sz w:val="24"/>
          <w:szCs w:val="24"/>
        </w:rPr>
        <w:t>import</w:t>
      </w:r>
    </w:p>
    <w:p>
      <w:pPr>
        <w:pStyle w:val="8"/>
        <w:numPr>
          <w:ilvl w:val="0"/>
          <w:numId w:val="93"/>
        </w:numPr>
        <w:ind w:firstLineChars="0"/>
        <w:rPr>
          <w:rFonts w:ascii="宋体" w:hAnsi="宋体" w:eastAsia="宋体"/>
          <w:sz w:val="24"/>
          <w:szCs w:val="24"/>
        </w:rPr>
      </w:pPr>
      <w:r>
        <w:rPr>
          <w:rFonts w:ascii="宋体" w:hAnsi="宋体" w:eastAsia="宋体"/>
          <w:sz w:val="24"/>
          <w:szCs w:val="24"/>
        </w:rPr>
        <w:t>include</w:t>
      </w:r>
    </w:p>
    <w:p>
      <w:pPr>
        <w:pStyle w:val="8"/>
        <w:numPr>
          <w:ilvl w:val="0"/>
          <w:numId w:val="93"/>
        </w:numPr>
        <w:ind w:firstLineChars="0"/>
        <w:rPr>
          <w:rFonts w:ascii="宋体" w:hAnsi="宋体" w:eastAsia="宋体"/>
          <w:sz w:val="24"/>
          <w:szCs w:val="24"/>
        </w:rPr>
      </w:pPr>
      <w:r>
        <w:rPr>
          <w:rFonts w:ascii="宋体" w:hAnsi="宋体" w:eastAsia="宋体"/>
          <w:sz w:val="24"/>
          <w:szCs w:val="24"/>
        </w:rPr>
        <w:t>load</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关于以下代码，说法错误的是（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def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(a, b):</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c = a ** </w:t>
      </w:r>
      <w:r>
        <w:rPr>
          <w:rFonts w:ascii="Courier New" w:hAnsi="Courier New" w:eastAsia="宋体" w:cs="Courier New"/>
          <w:color w:val="0000FF"/>
          <w:kern w:val="0"/>
          <w:sz w:val="20"/>
          <w:szCs w:val="20"/>
        </w:rPr>
        <w:t xml:space="preserve">2 </w:t>
      </w:r>
      <w:r>
        <w:rPr>
          <w:rFonts w:ascii="Courier New" w:hAnsi="Courier New" w:eastAsia="宋体" w:cs="Courier New"/>
          <w:color w:val="000000"/>
          <w:kern w:val="0"/>
          <w:sz w:val="20"/>
          <w:szCs w:val="20"/>
        </w:rPr>
        <w:t>+ b</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808080"/>
          <w:kern w:val="0"/>
          <w:sz w:val="20"/>
          <w:szCs w:val="20"/>
        </w:rPr>
        <w:t xml:space="preserve">b </w:t>
      </w:r>
      <w:r>
        <w:rPr>
          <w:rFonts w:ascii="Courier New" w:hAnsi="Courier New" w:eastAsia="宋体" w:cs="Courier New"/>
          <w:color w:val="000000"/>
          <w:kern w:val="0"/>
          <w:sz w:val="20"/>
          <w:szCs w:val="20"/>
        </w:rPr>
        <w:t>= a</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return </w:t>
      </w:r>
      <w:r>
        <w:rPr>
          <w:rFonts w:ascii="Courier New" w:hAnsi="Courier New" w:eastAsia="宋体" w:cs="Courier New"/>
          <w:color w:val="000000"/>
          <w:kern w:val="0"/>
          <w:sz w:val="20"/>
          <w:szCs w:val="20"/>
        </w:rPr>
        <w:t>c</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a = </w:t>
      </w:r>
      <w:r>
        <w:rPr>
          <w:rFonts w:ascii="Courier New" w:hAnsi="Courier New" w:eastAsia="宋体" w:cs="Courier New"/>
          <w:color w:val="0000FF"/>
          <w:kern w:val="0"/>
          <w:sz w:val="20"/>
          <w:szCs w:val="20"/>
        </w:rPr>
        <w:t>10</w:t>
      </w:r>
      <w:r>
        <w:rPr>
          <w:rFonts w:ascii="Courier New" w:hAnsi="Courier New" w:eastAsia="宋体" w:cs="Courier New"/>
          <w:color w:val="0000FF"/>
          <w:kern w:val="0"/>
          <w:sz w:val="20"/>
          <w:szCs w:val="20"/>
        </w:rPr>
        <w:br w:type="textWrapping"/>
      </w:r>
      <w:r>
        <w:rPr>
          <w:rFonts w:ascii="Courier New" w:hAnsi="Courier New" w:eastAsia="宋体" w:cs="Courier New"/>
          <w:color w:val="000000"/>
          <w:kern w:val="0"/>
          <w:sz w:val="20"/>
          <w:szCs w:val="20"/>
        </w:rPr>
        <w:t xml:space="preserve">b = </w:t>
      </w:r>
      <w:r>
        <w:rPr>
          <w:rFonts w:ascii="Courier New" w:hAnsi="Courier New" w:eastAsia="宋体" w:cs="Courier New"/>
          <w:color w:val="0000FF"/>
          <w:kern w:val="0"/>
          <w:sz w:val="20"/>
          <w:szCs w:val="20"/>
        </w:rPr>
        <w:t>100</w:t>
      </w:r>
      <w:r>
        <w:rPr>
          <w:rFonts w:ascii="Courier New" w:hAnsi="Courier New" w:eastAsia="宋体" w:cs="Courier New"/>
          <w:color w:val="0000FF"/>
          <w:kern w:val="0"/>
          <w:sz w:val="20"/>
          <w:szCs w:val="20"/>
        </w:rPr>
        <w:br w:type="textWrapping"/>
      </w:r>
      <w:r>
        <w:rPr>
          <w:rFonts w:ascii="Courier New" w:hAnsi="Courier New" w:eastAsia="宋体" w:cs="Courier New"/>
          <w:color w:val="000000"/>
          <w:kern w:val="0"/>
          <w:sz w:val="20"/>
          <w:szCs w:val="20"/>
        </w:rPr>
        <w:t xml:space="preserve">c =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(a, b) + a</w:t>
      </w:r>
    </w:p>
    <w:p>
      <w:pPr>
        <w:pStyle w:val="8"/>
        <w:numPr>
          <w:ilvl w:val="0"/>
          <w:numId w:val="94"/>
        </w:numPr>
        <w:ind w:firstLineChars="0"/>
        <w:rPr>
          <w:rFonts w:ascii="宋体" w:hAnsi="宋体" w:eastAsia="宋体"/>
          <w:sz w:val="24"/>
          <w:szCs w:val="24"/>
        </w:rPr>
      </w:pPr>
      <w:r>
        <w:rPr>
          <w:rFonts w:hint="eastAsia" w:ascii="宋体" w:hAnsi="宋体" w:eastAsia="宋体"/>
          <w:sz w:val="24"/>
          <w:szCs w:val="24"/>
        </w:rPr>
        <w:t>该函数名称为</w:t>
      </w:r>
      <w:r>
        <w:rPr>
          <w:rFonts w:ascii="宋体" w:hAnsi="宋体" w:eastAsia="宋体"/>
          <w:sz w:val="24"/>
          <w:szCs w:val="24"/>
        </w:rPr>
        <w:t>func</w:t>
      </w:r>
    </w:p>
    <w:p>
      <w:pPr>
        <w:pStyle w:val="8"/>
        <w:numPr>
          <w:ilvl w:val="0"/>
          <w:numId w:val="94"/>
        </w:numPr>
        <w:ind w:firstLineChars="0"/>
        <w:rPr>
          <w:rFonts w:ascii="宋体" w:hAnsi="宋体" w:eastAsia="宋体"/>
          <w:sz w:val="24"/>
          <w:szCs w:val="24"/>
        </w:rPr>
      </w:pPr>
      <w:r>
        <w:rPr>
          <w:rFonts w:hint="eastAsia" w:ascii="宋体" w:hAnsi="宋体" w:eastAsia="宋体"/>
          <w:sz w:val="24"/>
          <w:szCs w:val="24"/>
        </w:rPr>
        <w:t>执行该函数后，变量</w:t>
      </w:r>
      <w:r>
        <w:rPr>
          <w:rFonts w:ascii="宋体" w:hAnsi="宋体" w:eastAsia="宋体"/>
          <w:sz w:val="24"/>
          <w:szCs w:val="24"/>
        </w:rPr>
        <w:t xml:space="preserve">b的值为100 </w:t>
      </w:r>
    </w:p>
    <w:p>
      <w:pPr>
        <w:pStyle w:val="8"/>
        <w:numPr>
          <w:ilvl w:val="0"/>
          <w:numId w:val="94"/>
        </w:numPr>
        <w:ind w:firstLineChars="0"/>
        <w:rPr>
          <w:rFonts w:ascii="宋体" w:hAnsi="宋体" w:eastAsia="宋体"/>
          <w:color w:val="FF0000"/>
          <w:sz w:val="24"/>
          <w:szCs w:val="24"/>
        </w:rPr>
      </w:pPr>
      <w:r>
        <w:rPr>
          <w:rFonts w:hint="eastAsia" w:ascii="宋体" w:hAnsi="宋体" w:eastAsia="宋体"/>
          <w:color w:val="FF0000"/>
          <w:sz w:val="24"/>
          <w:szCs w:val="24"/>
        </w:rPr>
        <w:t>执行该函数后，变量</w:t>
      </w:r>
      <w:r>
        <w:rPr>
          <w:rFonts w:ascii="宋体" w:hAnsi="宋体" w:eastAsia="宋体"/>
          <w:color w:val="FF0000"/>
          <w:sz w:val="24"/>
          <w:szCs w:val="24"/>
        </w:rPr>
        <w:t>c的值为200</w:t>
      </w:r>
    </w:p>
    <w:p>
      <w:pPr>
        <w:pStyle w:val="8"/>
        <w:numPr>
          <w:ilvl w:val="0"/>
          <w:numId w:val="94"/>
        </w:numPr>
        <w:ind w:firstLineChars="0"/>
        <w:rPr>
          <w:rFonts w:ascii="宋体" w:hAnsi="宋体" w:eastAsia="宋体"/>
          <w:sz w:val="24"/>
          <w:szCs w:val="24"/>
        </w:rPr>
      </w:pPr>
      <w:r>
        <w:rPr>
          <w:rFonts w:hint="eastAsia" w:ascii="宋体" w:hAnsi="宋体" w:eastAsia="宋体"/>
          <w:sz w:val="24"/>
          <w:szCs w:val="24"/>
        </w:rPr>
        <w:t>执行该函数后，变量</w:t>
      </w:r>
      <w:r>
        <w:rPr>
          <w:rFonts w:ascii="宋体" w:hAnsi="宋体" w:eastAsia="宋体"/>
          <w:sz w:val="24"/>
          <w:szCs w:val="24"/>
        </w:rPr>
        <w:t>a的值为10</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Python中，关于全局变量和局部变量，以下选项中描述</w:t>
      </w:r>
      <w:r>
        <w:rPr>
          <w:rFonts w:hint="eastAsia" w:ascii="宋体" w:hAnsi="宋体" w:eastAsia="宋体"/>
          <w:sz w:val="24"/>
          <w:szCs w:val="24"/>
        </w:rPr>
        <w:t>错误</w:t>
      </w:r>
      <w:r>
        <w:rPr>
          <w:rFonts w:ascii="宋体" w:hAnsi="宋体" w:eastAsia="宋体"/>
          <w:sz w:val="24"/>
          <w:szCs w:val="24"/>
        </w:rPr>
        <w:t>的是</w:t>
      </w:r>
      <w:r>
        <w:rPr>
          <w:rFonts w:hint="eastAsia" w:ascii="宋体" w:hAnsi="宋体" w:eastAsia="宋体"/>
          <w:sz w:val="24"/>
          <w:szCs w:val="24"/>
        </w:rPr>
        <w:t>（ ）。</w:t>
      </w:r>
    </w:p>
    <w:p>
      <w:pPr>
        <w:pStyle w:val="8"/>
        <w:numPr>
          <w:ilvl w:val="0"/>
          <w:numId w:val="95"/>
        </w:numPr>
        <w:ind w:firstLineChars="0"/>
        <w:rPr>
          <w:rFonts w:ascii="宋体" w:hAnsi="宋体" w:eastAsia="宋体"/>
          <w:color w:val="FF0000"/>
          <w:sz w:val="24"/>
          <w:szCs w:val="24"/>
        </w:rPr>
      </w:pPr>
      <w:r>
        <w:rPr>
          <w:rFonts w:hint="eastAsia" w:ascii="宋体" w:hAnsi="宋体" w:eastAsia="宋体"/>
          <w:color w:val="FF0000"/>
          <w:sz w:val="24"/>
          <w:szCs w:val="24"/>
        </w:rPr>
        <w:t>全局变量不能和局部变量重名</w:t>
      </w:r>
    </w:p>
    <w:p>
      <w:pPr>
        <w:pStyle w:val="8"/>
        <w:numPr>
          <w:ilvl w:val="0"/>
          <w:numId w:val="95"/>
        </w:numPr>
        <w:ind w:firstLineChars="0"/>
        <w:rPr>
          <w:rFonts w:ascii="宋体" w:hAnsi="宋体" w:eastAsia="宋体"/>
          <w:sz w:val="24"/>
          <w:szCs w:val="24"/>
        </w:rPr>
      </w:pPr>
      <w:r>
        <w:rPr>
          <w:rFonts w:hint="eastAsia" w:ascii="宋体" w:hAnsi="宋体" w:eastAsia="宋体"/>
          <w:sz w:val="24"/>
          <w:szCs w:val="24"/>
        </w:rPr>
        <w:t>全局变量一般没有缩进</w:t>
      </w:r>
    </w:p>
    <w:p>
      <w:pPr>
        <w:pStyle w:val="8"/>
        <w:numPr>
          <w:ilvl w:val="0"/>
          <w:numId w:val="95"/>
        </w:numPr>
        <w:ind w:firstLineChars="0"/>
        <w:rPr>
          <w:rFonts w:ascii="宋体" w:hAnsi="宋体" w:eastAsia="宋体"/>
          <w:sz w:val="24"/>
          <w:szCs w:val="24"/>
        </w:rPr>
      </w:pPr>
      <w:r>
        <w:rPr>
          <w:rFonts w:hint="eastAsia" w:ascii="宋体" w:hAnsi="宋体" w:eastAsia="宋体"/>
          <w:sz w:val="24"/>
          <w:szCs w:val="24"/>
        </w:rPr>
        <w:t>全局变量在程序执行的全过程有效</w:t>
      </w:r>
    </w:p>
    <w:p>
      <w:pPr>
        <w:pStyle w:val="8"/>
        <w:numPr>
          <w:ilvl w:val="0"/>
          <w:numId w:val="95"/>
        </w:numPr>
        <w:ind w:firstLineChars="0"/>
        <w:rPr>
          <w:rFonts w:ascii="宋体" w:hAnsi="宋体" w:eastAsia="宋体"/>
          <w:sz w:val="24"/>
          <w:szCs w:val="24"/>
        </w:rPr>
      </w:pPr>
      <w:r>
        <w:rPr>
          <w:rFonts w:hint="eastAsia" w:ascii="宋体" w:hAnsi="宋体" w:eastAsia="宋体"/>
          <w:sz w:val="24"/>
          <w:szCs w:val="24"/>
        </w:rPr>
        <w:t>一个程序中的变量包含两类：局部变量和全局变量</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Python的全局变量和局部变量，以下选项中描述错误的是</w:t>
      </w:r>
      <w:r>
        <w:rPr>
          <w:rFonts w:hint="eastAsia" w:ascii="宋体" w:hAnsi="宋体" w:eastAsia="宋体"/>
          <w:sz w:val="24"/>
          <w:szCs w:val="24"/>
        </w:rPr>
        <w:t>（ ）。</w:t>
      </w:r>
    </w:p>
    <w:p>
      <w:pPr>
        <w:pStyle w:val="8"/>
        <w:numPr>
          <w:ilvl w:val="0"/>
          <w:numId w:val="96"/>
        </w:numPr>
        <w:ind w:firstLineChars="0"/>
        <w:rPr>
          <w:rFonts w:ascii="宋体" w:hAnsi="宋体" w:eastAsia="宋体"/>
          <w:sz w:val="24"/>
          <w:szCs w:val="24"/>
        </w:rPr>
      </w:pPr>
      <w:r>
        <w:rPr>
          <w:rFonts w:hint="eastAsia" w:ascii="宋体" w:hAnsi="宋体" w:eastAsia="宋体"/>
          <w:sz w:val="24"/>
          <w:szCs w:val="24"/>
        </w:rPr>
        <w:t>用</w:t>
      </w:r>
      <w:r>
        <w:rPr>
          <w:rFonts w:ascii="宋体" w:hAnsi="宋体" w:eastAsia="宋体"/>
          <w:sz w:val="24"/>
          <w:szCs w:val="24"/>
        </w:rPr>
        <w:t>global保留字声明简单数据类型变量后，该变量作为全局变量使用</w:t>
      </w:r>
    </w:p>
    <w:p>
      <w:pPr>
        <w:pStyle w:val="8"/>
        <w:numPr>
          <w:ilvl w:val="0"/>
          <w:numId w:val="96"/>
        </w:numPr>
        <w:ind w:firstLineChars="0"/>
        <w:rPr>
          <w:rFonts w:ascii="宋体" w:hAnsi="宋体" w:eastAsia="宋体"/>
          <w:color w:val="FF0000"/>
          <w:sz w:val="24"/>
          <w:szCs w:val="24"/>
        </w:rPr>
      </w:pPr>
      <w:r>
        <w:rPr>
          <w:rFonts w:hint="eastAsia" w:ascii="宋体" w:hAnsi="宋体" w:eastAsia="宋体"/>
          <w:color w:val="FF0000"/>
          <w:sz w:val="24"/>
          <w:szCs w:val="24"/>
        </w:rPr>
        <w:t>局部变量指在函数内部使用的变量，当函数退出时，变量依然存在，下次函数调用可以继续使用</w:t>
      </w:r>
    </w:p>
    <w:p>
      <w:pPr>
        <w:pStyle w:val="8"/>
        <w:numPr>
          <w:ilvl w:val="0"/>
          <w:numId w:val="96"/>
        </w:numPr>
        <w:ind w:firstLineChars="0"/>
        <w:rPr>
          <w:rFonts w:ascii="宋体" w:hAnsi="宋体" w:eastAsia="宋体"/>
          <w:sz w:val="24"/>
          <w:szCs w:val="24"/>
        </w:rPr>
      </w:pPr>
      <w:r>
        <w:rPr>
          <w:rFonts w:hint="eastAsia" w:ascii="宋体" w:hAnsi="宋体" w:eastAsia="宋体"/>
          <w:sz w:val="24"/>
          <w:szCs w:val="24"/>
        </w:rPr>
        <w:t>简单数据类型变量无论是否与全局变量重名，仅在函数内部创建和使用，函数退出后变量被释放</w:t>
      </w:r>
    </w:p>
    <w:p>
      <w:pPr>
        <w:pStyle w:val="8"/>
        <w:numPr>
          <w:ilvl w:val="0"/>
          <w:numId w:val="96"/>
        </w:numPr>
        <w:ind w:firstLineChars="0"/>
        <w:rPr>
          <w:rFonts w:ascii="宋体" w:hAnsi="宋体" w:eastAsia="宋体"/>
          <w:sz w:val="24"/>
          <w:szCs w:val="24"/>
        </w:rPr>
      </w:pPr>
      <w:r>
        <w:rPr>
          <w:rFonts w:hint="eastAsia" w:ascii="宋体" w:hAnsi="宋体" w:eastAsia="宋体"/>
          <w:sz w:val="24"/>
          <w:szCs w:val="24"/>
        </w:rPr>
        <w:t>全局变量指在函数外定义的变量，在程序执行全过程有效</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关于以下代码，说法错误的是（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def </w:t>
      </w:r>
      <w:r>
        <w:rPr>
          <w:rFonts w:hint="eastAsia" w:ascii="Courier New" w:hAnsi="Courier New" w:eastAsia="宋体" w:cs="Courier New"/>
          <w:color w:val="000000"/>
          <w:kern w:val="0"/>
          <w:sz w:val="20"/>
          <w:szCs w:val="20"/>
        </w:rPr>
        <w:t>example</w:t>
      </w:r>
      <w:r>
        <w:rPr>
          <w:rFonts w:ascii="Courier New" w:hAnsi="Courier New" w:eastAsia="宋体" w:cs="Courier New"/>
          <w:color w:val="000000"/>
          <w:kern w:val="0"/>
          <w:sz w:val="20"/>
          <w:szCs w:val="20"/>
        </w:rPr>
        <w:t>(n):</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s = </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i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80"/>
          <w:kern w:val="0"/>
          <w:sz w:val="20"/>
          <w:szCs w:val="20"/>
        </w:rPr>
        <w:t>range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,n+</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s *= i</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return </w:t>
      </w:r>
      <w:r>
        <w:rPr>
          <w:rFonts w:ascii="Courier New" w:hAnsi="Courier New" w:eastAsia="宋体" w:cs="Courier New"/>
          <w:color w:val="000000"/>
          <w:kern w:val="0"/>
          <w:sz w:val="20"/>
          <w:szCs w:val="20"/>
        </w:rPr>
        <w:t>s</w:t>
      </w:r>
    </w:p>
    <w:p>
      <w:pPr>
        <w:pStyle w:val="8"/>
        <w:numPr>
          <w:ilvl w:val="0"/>
          <w:numId w:val="97"/>
        </w:numPr>
        <w:ind w:firstLineChars="0"/>
        <w:rPr>
          <w:rFonts w:ascii="宋体" w:hAnsi="宋体" w:eastAsia="宋体"/>
          <w:color w:val="FF0000"/>
          <w:sz w:val="24"/>
          <w:szCs w:val="24"/>
        </w:rPr>
      </w:pPr>
      <w:r>
        <w:rPr>
          <w:rFonts w:hint="eastAsia" w:ascii="宋体" w:hAnsi="宋体" w:eastAsia="宋体"/>
          <w:color w:val="FF0000"/>
          <w:sz w:val="24"/>
          <w:szCs w:val="24"/>
        </w:rPr>
        <w:t>代码中</w:t>
      </w:r>
      <w:r>
        <w:rPr>
          <w:rFonts w:ascii="宋体" w:hAnsi="宋体" w:eastAsia="宋体"/>
          <w:color w:val="FF0000"/>
          <w:sz w:val="24"/>
          <w:szCs w:val="24"/>
        </w:rPr>
        <w:t>n是可选参数</w:t>
      </w:r>
    </w:p>
    <w:p>
      <w:pPr>
        <w:pStyle w:val="8"/>
        <w:numPr>
          <w:ilvl w:val="0"/>
          <w:numId w:val="97"/>
        </w:numPr>
        <w:ind w:firstLineChars="0"/>
        <w:rPr>
          <w:rFonts w:ascii="宋体" w:hAnsi="宋体" w:eastAsia="宋体"/>
          <w:sz w:val="24"/>
          <w:szCs w:val="24"/>
        </w:rPr>
      </w:pPr>
      <w:r>
        <w:rPr>
          <w:rFonts w:ascii="宋体" w:hAnsi="宋体" w:eastAsia="宋体"/>
          <w:sz w:val="24"/>
          <w:szCs w:val="24"/>
        </w:rPr>
        <w:t>s是局部变量</w:t>
      </w:r>
    </w:p>
    <w:p>
      <w:pPr>
        <w:pStyle w:val="8"/>
        <w:numPr>
          <w:ilvl w:val="0"/>
          <w:numId w:val="97"/>
        </w:numPr>
        <w:ind w:firstLineChars="0"/>
        <w:rPr>
          <w:rFonts w:ascii="宋体" w:hAnsi="宋体" w:eastAsia="宋体"/>
          <w:sz w:val="24"/>
          <w:szCs w:val="24"/>
        </w:rPr>
      </w:pPr>
      <w:r>
        <w:rPr>
          <w:rFonts w:hint="eastAsia" w:ascii="宋体" w:hAnsi="宋体" w:eastAsia="宋体"/>
          <w:sz w:val="24"/>
          <w:szCs w:val="24"/>
        </w:rPr>
        <w:t>example</w:t>
      </w:r>
      <w:r>
        <w:rPr>
          <w:rFonts w:ascii="宋体" w:hAnsi="宋体" w:eastAsia="宋体"/>
          <w:sz w:val="24"/>
          <w:szCs w:val="24"/>
        </w:rPr>
        <w:t>(n)函数功能为求n的阶乘</w:t>
      </w:r>
    </w:p>
    <w:p>
      <w:pPr>
        <w:pStyle w:val="8"/>
        <w:numPr>
          <w:ilvl w:val="0"/>
          <w:numId w:val="97"/>
        </w:numPr>
        <w:ind w:firstLineChars="0"/>
        <w:rPr>
          <w:rFonts w:ascii="宋体" w:hAnsi="宋体" w:eastAsia="宋体"/>
          <w:sz w:val="24"/>
          <w:szCs w:val="24"/>
        </w:rPr>
      </w:pPr>
      <w:r>
        <w:rPr>
          <w:rFonts w:ascii="宋体" w:hAnsi="宋体" w:eastAsia="宋体"/>
          <w:sz w:val="24"/>
          <w:szCs w:val="24"/>
        </w:rPr>
        <w:t>range()函数是Python内置函数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Python的lambda函数，以下选项中描述错误的是</w:t>
      </w:r>
      <w:r>
        <w:rPr>
          <w:rFonts w:hint="eastAsia" w:ascii="宋体" w:hAnsi="宋体" w:eastAsia="宋体"/>
          <w:sz w:val="24"/>
          <w:szCs w:val="24"/>
        </w:rPr>
        <w:t>（ ）。</w:t>
      </w:r>
    </w:p>
    <w:p>
      <w:pPr>
        <w:pStyle w:val="8"/>
        <w:numPr>
          <w:ilvl w:val="0"/>
          <w:numId w:val="98"/>
        </w:numPr>
        <w:ind w:firstLineChars="0"/>
        <w:rPr>
          <w:rFonts w:ascii="宋体" w:hAnsi="宋体" w:eastAsia="宋体"/>
          <w:color w:val="FF0000"/>
          <w:sz w:val="24"/>
          <w:szCs w:val="24"/>
        </w:rPr>
      </w:pPr>
      <w:r>
        <w:rPr>
          <w:rFonts w:ascii="宋体" w:hAnsi="宋体" w:eastAsia="宋体"/>
          <w:color w:val="FF0000"/>
          <w:sz w:val="24"/>
          <w:szCs w:val="24"/>
        </w:rPr>
        <w:t>f = lambda x,y:x+y 执行后，f的类型为数字类型</w:t>
      </w:r>
    </w:p>
    <w:p>
      <w:pPr>
        <w:pStyle w:val="8"/>
        <w:numPr>
          <w:ilvl w:val="0"/>
          <w:numId w:val="98"/>
        </w:numPr>
        <w:ind w:firstLineChars="0"/>
        <w:rPr>
          <w:rFonts w:ascii="宋体" w:hAnsi="宋体" w:eastAsia="宋体"/>
          <w:sz w:val="24"/>
          <w:szCs w:val="24"/>
        </w:rPr>
      </w:pPr>
      <w:r>
        <w:rPr>
          <w:rFonts w:ascii="宋体" w:hAnsi="宋体" w:eastAsia="宋体"/>
          <w:sz w:val="24"/>
          <w:szCs w:val="24"/>
        </w:rPr>
        <w:t>lambda函数将函数名作为函数结果返回</w:t>
      </w:r>
    </w:p>
    <w:p>
      <w:pPr>
        <w:pStyle w:val="8"/>
        <w:numPr>
          <w:ilvl w:val="0"/>
          <w:numId w:val="98"/>
        </w:numPr>
        <w:ind w:firstLineChars="0"/>
        <w:rPr>
          <w:rFonts w:ascii="宋体" w:hAnsi="宋体" w:eastAsia="宋体"/>
          <w:sz w:val="24"/>
          <w:szCs w:val="24"/>
        </w:rPr>
      </w:pPr>
      <w:r>
        <w:rPr>
          <w:rFonts w:hint="eastAsia" w:ascii="宋体" w:hAnsi="宋体" w:eastAsia="宋体"/>
          <w:sz w:val="24"/>
          <w:szCs w:val="24"/>
        </w:rPr>
        <w:t>可以使用</w:t>
      </w:r>
      <w:r>
        <w:rPr>
          <w:rFonts w:ascii="宋体" w:hAnsi="宋体" w:eastAsia="宋体"/>
          <w:sz w:val="24"/>
          <w:szCs w:val="24"/>
        </w:rPr>
        <w:t>lambda函数定义列表的排序原则</w:t>
      </w:r>
    </w:p>
    <w:p>
      <w:pPr>
        <w:pStyle w:val="8"/>
        <w:numPr>
          <w:ilvl w:val="0"/>
          <w:numId w:val="98"/>
        </w:numPr>
        <w:ind w:firstLineChars="0"/>
        <w:rPr>
          <w:rFonts w:ascii="宋体" w:hAnsi="宋体" w:eastAsia="宋体"/>
          <w:sz w:val="24"/>
          <w:szCs w:val="24"/>
        </w:rPr>
      </w:pPr>
      <w:r>
        <w:rPr>
          <w:rFonts w:ascii="宋体" w:hAnsi="宋体" w:eastAsia="宋体"/>
          <w:sz w:val="24"/>
          <w:szCs w:val="24"/>
        </w:rPr>
        <w:t>lambda用于定义简单的、能够在一行内表示的函数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下列函数定义语句第一行中存在错误的是（ ）。</w:t>
      </w:r>
    </w:p>
    <w:p>
      <w:pPr>
        <w:pStyle w:val="8"/>
        <w:numPr>
          <w:ilvl w:val="0"/>
          <w:numId w:val="99"/>
        </w:numPr>
        <w:ind w:firstLineChars="0"/>
        <w:rPr>
          <w:rFonts w:ascii="宋体" w:hAnsi="宋体" w:eastAsia="宋体"/>
          <w:sz w:val="24"/>
          <w:szCs w:val="24"/>
        </w:rPr>
      </w:pPr>
      <w:r>
        <w:rPr>
          <w:rFonts w:ascii="宋体" w:hAnsi="宋体" w:eastAsia="宋体"/>
          <w:sz w:val="24"/>
          <w:szCs w:val="24"/>
        </w:rPr>
        <w:t>def func(a, b):</w:t>
      </w:r>
    </w:p>
    <w:p>
      <w:pPr>
        <w:pStyle w:val="8"/>
        <w:numPr>
          <w:ilvl w:val="0"/>
          <w:numId w:val="99"/>
        </w:numPr>
        <w:ind w:firstLineChars="0"/>
        <w:rPr>
          <w:rFonts w:ascii="宋体" w:hAnsi="宋体" w:eastAsia="宋体"/>
          <w:color w:val="FF0000"/>
          <w:sz w:val="24"/>
          <w:szCs w:val="24"/>
        </w:rPr>
      </w:pPr>
      <w:r>
        <w:rPr>
          <w:rFonts w:ascii="宋体" w:hAnsi="宋体" w:eastAsia="宋体"/>
          <w:color w:val="FF0000"/>
          <w:sz w:val="24"/>
          <w:szCs w:val="24"/>
        </w:rPr>
        <w:t>def func(*a, b):</w:t>
      </w:r>
    </w:p>
    <w:p>
      <w:pPr>
        <w:pStyle w:val="8"/>
        <w:numPr>
          <w:ilvl w:val="0"/>
          <w:numId w:val="99"/>
        </w:numPr>
        <w:ind w:firstLineChars="0"/>
        <w:rPr>
          <w:rFonts w:ascii="宋体" w:hAnsi="宋体" w:eastAsia="宋体"/>
          <w:sz w:val="24"/>
          <w:szCs w:val="24"/>
        </w:rPr>
      </w:pPr>
      <w:r>
        <w:rPr>
          <w:rFonts w:ascii="宋体" w:hAnsi="宋体" w:eastAsia="宋体"/>
          <w:sz w:val="24"/>
          <w:szCs w:val="24"/>
        </w:rPr>
        <w:t>def func(a, *b):</w:t>
      </w:r>
    </w:p>
    <w:p>
      <w:pPr>
        <w:pStyle w:val="8"/>
        <w:numPr>
          <w:ilvl w:val="0"/>
          <w:numId w:val="99"/>
        </w:numPr>
        <w:ind w:firstLineChars="0"/>
        <w:rPr>
          <w:rFonts w:ascii="宋体" w:hAnsi="宋体" w:eastAsia="宋体"/>
          <w:sz w:val="24"/>
          <w:szCs w:val="24"/>
        </w:rPr>
      </w:pPr>
      <w:r>
        <w:rPr>
          <w:rFonts w:ascii="宋体" w:hAnsi="宋体" w:eastAsia="宋体"/>
          <w:sz w:val="24"/>
          <w:szCs w:val="24"/>
        </w:rPr>
        <w:t>def func(a, b=1):</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关于函数中关键字参数的使用，以下描述中错误的是（ ）。</w:t>
      </w:r>
    </w:p>
    <w:p>
      <w:pPr>
        <w:pStyle w:val="8"/>
        <w:numPr>
          <w:ilvl w:val="0"/>
          <w:numId w:val="100"/>
        </w:numPr>
        <w:ind w:firstLineChars="0"/>
        <w:rPr>
          <w:rFonts w:ascii="宋体" w:hAnsi="宋体" w:eastAsia="宋体"/>
          <w:color w:val="FF0000"/>
          <w:sz w:val="24"/>
          <w:szCs w:val="24"/>
        </w:rPr>
      </w:pPr>
      <w:r>
        <w:rPr>
          <w:rFonts w:hint="eastAsia" w:ascii="宋体" w:hAnsi="宋体" w:eastAsia="宋体"/>
          <w:color w:val="FF0000"/>
          <w:sz w:val="24"/>
          <w:szCs w:val="24"/>
        </w:rPr>
        <w:t>关键字参数必须位于位置参数之前</w:t>
      </w:r>
    </w:p>
    <w:p>
      <w:pPr>
        <w:pStyle w:val="8"/>
        <w:numPr>
          <w:ilvl w:val="0"/>
          <w:numId w:val="100"/>
        </w:numPr>
        <w:ind w:firstLineChars="0"/>
        <w:rPr>
          <w:rFonts w:ascii="宋体" w:hAnsi="宋体" w:eastAsia="宋体"/>
          <w:sz w:val="24"/>
          <w:szCs w:val="24"/>
        </w:rPr>
      </w:pPr>
      <w:r>
        <w:rPr>
          <w:rFonts w:hint="eastAsia" w:ascii="宋体" w:hAnsi="宋体" w:eastAsia="宋体"/>
          <w:sz w:val="24"/>
          <w:szCs w:val="24"/>
        </w:rPr>
        <w:t>关键字参数顺序无限制</w:t>
      </w:r>
    </w:p>
    <w:p>
      <w:pPr>
        <w:pStyle w:val="8"/>
        <w:numPr>
          <w:ilvl w:val="0"/>
          <w:numId w:val="100"/>
        </w:numPr>
        <w:ind w:firstLineChars="0"/>
        <w:rPr>
          <w:rFonts w:ascii="宋体" w:hAnsi="宋体" w:eastAsia="宋体"/>
          <w:sz w:val="24"/>
          <w:szCs w:val="24"/>
        </w:rPr>
      </w:pPr>
      <w:r>
        <w:rPr>
          <w:rFonts w:hint="eastAsia" w:ascii="宋体" w:hAnsi="宋体" w:eastAsia="宋体"/>
          <w:sz w:val="24"/>
          <w:szCs w:val="24"/>
        </w:rPr>
        <w:t>关键字参数必须位于位置参数之后</w:t>
      </w:r>
    </w:p>
    <w:p>
      <w:pPr>
        <w:pStyle w:val="8"/>
        <w:numPr>
          <w:ilvl w:val="0"/>
          <w:numId w:val="100"/>
        </w:numPr>
        <w:ind w:firstLineChars="0"/>
        <w:rPr>
          <w:rFonts w:ascii="宋体" w:hAnsi="宋体" w:eastAsia="宋体"/>
          <w:sz w:val="24"/>
          <w:szCs w:val="24"/>
        </w:rPr>
      </w:pPr>
      <w:r>
        <w:rPr>
          <w:rFonts w:hint="eastAsia" w:ascii="宋体" w:hAnsi="宋体" w:eastAsia="宋体"/>
          <w:sz w:val="24"/>
          <w:szCs w:val="24"/>
        </w:rPr>
        <w:t>不得重复传入关键字参数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lambda表达式，以下描述中错误的是</w:t>
      </w:r>
      <w:r>
        <w:rPr>
          <w:rFonts w:hint="eastAsia" w:ascii="宋体" w:hAnsi="宋体" w:eastAsia="宋体"/>
          <w:sz w:val="24"/>
          <w:szCs w:val="24"/>
        </w:rPr>
        <w:t>（ ）。</w:t>
      </w:r>
    </w:p>
    <w:p>
      <w:pPr>
        <w:pStyle w:val="8"/>
        <w:numPr>
          <w:ilvl w:val="0"/>
          <w:numId w:val="101"/>
        </w:numPr>
        <w:ind w:firstLineChars="0"/>
        <w:rPr>
          <w:rFonts w:ascii="宋体" w:hAnsi="宋体" w:eastAsia="宋体"/>
          <w:color w:val="FF0000"/>
          <w:sz w:val="24"/>
          <w:szCs w:val="24"/>
        </w:rPr>
      </w:pPr>
      <w:r>
        <w:rPr>
          <w:rFonts w:ascii="宋体" w:hAnsi="宋体" w:eastAsia="宋体"/>
          <w:color w:val="FF0000"/>
          <w:sz w:val="24"/>
          <w:szCs w:val="24"/>
        </w:rPr>
        <w:t>lambda不是Python的保留字</w:t>
      </w:r>
    </w:p>
    <w:p>
      <w:pPr>
        <w:pStyle w:val="8"/>
        <w:numPr>
          <w:ilvl w:val="0"/>
          <w:numId w:val="101"/>
        </w:numPr>
        <w:ind w:firstLineChars="0"/>
        <w:rPr>
          <w:rFonts w:ascii="宋体" w:hAnsi="宋体" w:eastAsia="宋体"/>
          <w:sz w:val="24"/>
          <w:szCs w:val="24"/>
        </w:rPr>
      </w:pPr>
      <w:r>
        <w:rPr>
          <w:rFonts w:ascii="宋体" w:hAnsi="宋体" w:eastAsia="宋体"/>
          <w:sz w:val="24"/>
          <w:szCs w:val="24"/>
        </w:rPr>
        <w:t>lambda表达式也称为匿名函数</w:t>
      </w:r>
    </w:p>
    <w:p>
      <w:pPr>
        <w:pStyle w:val="8"/>
        <w:numPr>
          <w:ilvl w:val="0"/>
          <w:numId w:val="101"/>
        </w:numPr>
        <w:ind w:firstLineChars="0"/>
        <w:rPr>
          <w:rFonts w:ascii="宋体" w:hAnsi="宋体" w:eastAsia="宋体"/>
          <w:sz w:val="24"/>
          <w:szCs w:val="24"/>
        </w:rPr>
      </w:pPr>
      <w:r>
        <w:rPr>
          <w:rFonts w:ascii="宋体" w:hAnsi="宋体" w:eastAsia="宋体"/>
          <w:sz w:val="24"/>
          <w:szCs w:val="24"/>
        </w:rPr>
        <w:t>lambda表达式是定义函数的一种方式</w:t>
      </w:r>
    </w:p>
    <w:p>
      <w:pPr>
        <w:pStyle w:val="8"/>
        <w:numPr>
          <w:ilvl w:val="0"/>
          <w:numId w:val="101"/>
        </w:numPr>
        <w:ind w:firstLineChars="0"/>
        <w:rPr>
          <w:rFonts w:ascii="宋体" w:hAnsi="宋体" w:eastAsia="宋体"/>
          <w:sz w:val="24"/>
          <w:szCs w:val="24"/>
        </w:rPr>
      </w:pPr>
      <w:r>
        <w:rPr>
          <w:rFonts w:ascii="宋体" w:hAnsi="宋体" w:eastAsia="宋体"/>
          <w:sz w:val="24"/>
          <w:szCs w:val="24"/>
        </w:rPr>
        <w:t>lambda表达式的返回值是一个函数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以下代码实现的功能为（ ）。</w:t>
      </w:r>
    </w:p>
    <w:p>
      <w:pPr>
        <w:pStyle w:val="4"/>
        <w:shd w:val="clear" w:color="auto" w:fill="FFFFFF"/>
        <w:ind w:left="2940" w:leftChars="14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hint="eastAsia" w:ascii="Courier New" w:hAnsi="Courier New" w:cs="Courier New"/>
          <w:color w:val="000000"/>
          <w:sz w:val="20"/>
          <w:szCs w:val="20"/>
        </w:rPr>
        <w:t>example</w:t>
      </w:r>
      <w:r>
        <w:rPr>
          <w:rFonts w:ascii="Courier New" w:hAnsi="Courier New" w:cs="Courier New"/>
          <w:color w:val="000000"/>
          <w:sz w:val="20"/>
          <w:szCs w:val="20"/>
        </w:rPr>
        <w:t>(n):</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 ==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n * </w:t>
      </w:r>
      <w:r>
        <w:rPr>
          <w:rFonts w:hint="eastAsia" w:ascii="Courier New" w:hAnsi="Courier New" w:cs="Courier New"/>
          <w:color w:val="000000"/>
          <w:sz w:val="20"/>
          <w:szCs w:val="20"/>
        </w:rPr>
        <w:t>example</w:t>
      </w:r>
      <w:r>
        <w:rPr>
          <w:rFonts w:ascii="Courier New" w:hAnsi="Courier New" w:cs="Courier New"/>
          <w:color w:val="000000"/>
          <w:sz w:val="20"/>
          <w:szCs w:val="20"/>
        </w:rPr>
        <w:t xml:space="preserve">(n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num = </w:t>
      </w:r>
      <w:r>
        <w:rPr>
          <w:rFonts w:ascii="Courier New" w:hAnsi="Courier New" w:cs="Courier New"/>
          <w:color w:val="000080"/>
          <w:sz w:val="20"/>
          <w:szCs w:val="20"/>
        </w:rPr>
        <w:t>eval</w:t>
      </w:r>
      <w:r>
        <w:rPr>
          <w:rFonts w:ascii="Courier New" w:hAnsi="Courier New" w:cs="Courier New"/>
          <w:color w:val="000000"/>
          <w:sz w:val="20"/>
          <w:szCs w:val="20"/>
        </w:rPr>
        <w:t>(</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请输入一个整数：</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w:t>
      </w:r>
      <w:r>
        <w:rPr>
          <w:rFonts w:hint="eastAsia" w:ascii="Courier New" w:hAnsi="Courier New" w:cs="Courier New"/>
          <w:color w:val="000000"/>
          <w:sz w:val="20"/>
          <w:szCs w:val="20"/>
        </w:rPr>
        <w:t>example</w:t>
      </w:r>
      <w:r>
        <w:rPr>
          <w:rFonts w:ascii="Courier New" w:hAnsi="Courier New" w:cs="Courier New"/>
          <w:color w:val="000000"/>
          <w:sz w:val="20"/>
          <w:szCs w:val="20"/>
        </w:rPr>
        <w:t>(</w:t>
      </w:r>
      <w:r>
        <w:rPr>
          <w:rFonts w:ascii="Courier New" w:hAnsi="Courier New" w:cs="Courier New"/>
          <w:color w:val="000080"/>
          <w:sz w:val="20"/>
          <w:szCs w:val="20"/>
        </w:rPr>
        <w:t>abs</w:t>
      </w:r>
      <w:r>
        <w:rPr>
          <w:rFonts w:ascii="Courier New" w:hAnsi="Courier New" w:cs="Courier New"/>
          <w:color w:val="000000"/>
          <w:sz w:val="20"/>
          <w:szCs w:val="20"/>
        </w:rPr>
        <w:t>(</w:t>
      </w:r>
      <w:r>
        <w:rPr>
          <w:rFonts w:ascii="Courier New" w:hAnsi="Courier New" w:cs="Courier New"/>
          <w:color w:val="000080"/>
          <w:sz w:val="20"/>
          <w:szCs w:val="20"/>
        </w:rPr>
        <w:t>int</w:t>
      </w:r>
      <w:r>
        <w:rPr>
          <w:rFonts w:ascii="Courier New" w:hAnsi="Courier New" w:cs="Courier New"/>
          <w:color w:val="000000"/>
          <w:sz w:val="20"/>
          <w:szCs w:val="20"/>
        </w:rPr>
        <w:t>(num))))</w:t>
      </w:r>
    </w:p>
    <w:p>
      <w:pPr>
        <w:pStyle w:val="8"/>
        <w:numPr>
          <w:ilvl w:val="0"/>
          <w:numId w:val="102"/>
        </w:numPr>
        <w:ind w:firstLineChars="0"/>
        <w:rPr>
          <w:rFonts w:ascii="宋体" w:hAnsi="宋体" w:eastAsia="宋体"/>
          <w:color w:val="FF0000"/>
          <w:sz w:val="24"/>
          <w:szCs w:val="24"/>
        </w:rPr>
      </w:pPr>
      <w:r>
        <w:rPr>
          <w:rFonts w:hint="eastAsia" w:ascii="宋体" w:hAnsi="宋体" w:eastAsia="宋体"/>
          <w:color w:val="FF0000"/>
          <w:sz w:val="24"/>
          <w:szCs w:val="24"/>
        </w:rPr>
        <w:t>接受用户输入的整数</w:t>
      </w:r>
      <w:r>
        <w:rPr>
          <w:rFonts w:ascii="宋体" w:hAnsi="宋体" w:eastAsia="宋体"/>
          <w:color w:val="FF0000"/>
          <w:sz w:val="24"/>
          <w:szCs w:val="24"/>
        </w:rPr>
        <w:t>n，输出n的阶乘值</w:t>
      </w:r>
    </w:p>
    <w:p>
      <w:pPr>
        <w:pStyle w:val="8"/>
        <w:numPr>
          <w:ilvl w:val="0"/>
          <w:numId w:val="102"/>
        </w:numPr>
        <w:ind w:firstLineChars="0"/>
        <w:rPr>
          <w:rFonts w:ascii="宋体" w:hAnsi="宋体" w:eastAsia="宋体"/>
          <w:sz w:val="24"/>
          <w:szCs w:val="24"/>
        </w:rPr>
      </w:pPr>
      <w:r>
        <w:rPr>
          <w:rFonts w:hint="eastAsia" w:ascii="宋体" w:hAnsi="宋体" w:eastAsia="宋体"/>
          <w:sz w:val="24"/>
          <w:szCs w:val="24"/>
        </w:rPr>
        <w:t>接受用户输入的整数</w:t>
      </w:r>
      <w:r>
        <w:rPr>
          <w:rFonts w:ascii="宋体" w:hAnsi="宋体" w:eastAsia="宋体"/>
          <w:sz w:val="24"/>
          <w:szCs w:val="24"/>
        </w:rPr>
        <w:t>n，判断n是否是水仙花数</w:t>
      </w:r>
    </w:p>
    <w:p>
      <w:pPr>
        <w:pStyle w:val="8"/>
        <w:numPr>
          <w:ilvl w:val="0"/>
          <w:numId w:val="102"/>
        </w:numPr>
        <w:ind w:firstLineChars="0"/>
        <w:rPr>
          <w:rFonts w:ascii="宋体" w:hAnsi="宋体" w:eastAsia="宋体"/>
          <w:sz w:val="24"/>
          <w:szCs w:val="24"/>
        </w:rPr>
      </w:pPr>
      <w:r>
        <w:rPr>
          <w:rFonts w:hint="eastAsia" w:ascii="宋体" w:hAnsi="宋体" w:eastAsia="宋体"/>
          <w:sz w:val="24"/>
          <w:szCs w:val="24"/>
        </w:rPr>
        <w:t>接受用户输入的整数</w:t>
      </w:r>
      <w:r>
        <w:rPr>
          <w:rFonts w:ascii="宋体" w:hAnsi="宋体" w:eastAsia="宋体"/>
          <w:sz w:val="24"/>
          <w:szCs w:val="24"/>
        </w:rPr>
        <w:t>n，判断n是否是完数并输出结论</w:t>
      </w:r>
    </w:p>
    <w:p>
      <w:pPr>
        <w:pStyle w:val="8"/>
        <w:numPr>
          <w:ilvl w:val="0"/>
          <w:numId w:val="102"/>
        </w:numPr>
        <w:ind w:firstLineChars="0"/>
        <w:rPr>
          <w:rFonts w:ascii="宋体" w:hAnsi="宋体" w:eastAsia="宋体"/>
          <w:sz w:val="24"/>
          <w:szCs w:val="24"/>
        </w:rPr>
      </w:pPr>
      <w:r>
        <w:rPr>
          <w:rFonts w:hint="eastAsia" w:ascii="宋体" w:hAnsi="宋体" w:eastAsia="宋体"/>
          <w:sz w:val="24"/>
          <w:szCs w:val="24"/>
        </w:rPr>
        <w:t>接受用户输入的整数</w:t>
      </w:r>
      <w:r>
        <w:rPr>
          <w:rFonts w:ascii="宋体" w:hAnsi="宋体" w:eastAsia="宋体"/>
          <w:sz w:val="24"/>
          <w:szCs w:val="24"/>
        </w:rPr>
        <w:t>n，判断n是否是素数并输出结论</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3360" w:leftChars="1600"/>
        <w:rPr>
          <w:rFonts w:ascii="Courier New" w:hAnsi="Courier New" w:cs="Courier New"/>
          <w:color w:val="000000"/>
          <w:sz w:val="20"/>
          <w:szCs w:val="20"/>
        </w:rPr>
      </w:pPr>
      <w:r>
        <w:rPr>
          <w:rFonts w:ascii="Courier New" w:hAnsi="Courier New" w:cs="Courier New"/>
          <w:color w:val="000000"/>
          <w:sz w:val="20"/>
          <w:szCs w:val="20"/>
        </w:rPr>
        <w:t>ls = [</w:t>
      </w:r>
      <w:r>
        <w:rPr>
          <w:rFonts w:ascii="Courier New" w:hAnsi="Courier New" w:cs="Courier New"/>
          <w:b/>
          <w:bCs/>
          <w:color w:val="008080"/>
          <w:sz w:val="20"/>
          <w:szCs w:val="20"/>
        </w:rPr>
        <w:t>"P"</w:t>
      </w:r>
      <w:r>
        <w:rPr>
          <w:rFonts w:ascii="Courier New" w:hAnsi="Courier New" w:cs="Courier New"/>
          <w:color w:val="000000"/>
          <w:sz w:val="20"/>
          <w:szCs w:val="20"/>
        </w:rPr>
        <w:t xml:space="preserve">, </w:t>
      </w:r>
      <w:r>
        <w:rPr>
          <w:rFonts w:ascii="Courier New" w:hAnsi="Courier New" w:cs="Courier New"/>
          <w:b/>
          <w:bCs/>
          <w:color w:val="008080"/>
          <w:sz w:val="20"/>
          <w:szCs w:val="20"/>
        </w:rPr>
        <w:t>"</w:t>
      </w:r>
      <w:r>
        <w:rPr>
          <w:rFonts w:hint="eastAsia" w:ascii="Courier New" w:hAnsi="Courier New" w:cs="Courier New"/>
          <w:b/>
          <w:bCs/>
          <w:color w:val="008080"/>
          <w:sz w:val="20"/>
          <w:szCs w:val="20"/>
        </w:rPr>
        <w:t>p</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def </w:t>
      </w:r>
      <w:r>
        <w:rPr>
          <w:rFonts w:hint="eastAsia" w:ascii="Courier New" w:hAnsi="Courier New" w:cs="Courier New"/>
          <w:color w:val="000000"/>
          <w:sz w:val="20"/>
          <w:szCs w:val="20"/>
        </w:rPr>
        <w:t>example</w:t>
      </w:r>
      <w:r>
        <w:rPr>
          <w:rFonts w:ascii="Courier New" w:hAnsi="Courier New" w:cs="Courier New"/>
          <w:color w:val="000000"/>
          <w:sz w:val="20"/>
          <w:szCs w:val="20"/>
        </w:rPr>
        <w:t>(a):</w:t>
      </w:r>
      <w:r>
        <w:rPr>
          <w:rFonts w:ascii="Courier New" w:hAnsi="Courier New" w:cs="Courier New"/>
          <w:color w:val="000000"/>
          <w:sz w:val="20"/>
          <w:szCs w:val="20"/>
        </w:rPr>
        <w:br w:type="textWrapping"/>
      </w:r>
      <w:r>
        <w:rPr>
          <w:rFonts w:ascii="Courier New" w:hAnsi="Courier New" w:cs="Courier New"/>
          <w:color w:val="000000"/>
          <w:sz w:val="20"/>
          <w:szCs w:val="20"/>
        </w:rPr>
        <w:t xml:space="preserve">     ls.append(a)</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return</w:t>
      </w:r>
      <w:r>
        <w:rPr>
          <w:rFonts w:ascii="Courier New" w:hAnsi="Courier New" w:cs="Courier New"/>
          <w:b/>
          <w:bCs/>
          <w:color w:val="000080"/>
          <w:sz w:val="20"/>
          <w:szCs w:val="20"/>
        </w:rPr>
        <w:br w:type="textWrapping"/>
      </w:r>
      <w:r>
        <w:rPr>
          <w:rFonts w:hint="eastAsia" w:ascii="Courier New" w:hAnsi="Courier New" w:cs="Courier New"/>
          <w:color w:val="000000"/>
          <w:sz w:val="20"/>
          <w:szCs w:val="20"/>
        </w:rPr>
        <w:t>example</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ascii="Courier New" w:hAnsi="Courier New" w:cs="Courier New"/>
          <w:b/>
          <w:bCs/>
          <w:color w:val="008080"/>
          <w:sz w:val="20"/>
          <w:szCs w:val="20"/>
        </w:rPr>
        <w:t>a</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(ls)</w:t>
      </w:r>
    </w:p>
    <w:p>
      <w:pPr>
        <w:pStyle w:val="8"/>
        <w:numPr>
          <w:ilvl w:val="0"/>
          <w:numId w:val="103"/>
        </w:numPr>
        <w:ind w:firstLineChars="0"/>
        <w:rPr>
          <w:rFonts w:ascii="宋体" w:hAnsi="宋体" w:eastAsia="宋体"/>
          <w:color w:val="FF0000"/>
          <w:sz w:val="24"/>
          <w:szCs w:val="24"/>
        </w:rPr>
      </w:pPr>
      <w:r>
        <w:rPr>
          <w:rFonts w:ascii="宋体" w:hAnsi="宋体" w:eastAsia="宋体"/>
          <w:color w:val="FF0000"/>
          <w:sz w:val="24"/>
          <w:szCs w:val="24"/>
        </w:rPr>
        <w:t>['P', '</w:t>
      </w:r>
      <w:r>
        <w:rPr>
          <w:rFonts w:hint="eastAsia" w:ascii="宋体" w:hAnsi="宋体" w:eastAsia="宋体"/>
          <w:color w:val="FF0000"/>
          <w:sz w:val="24"/>
          <w:szCs w:val="24"/>
        </w:rPr>
        <w:t>p</w:t>
      </w:r>
      <w:r>
        <w:rPr>
          <w:rFonts w:ascii="宋体" w:hAnsi="宋体" w:eastAsia="宋体"/>
          <w:color w:val="FF0000"/>
          <w:sz w:val="24"/>
          <w:szCs w:val="24"/>
        </w:rPr>
        <w:t>', '</w:t>
      </w:r>
      <w:r>
        <w:rPr>
          <w:rFonts w:hint="eastAsia" w:ascii="宋体" w:hAnsi="宋体" w:eastAsia="宋体"/>
          <w:color w:val="FF0000"/>
          <w:sz w:val="24"/>
          <w:szCs w:val="24"/>
        </w:rPr>
        <w:t>a</w:t>
      </w:r>
      <w:r>
        <w:rPr>
          <w:rFonts w:ascii="宋体" w:hAnsi="宋体" w:eastAsia="宋体"/>
          <w:color w:val="FF0000"/>
          <w:sz w:val="24"/>
          <w:szCs w:val="24"/>
        </w:rPr>
        <w:t>']</w:t>
      </w:r>
    </w:p>
    <w:p>
      <w:pPr>
        <w:pStyle w:val="8"/>
        <w:numPr>
          <w:ilvl w:val="0"/>
          <w:numId w:val="103"/>
        </w:numPr>
        <w:ind w:firstLineChars="0"/>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a</w:t>
      </w:r>
      <w:r>
        <w:rPr>
          <w:rFonts w:ascii="宋体" w:hAnsi="宋体" w:eastAsia="宋体"/>
          <w:sz w:val="24"/>
          <w:szCs w:val="24"/>
        </w:rPr>
        <w:t>']</w:t>
      </w:r>
    </w:p>
    <w:p>
      <w:pPr>
        <w:pStyle w:val="8"/>
        <w:numPr>
          <w:ilvl w:val="0"/>
          <w:numId w:val="103"/>
        </w:numPr>
        <w:ind w:firstLineChars="0"/>
        <w:rPr>
          <w:rFonts w:ascii="宋体" w:hAnsi="宋体" w:eastAsia="宋体"/>
          <w:sz w:val="24"/>
          <w:szCs w:val="24"/>
        </w:rPr>
      </w:pPr>
      <w:r>
        <w:rPr>
          <w:rFonts w:hint="eastAsia" w:ascii="宋体" w:hAnsi="宋体" w:eastAsia="宋体"/>
          <w:sz w:val="24"/>
          <w:szCs w:val="24"/>
        </w:rPr>
        <w:t>出错</w:t>
      </w:r>
    </w:p>
    <w:p>
      <w:pPr>
        <w:pStyle w:val="8"/>
        <w:numPr>
          <w:ilvl w:val="0"/>
          <w:numId w:val="103"/>
        </w:numPr>
        <w:ind w:firstLineChars="0"/>
        <w:rPr>
          <w:rFonts w:ascii="宋体" w:hAnsi="宋体" w:eastAsia="宋体"/>
          <w:sz w:val="24"/>
          <w:szCs w:val="24"/>
        </w:rPr>
      </w:pPr>
      <w:r>
        <w:rPr>
          <w:rFonts w:ascii="宋体" w:hAnsi="宋体" w:eastAsia="宋体"/>
          <w:sz w:val="24"/>
          <w:szCs w:val="24"/>
        </w:rPr>
        <w:t>['P', '</w:t>
      </w:r>
      <w:r>
        <w:rPr>
          <w:rFonts w:hint="eastAsia" w:ascii="宋体" w:hAnsi="宋体" w:eastAsia="宋体"/>
          <w:sz w:val="24"/>
          <w:szCs w:val="24"/>
        </w:rPr>
        <w:t>p</w:t>
      </w:r>
      <w:r>
        <w:rPr>
          <w:rFonts w:ascii="宋体" w:hAnsi="宋体" w:eastAsia="宋体"/>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关于以下代码，说法错误的是（ ）。</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n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def </w:t>
      </w:r>
      <w:r>
        <w:rPr>
          <w:rFonts w:hint="eastAsia" w:ascii="Courier New" w:hAnsi="Courier New" w:cs="Courier New"/>
          <w:color w:val="000000"/>
          <w:sz w:val="20"/>
          <w:szCs w:val="20"/>
        </w:rPr>
        <w:t>example</w:t>
      </w:r>
      <w:r>
        <w:rPr>
          <w:rFonts w:ascii="Courier New" w:hAnsi="Courier New" w:cs="Courier New"/>
          <w:color w:val="000000"/>
          <w:sz w:val="20"/>
          <w:szCs w:val="20"/>
        </w:rPr>
        <w:t>(a, b):</w:t>
      </w:r>
      <w:r>
        <w:rPr>
          <w:rFonts w:ascii="Courier New" w:hAnsi="Courier New" w:cs="Courier New"/>
          <w:color w:val="000000"/>
          <w:sz w:val="20"/>
          <w:szCs w:val="20"/>
        </w:rPr>
        <w:br w:type="textWrapping"/>
      </w:r>
      <w:r>
        <w:rPr>
          <w:rFonts w:ascii="Courier New" w:hAnsi="Courier New" w:cs="Courier New"/>
          <w:color w:val="000000"/>
          <w:sz w:val="20"/>
          <w:szCs w:val="20"/>
        </w:rPr>
        <w:t xml:space="preserve">     c = a*b</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w:t>
      </w:r>
      <w:r>
        <w:rPr>
          <w:rFonts w:ascii="Courier New" w:hAnsi="Courier New" w:cs="Courier New"/>
          <w:color w:val="000000"/>
          <w:sz w:val="20"/>
          <w:szCs w:val="20"/>
        </w:rPr>
        <w:br w:type="textWrapping"/>
      </w:r>
      <w:r>
        <w:rPr>
          <w:rFonts w:ascii="Courier New" w:hAnsi="Courier New" w:cs="Courier New"/>
          <w:color w:val="000000"/>
          <w:sz w:val="20"/>
          <w:szCs w:val="20"/>
        </w:rPr>
        <w:t xml:space="preserve">s = </w:t>
      </w:r>
      <w:r>
        <w:rPr>
          <w:rFonts w:hint="eastAsia" w:ascii="Courier New" w:hAnsi="Courier New" w:cs="Courier New"/>
          <w:color w:val="000000"/>
          <w:sz w:val="20"/>
          <w:szCs w:val="20"/>
        </w:rPr>
        <w:t>example</w:t>
      </w:r>
      <w:r>
        <w:rPr>
          <w:rFonts w:ascii="Courier New" w:hAnsi="Courier New" w:cs="Courier New"/>
          <w:color w:val="000000"/>
          <w:sz w:val="20"/>
          <w:szCs w:val="20"/>
        </w:rPr>
        <w:t>(</w:t>
      </w:r>
      <w:r>
        <w:rPr>
          <w:rFonts w:ascii="Courier New" w:hAnsi="Courier New" w:cs="Courier New"/>
          <w:b/>
          <w:bCs/>
          <w:color w:val="008080"/>
          <w:sz w:val="20"/>
          <w:szCs w:val="20"/>
        </w:rPr>
        <w:t>"Hello"</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(c)</w:t>
      </w:r>
    </w:p>
    <w:p>
      <w:pPr>
        <w:pStyle w:val="8"/>
        <w:numPr>
          <w:ilvl w:val="0"/>
          <w:numId w:val="104"/>
        </w:numPr>
        <w:ind w:firstLineChars="0"/>
        <w:rPr>
          <w:rFonts w:ascii="宋体" w:hAnsi="宋体" w:eastAsia="宋体"/>
          <w:sz w:val="24"/>
          <w:szCs w:val="24"/>
        </w:rPr>
      </w:pPr>
      <w:r>
        <w:rPr>
          <w:rFonts w:hint="eastAsia" w:ascii="宋体" w:hAnsi="宋体" w:eastAsia="宋体"/>
          <w:sz w:val="24"/>
          <w:szCs w:val="24"/>
        </w:rPr>
        <w:t>打印输出字符串：</w:t>
      </w:r>
      <w:r>
        <w:rPr>
          <w:rFonts w:ascii="宋体" w:hAnsi="宋体" w:eastAsia="宋体"/>
          <w:sz w:val="24"/>
          <w:szCs w:val="24"/>
        </w:rPr>
        <w:t>"Hello</w:t>
      </w:r>
      <w:bookmarkStart w:id="19" w:name="_Hlk107938705"/>
      <w:r>
        <w:rPr>
          <w:rFonts w:ascii="宋体" w:hAnsi="宋体" w:eastAsia="宋体"/>
          <w:sz w:val="24"/>
          <w:szCs w:val="24"/>
        </w:rPr>
        <w:t>Hello</w:t>
      </w:r>
      <w:bookmarkEnd w:id="19"/>
      <w:r>
        <w:rPr>
          <w:rFonts w:ascii="宋体" w:hAnsi="宋体" w:eastAsia="宋体"/>
          <w:sz w:val="24"/>
          <w:szCs w:val="24"/>
        </w:rPr>
        <w:t>Hello"</w:t>
      </w:r>
    </w:p>
    <w:p>
      <w:pPr>
        <w:pStyle w:val="8"/>
        <w:numPr>
          <w:ilvl w:val="0"/>
          <w:numId w:val="104"/>
        </w:numPr>
        <w:ind w:firstLineChars="0"/>
        <w:rPr>
          <w:rFonts w:ascii="宋体" w:hAnsi="宋体" w:eastAsia="宋体"/>
          <w:sz w:val="24"/>
          <w:szCs w:val="24"/>
        </w:rPr>
      </w:pPr>
      <w:r>
        <w:rPr>
          <w:rFonts w:ascii="宋体" w:hAnsi="宋体" w:eastAsia="宋体"/>
          <w:sz w:val="24"/>
          <w:szCs w:val="24"/>
        </w:rPr>
        <w:t>c是一个局部变量</w:t>
      </w:r>
    </w:p>
    <w:p>
      <w:pPr>
        <w:pStyle w:val="8"/>
        <w:numPr>
          <w:ilvl w:val="0"/>
          <w:numId w:val="104"/>
        </w:numPr>
        <w:ind w:firstLineChars="0"/>
        <w:rPr>
          <w:rFonts w:ascii="宋体" w:hAnsi="宋体" w:eastAsia="宋体"/>
          <w:sz w:val="24"/>
          <w:szCs w:val="24"/>
        </w:rPr>
      </w:pPr>
      <w:r>
        <w:rPr>
          <w:rFonts w:ascii="宋体" w:hAnsi="宋体" w:eastAsia="宋体"/>
          <w:sz w:val="24"/>
          <w:szCs w:val="24"/>
        </w:rPr>
        <w:t>n是一个全局变量</w:t>
      </w:r>
    </w:p>
    <w:p>
      <w:pPr>
        <w:pStyle w:val="8"/>
        <w:numPr>
          <w:ilvl w:val="0"/>
          <w:numId w:val="104"/>
        </w:numPr>
        <w:ind w:firstLineChars="0"/>
        <w:rPr>
          <w:rFonts w:ascii="宋体" w:hAnsi="宋体" w:eastAsia="宋体"/>
          <w:color w:val="FF0000"/>
          <w:sz w:val="24"/>
          <w:szCs w:val="24"/>
        </w:rPr>
      </w:pPr>
      <w:r>
        <w:rPr>
          <w:rFonts w:hint="eastAsia" w:ascii="宋体" w:hAnsi="宋体" w:eastAsia="宋体"/>
          <w:color w:val="FF0000"/>
          <w:sz w:val="24"/>
          <w:szCs w:val="24"/>
        </w:rPr>
        <w:t>运行结果是出错，出错类型是</w:t>
      </w:r>
      <w:r>
        <w:rPr>
          <w:rFonts w:ascii="宋体" w:hAnsi="宋体" w:eastAsia="宋体"/>
          <w:color w:val="FF0000"/>
          <w:sz w:val="24"/>
          <w:szCs w:val="24"/>
        </w:rPr>
        <w:t>NameError: name 'c' is not defined</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w:t>
      </w:r>
      <w:r>
        <w:rPr>
          <w:rFonts w:ascii="宋体" w:hAnsi="宋体" w:eastAsia="宋体"/>
          <w:sz w:val="24"/>
          <w:szCs w:val="24"/>
        </w:rPr>
        <w:t>Python函数对变量的作用，错误的是</w:t>
      </w:r>
      <w:r>
        <w:rPr>
          <w:rFonts w:hint="eastAsia" w:ascii="宋体" w:hAnsi="宋体" w:eastAsia="宋体"/>
          <w:sz w:val="24"/>
          <w:szCs w:val="24"/>
        </w:rPr>
        <w:t>（ ）。</w:t>
      </w:r>
    </w:p>
    <w:p>
      <w:pPr>
        <w:pStyle w:val="8"/>
        <w:numPr>
          <w:ilvl w:val="0"/>
          <w:numId w:val="105"/>
        </w:numPr>
        <w:ind w:firstLineChars="0"/>
        <w:rPr>
          <w:rFonts w:ascii="宋体" w:hAnsi="宋体" w:eastAsia="宋体"/>
          <w:sz w:val="24"/>
          <w:szCs w:val="24"/>
        </w:rPr>
      </w:pPr>
      <w:r>
        <w:rPr>
          <w:rFonts w:hint="eastAsia" w:ascii="宋体" w:hAnsi="宋体" w:eastAsia="宋体"/>
          <w:sz w:val="24"/>
          <w:szCs w:val="24"/>
        </w:rPr>
        <w:t>简单数据类型在函数内部用</w:t>
      </w:r>
      <w:r>
        <w:rPr>
          <w:rFonts w:ascii="宋体" w:hAnsi="宋体" w:eastAsia="宋体"/>
          <w:sz w:val="24"/>
          <w:szCs w:val="24"/>
        </w:rPr>
        <w:t>global保留字声明后，函数退出后该变量保留</w:t>
      </w:r>
    </w:p>
    <w:p>
      <w:pPr>
        <w:pStyle w:val="8"/>
        <w:numPr>
          <w:ilvl w:val="0"/>
          <w:numId w:val="105"/>
        </w:numPr>
        <w:ind w:firstLineChars="0"/>
        <w:rPr>
          <w:rFonts w:ascii="宋体" w:hAnsi="宋体" w:eastAsia="宋体"/>
          <w:sz w:val="24"/>
          <w:szCs w:val="24"/>
        </w:rPr>
      </w:pPr>
      <w:r>
        <w:rPr>
          <w:rFonts w:hint="eastAsia" w:ascii="宋体" w:hAnsi="宋体" w:eastAsia="宋体"/>
          <w:sz w:val="24"/>
          <w:szCs w:val="24"/>
        </w:rPr>
        <w:t>函数内部建立的局部变量，在函数外不可以使用</w:t>
      </w:r>
    </w:p>
    <w:p>
      <w:pPr>
        <w:pStyle w:val="8"/>
        <w:numPr>
          <w:ilvl w:val="0"/>
          <w:numId w:val="105"/>
        </w:numPr>
        <w:ind w:firstLineChars="0"/>
        <w:rPr>
          <w:rFonts w:ascii="宋体" w:hAnsi="宋体" w:eastAsia="宋体"/>
          <w:sz w:val="24"/>
          <w:szCs w:val="24"/>
        </w:rPr>
      </w:pPr>
      <w:r>
        <w:rPr>
          <w:rFonts w:hint="eastAsia" w:ascii="宋体" w:hAnsi="宋体" w:eastAsia="宋体"/>
          <w:sz w:val="24"/>
          <w:szCs w:val="24"/>
        </w:rPr>
        <w:t>全局变量在程序执行全过程有效</w:t>
      </w:r>
    </w:p>
    <w:p>
      <w:pPr>
        <w:pStyle w:val="8"/>
        <w:numPr>
          <w:ilvl w:val="0"/>
          <w:numId w:val="105"/>
        </w:numPr>
        <w:ind w:firstLineChars="0"/>
        <w:rPr>
          <w:rFonts w:ascii="宋体" w:hAnsi="宋体" w:eastAsia="宋体"/>
          <w:color w:val="FF0000"/>
          <w:sz w:val="24"/>
          <w:szCs w:val="24"/>
        </w:rPr>
      </w:pPr>
      <w:r>
        <w:rPr>
          <w:rFonts w:hint="eastAsia" w:ascii="宋体" w:hAnsi="宋体" w:eastAsia="宋体"/>
          <w:color w:val="FF0000"/>
          <w:sz w:val="24"/>
          <w:szCs w:val="24"/>
        </w:rPr>
        <w:t>对于组合数据类型的全局变量，如果在函数内部没有被真实创建的同名变量，则函数内部不可以直接使用并修改全局变量的值</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有关递归函数基例的说明，哪个是错误的（ ）</w:t>
      </w:r>
    </w:p>
    <w:p>
      <w:pPr>
        <w:pStyle w:val="8"/>
        <w:numPr>
          <w:ilvl w:val="0"/>
          <w:numId w:val="106"/>
        </w:numPr>
        <w:ind w:firstLineChars="0"/>
        <w:rPr>
          <w:rFonts w:ascii="宋体" w:hAnsi="宋体" w:eastAsia="宋体"/>
          <w:sz w:val="24"/>
          <w:szCs w:val="24"/>
        </w:rPr>
      </w:pPr>
      <w:r>
        <w:rPr>
          <w:rFonts w:hint="eastAsia" w:ascii="宋体" w:hAnsi="宋体" w:eastAsia="宋体"/>
          <w:sz w:val="24"/>
          <w:szCs w:val="24"/>
        </w:rPr>
        <w:t>递归函数必须有基例</w:t>
      </w:r>
    </w:p>
    <w:p>
      <w:pPr>
        <w:pStyle w:val="8"/>
        <w:numPr>
          <w:ilvl w:val="0"/>
          <w:numId w:val="106"/>
        </w:numPr>
        <w:ind w:firstLineChars="0"/>
        <w:rPr>
          <w:rFonts w:ascii="宋体" w:hAnsi="宋体" w:eastAsia="宋体"/>
          <w:color w:val="FF0000"/>
          <w:sz w:val="24"/>
          <w:szCs w:val="24"/>
        </w:rPr>
      </w:pPr>
      <w:r>
        <w:rPr>
          <w:rFonts w:hint="eastAsia" w:ascii="宋体" w:hAnsi="宋体" w:eastAsia="宋体"/>
          <w:color w:val="FF0000"/>
          <w:sz w:val="24"/>
          <w:szCs w:val="24"/>
        </w:rPr>
        <w:t>每个递归函数只能有一个基例</w:t>
      </w:r>
    </w:p>
    <w:p>
      <w:pPr>
        <w:pStyle w:val="8"/>
        <w:numPr>
          <w:ilvl w:val="0"/>
          <w:numId w:val="106"/>
        </w:numPr>
        <w:ind w:firstLineChars="0"/>
        <w:rPr>
          <w:rFonts w:ascii="宋体" w:hAnsi="宋体" w:eastAsia="宋体"/>
          <w:sz w:val="24"/>
          <w:szCs w:val="24"/>
        </w:rPr>
      </w:pPr>
      <w:r>
        <w:rPr>
          <w:rFonts w:hint="eastAsia" w:ascii="宋体" w:hAnsi="宋体" w:eastAsia="宋体"/>
          <w:sz w:val="24"/>
          <w:szCs w:val="24"/>
        </w:rPr>
        <w:t>递归函数的基例决定递归的深度</w:t>
      </w:r>
    </w:p>
    <w:p>
      <w:pPr>
        <w:pStyle w:val="8"/>
        <w:numPr>
          <w:ilvl w:val="0"/>
          <w:numId w:val="106"/>
        </w:numPr>
        <w:ind w:firstLineChars="0"/>
        <w:rPr>
          <w:rFonts w:ascii="宋体" w:hAnsi="宋体" w:eastAsia="宋体"/>
          <w:sz w:val="24"/>
          <w:szCs w:val="24"/>
        </w:rPr>
      </w:pPr>
      <w:r>
        <w:rPr>
          <w:rFonts w:hint="eastAsia" w:ascii="宋体" w:hAnsi="宋体" w:eastAsia="宋体"/>
          <w:sz w:val="24"/>
          <w:szCs w:val="24"/>
        </w:rPr>
        <w:t>递归函数的基例不再进行递归</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有关函数的说法，哪个是</w:t>
      </w:r>
      <w:r>
        <w:rPr>
          <w:rFonts w:hint="eastAsia" w:ascii="宋体" w:hAnsi="宋体" w:eastAsia="宋体"/>
          <w:sz w:val="24"/>
          <w:szCs w:val="24"/>
        </w:rPr>
        <w:t>错误</w:t>
      </w:r>
      <w:r>
        <w:rPr>
          <w:rFonts w:ascii="宋体" w:hAnsi="宋体" w:eastAsia="宋体"/>
          <w:sz w:val="24"/>
          <w:szCs w:val="24"/>
        </w:rPr>
        <w:t>的</w:t>
      </w:r>
      <w:r>
        <w:rPr>
          <w:rFonts w:hint="eastAsia" w:ascii="宋体" w:hAnsi="宋体" w:eastAsia="宋体"/>
          <w:sz w:val="24"/>
          <w:szCs w:val="24"/>
        </w:rPr>
        <w:t>（ ）。</w:t>
      </w:r>
    </w:p>
    <w:p>
      <w:pPr>
        <w:pStyle w:val="8"/>
        <w:numPr>
          <w:ilvl w:val="0"/>
          <w:numId w:val="107"/>
        </w:numPr>
        <w:ind w:firstLineChars="0"/>
        <w:rPr>
          <w:rFonts w:ascii="宋体" w:hAnsi="宋体" w:eastAsia="宋体"/>
          <w:sz w:val="24"/>
          <w:szCs w:val="24"/>
        </w:rPr>
      </w:pPr>
      <w:r>
        <w:rPr>
          <w:rFonts w:hint="eastAsia" w:ascii="宋体" w:hAnsi="宋体" w:eastAsia="宋体"/>
          <w:sz w:val="24"/>
          <w:szCs w:val="24"/>
        </w:rPr>
        <w:t>函数是代码逻辑的封装</w:t>
      </w:r>
    </w:p>
    <w:p>
      <w:pPr>
        <w:pStyle w:val="8"/>
        <w:numPr>
          <w:ilvl w:val="0"/>
          <w:numId w:val="107"/>
        </w:numPr>
        <w:ind w:firstLineChars="0"/>
        <w:rPr>
          <w:rFonts w:ascii="宋体" w:hAnsi="宋体" w:eastAsia="宋体"/>
          <w:sz w:val="24"/>
          <w:szCs w:val="24"/>
        </w:rPr>
      </w:pPr>
      <w:r>
        <w:rPr>
          <w:rFonts w:hint="eastAsia" w:ascii="宋体" w:hAnsi="宋体" w:eastAsia="宋体"/>
          <w:sz w:val="24"/>
          <w:szCs w:val="24"/>
        </w:rPr>
        <w:t>函数对一段代码的命名</w:t>
      </w:r>
    </w:p>
    <w:p>
      <w:pPr>
        <w:pStyle w:val="8"/>
        <w:numPr>
          <w:ilvl w:val="0"/>
          <w:numId w:val="107"/>
        </w:numPr>
        <w:ind w:firstLineChars="0"/>
        <w:rPr>
          <w:rFonts w:ascii="宋体" w:hAnsi="宋体" w:eastAsia="宋体"/>
          <w:sz w:val="24"/>
          <w:szCs w:val="24"/>
        </w:rPr>
      </w:pPr>
      <w:r>
        <w:rPr>
          <w:rFonts w:hint="eastAsia" w:ascii="宋体" w:hAnsi="宋体" w:eastAsia="宋体"/>
          <w:sz w:val="24"/>
          <w:szCs w:val="24"/>
        </w:rPr>
        <w:t>函数是代码功能的一种抽象</w:t>
      </w:r>
    </w:p>
    <w:p>
      <w:pPr>
        <w:pStyle w:val="8"/>
        <w:numPr>
          <w:ilvl w:val="0"/>
          <w:numId w:val="107"/>
        </w:numPr>
        <w:ind w:firstLineChars="0"/>
        <w:rPr>
          <w:rFonts w:ascii="宋体" w:hAnsi="宋体" w:eastAsia="宋体"/>
          <w:color w:val="FF0000"/>
          <w:sz w:val="24"/>
          <w:szCs w:val="24"/>
        </w:rPr>
      </w:pPr>
      <w:r>
        <w:rPr>
          <w:rFonts w:hint="eastAsia" w:ascii="宋体" w:hAnsi="宋体" w:eastAsia="宋体"/>
          <w:color w:val="FF0000"/>
          <w:sz w:val="24"/>
          <w:szCs w:val="24"/>
        </w:rPr>
        <w:t>函数是计算机对代码执行优化的要求</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传递多个参数时各参数由（ ）</w:t>
      </w:r>
      <w:r>
        <w:rPr>
          <w:rFonts w:ascii="宋体" w:hAnsi="宋体" w:eastAsia="宋体"/>
          <w:sz w:val="24"/>
          <w:szCs w:val="24"/>
        </w:rPr>
        <w:t>分隔。</w:t>
      </w:r>
    </w:p>
    <w:p>
      <w:pPr>
        <w:pStyle w:val="8"/>
        <w:numPr>
          <w:ilvl w:val="0"/>
          <w:numId w:val="108"/>
        </w:numPr>
        <w:ind w:firstLineChars="0"/>
        <w:rPr>
          <w:rFonts w:ascii="宋体" w:hAnsi="宋体" w:eastAsia="宋体"/>
          <w:sz w:val="24"/>
          <w:szCs w:val="24"/>
        </w:rPr>
      </w:pPr>
      <w:r>
        <w:rPr>
          <w:rFonts w:hint="eastAsia" w:ascii="宋体" w:hAnsi="宋体" w:eastAsia="宋体"/>
          <w:sz w:val="24"/>
          <w:szCs w:val="24"/>
        </w:rPr>
        <w:t>分号；</w:t>
      </w:r>
    </w:p>
    <w:p>
      <w:pPr>
        <w:pStyle w:val="8"/>
        <w:numPr>
          <w:ilvl w:val="0"/>
          <w:numId w:val="108"/>
        </w:numPr>
        <w:ind w:firstLineChars="0"/>
        <w:rPr>
          <w:rFonts w:ascii="宋体" w:hAnsi="宋体" w:eastAsia="宋体"/>
          <w:sz w:val="24"/>
          <w:szCs w:val="24"/>
        </w:rPr>
      </w:pPr>
      <w:r>
        <w:rPr>
          <w:rFonts w:hint="eastAsia" w:ascii="宋体" w:hAnsi="宋体" w:eastAsia="宋体"/>
          <w:sz w:val="24"/>
          <w:szCs w:val="24"/>
        </w:rPr>
        <w:t>圆点</w:t>
      </w:r>
      <w:r>
        <w:rPr>
          <w:rFonts w:ascii="宋体" w:hAnsi="宋体" w:eastAsia="宋体"/>
          <w:sz w:val="24"/>
          <w:szCs w:val="24"/>
        </w:rPr>
        <w:t>.</w:t>
      </w:r>
    </w:p>
    <w:p>
      <w:pPr>
        <w:pStyle w:val="8"/>
        <w:numPr>
          <w:ilvl w:val="0"/>
          <w:numId w:val="108"/>
        </w:numPr>
        <w:ind w:firstLineChars="0"/>
        <w:rPr>
          <w:rFonts w:ascii="宋体" w:hAnsi="宋体" w:eastAsia="宋体"/>
          <w:sz w:val="24"/>
          <w:szCs w:val="24"/>
        </w:rPr>
      </w:pPr>
      <w:r>
        <w:rPr>
          <w:rFonts w:hint="eastAsia" w:ascii="宋体" w:hAnsi="宋体" w:eastAsia="宋体"/>
          <w:sz w:val="24"/>
          <w:szCs w:val="24"/>
        </w:rPr>
        <w:t>下划线</w:t>
      </w:r>
      <w:r>
        <w:rPr>
          <w:rFonts w:ascii="宋体" w:hAnsi="宋体" w:eastAsia="宋体"/>
          <w:sz w:val="24"/>
          <w:szCs w:val="24"/>
        </w:rPr>
        <w:t xml:space="preserve"> _</w:t>
      </w:r>
    </w:p>
    <w:p>
      <w:pPr>
        <w:pStyle w:val="8"/>
        <w:numPr>
          <w:ilvl w:val="0"/>
          <w:numId w:val="108"/>
        </w:numPr>
        <w:ind w:firstLineChars="0"/>
        <w:rPr>
          <w:rFonts w:ascii="宋体" w:hAnsi="宋体" w:eastAsia="宋体"/>
          <w:color w:val="FF0000"/>
          <w:sz w:val="24"/>
          <w:szCs w:val="24"/>
        </w:rPr>
      </w:pPr>
      <w:r>
        <w:rPr>
          <w:rFonts w:hint="eastAsia" w:ascii="宋体" w:hAnsi="宋体" w:eastAsia="宋体"/>
          <w:color w:val="FF0000"/>
          <w:sz w:val="24"/>
          <w:szCs w:val="24"/>
        </w:rPr>
        <w:t>逗号，</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pStyle w:val="4"/>
        <w:shd w:val="clear" w:color="auto" w:fill="FFFFFF"/>
        <w:ind w:left="2940" w:leftChars="14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hint="eastAsia" w:ascii="Courier New" w:hAnsi="Courier New" w:cs="Courier New"/>
          <w:color w:val="000000"/>
          <w:sz w:val="20"/>
          <w:szCs w:val="20"/>
        </w:rPr>
        <w:t>example</w:t>
      </w:r>
      <w:r>
        <w:rPr>
          <w:rFonts w:ascii="Courier New" w:hAnsi="Courier New" w:cs="Courier New"/>
          <w:color w:val="000000"/>
          <w:sz w:val="20"/>
          <w:szCs w:val="20"/>
        </w:rPr>
        <w:t>(x):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x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x - </w:t>
      </w:r>
      <w:r>
        <w:rPr>
          <w:rFonts w:hint="eastAsia" w:ascii="Courier New" w:hAnsi="Courier New" w:cs="Courier New"/>
          <w:color w:val="000000"/>
          <w:sz w:val="20"/>
          <w:szCs w:val="20"/>
        </w:rPr>
        <w:t>example</w:t>
      </w:r>
      <w:r>
        <w:rPr>
          <w:rFonts w:ascii="Courier New" w:hAnsi="Courier New" w:cs="Courier New"/>
          <w:color w:val="000000"/>
          <w:sz w:val="20"/>
          <w:szCs w:val="20"/>
        </w:rPr>
        <w:t xml:space="preserve">(x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w:t>
      </w:r>
      <w:r>
        <w:rPr>
          <w:rFonts w:hint="eastAsia" w:ascii="Courier New" w:hAnsi="Courier New" w:cs="Courier New"/>
          <w:color w:val="000000"/>
          <w:sz w:val="20"/>
          <w:szCs w:val="20"/>
        </w:rPr>
        <w:t>example</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p>
    <w:p>
      <w:pPr>
        <w:pStyle w:val="8"/>
        <w:numPr>
          <w:ilvl w:val="0"/>
          <w:numId w:val="109"/>
        </w:numPr>
        <w:ind w:firstLineChars="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w:t>
      </w:r>
    </w:p>
    <w:p>
      <w:pPr>
        <w:pStyle w:val="8"/>
        <w:numPr>
          <w:ilvl w:val="0"/>
          <w:numId w:val="109"/>
        </w:numPr>
        <w:ind w:firstLineChars="0"/>
        <w:rPr>
          <w:rFonts w:ascii="宋体" w:hAnsi="宋体" w:eastAsia="宋体"/>
          <w:sz w:val="24"/>
          <w:szCs w:val="24"/>
        </w:rPr>
      </w:pPr>
      <w:r>
        <w:rPr>
          <w:rFonts w:hint="eastAsia" w:ascii="宋体" w:hAnsi="宋体" w:eastAsia="宋体"/>
          <w:sz w:val="24"/>
          <w:szCs w:val="24"/>
        </w:rPr>
        <w:t>2</w:t>
      </w:r>
    </w:p>
    <w:p>
      <w:pPr>
        <w:pStyle w:val="8"/>
        <w:numPr>
          <w:ilvl w:val="0"/>
          <w:numId w:val="109"/>
        </w:numPr>
        <w:ind w:firstLineChars="0"/>
        <w:rPr>
          <w:rFonts w:ascii="宋体" w:hAnsi="宋体" w:eastAsia="宋体"/>
          <w:color w:val="FF0000"/>
          <w:sz w:val="24"/>
          <w:szCs w:val="24"/>
        </w:rPr>
      </w:pPr>
      <w:r>
        <w:rPr>
          <w:rFonts w:ascii="宋体" w:hAnsi="宋体" w:eastAsia="宋体"/>
          <w:color w:val="FF0000"/>
          <w:sz w:val="24"/>
          <w:szCs w:val="24"/>
        </w:rPr>
        <w:t>3</w:t>
      </w:r>
    </w:p>
    <w:p>
      <w:pPr>
        <w:pStyle w:val="8"/>
        <w:numPr>
          <w:ilvl w:val="0"/>
          <w:numId w:val="109"/>
        </w:numPr>
        <w:ind w:firstLineChars="0"/>
        <w:rPr>
          <w:rFonts w:ascii="宋体" w:hAnsi="宋体" w:eastAsia="宋体"/>
          <w:sz w:val="24"/>
          <w:szCs w:val="24"/>
        </w:rPr>
      </w:pPr>
      <w:r>
        <w:rPr>
          <w:rFonts w:ascii="宋体" w:hAnsi="宋体" w:eastAsia="宋体"/>
          <w:sz w:val="24"/>
          <w:szCs w:val="24"/>
        </w:rPr>
        <w:t>4</w:t>
      </w:r>
    </w:p>
    <w:p>
      <w:pPr>
        <w:pStyle w:val="8"/>
        <w:numPr>
          <w:ilvl w:val="0"/>
          <w:numId w:val="3"/>
        </w:numPr>
        <w:ind w:firstLineChars="0"/>
        <w:rPr>
          <w:rFonts w:ascii="宋体" w:hAnsi="宋体" w:eastAsia="宋体"/>
          <w:sz w:val="24"/>
          <w:szCs w:val="24"/>
        </w:rPr>
      </w:pPr>
      <w:r>
        <w:rPr>
          <w:rFonts w:ascii="宋体" w:hAnsi="宋体" w:eastAsia="宋体"/>
          <w:sz w:val="24"/>
          <w:szCs w:val="24"/>
        </w:rPr>
        <w:t>Python文件只读打开模式是</w:t>
      </w:r>
      <w:r>
        <w:rPr>
          <w:rFonts w:hint="eastAsia" w:ascii="宋体" w:hAnsi="宋体" w:eastAsia="宋体"/>
          <w:sz w:val="24"/>
          <w:szCs w:val="24"/>
        </w:rPr>
        <w:t>（ ）</w:t>
      </w:r>
      <w:r>
        <w:rPr>
          <w:rFonts w:ascii="宋体" w:hAnsi="宋体" w:eastAsia="宋体"/>
          <w:sz w:val="24"/>
          <w:szCs w:val="24"/>
        </w:rPr>
        <w:t>。</w:t>
      </w:r>
    </w:p>
    <w:p>
      <w:pPr>
        <w:pStyle w:val="8"/>
        <w:numPr>
          <w:ilvl w:val="0"/>
          <w:numId w:val="110"/>
        </w:numPr>
        <w:ind w:firstLineChars="0"/>
        <w:rPr>
          <w:rFonts w:ascii="宋体" w:hAnsi="宋体" w:eastAsia="宋体"/>
          <w:sz w:val="24"/>
          <w:szCs w:val="24"/>
        </w:rPr>
      </w:pPr>
      <w:r>
        <w:rPr>
          <w:rFonts w:ascii="宋体" w:hAnsi="宋体" w:eastAsia="宋体"/>
          <w:sz w:val="24"/>
          <w:szCs w:val="24"/>
        </w:rPr>
        <w:t>'b'</w:t>
      </w:r>
    </w:p>
    <w:p>
      <w:pPr>
        <w:pStyle w:val="8"/>
        <w:numPr>
          <w:ilvl w:val="0"/>
          <w:numId w:val="110"/>
        </w:numPr>
        <w:ind w:firstLineChars="0"/>
        <w:rPr>
          <w:rFonts w:ascii="宋体" w:hAnsi="宋体" w:eastAsia="宋体"/>
          <w:sz w:val="24"/>
          <w:szCs w:val="24"/>
        </w:rPr>
      </w:pPr>
      <w:r>
        <w:rPr>
          <w:rFonts w:ascii="宋体" w:hAnsi="宋体" w:eastAsia="宋体"/>
          <w:sz w:val="24"/>
          <w:szCs w:val="24"/>
        </w:rPr>
        <w:t>'w'</w:t>
      </w:r>
    </w:p>
    <w:p>
      <w:pPr>
        <w:pStyle w:val="8"/>
        <w:numPr>
          <w:ilvl w:val="0"/>
          <w:numId w:val="110"/>
        </w:numPr>
        <w:ind w:firstLineChars="0"/>
        <w:rPr>
          <w:rFonts w:ascii="宋体" w:hAnsi="宋体" w:eastAsia="宋体"/>
          <w:sz w:val="24"/>
          <w:szCs w:val="24"/>
        </w:rPr>
      </w:pPr>
      <w:r>
        <w:rPr>
          <w:rFonts w:ascii="宋体" w:hAnsi="宋体" w:eastAsia="宋体"/>
          <w:sz w:val="24"/>
          <w:szCs w:val="24"/>
        </w:rPr>
        <w:t>'x'</w:t>
      </w:r>
    </w:p>
    <w:p>
      <w:pPr>
        <w:pStyle w:val="8"/>
        <w:numPr>
          <w:ilvl w:val="0"/>
          <w:numId w:val="110"/>
        </w:numPr>
        <w:ind w:firstLineChars="0"/>
        <w:rPr>
          <w:rFonts w:ascii="宋体" w:hAnsi="宋体" w:eastAsia="宋体"/>
          <w:color w:val="FF0000"/>
          <w:sz w:val="24"/>
          <w:szCs w:val="24"/>
        </w:rPr>
      </w:pPr>
      <w:r>
        <w:rPr>
          <w:rFonts w:ascii="宋体" w:hAnsi="宋体" w:eastAsia="宋体"/>
          <w:color w:val="FF0000"/>
          <w:sz w:val="24"/>
          <w:szCs w:val="24"/>
        </w:rPr>
        <w:t>'r'</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不是</w:t>
      </w:r>
      <w:r>
        <w:rPr>
          <w:rFonts w:ascii="宋体" w:hAnsi="宋体" w:eastAsia="宋体"/>
          <w:sz w:val="24"/>
          <w:szCs w:val="24"/>
        </w:rPr>
        <w:t>Python对文件的打开模式的是</w:t>
      </w:r>
      <w:r>
        <w:rPr>
          <w:rFonts w:hint="eastAsia" w:ascii="宋体" w:hAnsi="宋体" w:eastAsia="宋体"/>
          <w:sz w:val="24"/>
          <w:szCs w:val="24"/>
        </w:rPr>
        <w:t>（ ）</w:t>
      </w:r>
      <w:r>
        <w:rPr>
          <w:rFonts w:ascii="宋体" w:hAnsi="宋体" w:eastAsia="宋体"/>
          <w:sz w:val="24"/>
          <w:szCs w:val="24"/>
        </w:rPr>
        <w:t>。</w:t>
      </w:r>
    </w:p>
    <w:p>
      <w:pPr>
        <w:pStyle w:val="8"/>
        <w:numPr>
          <w:ilvl w:val="0"/>
          <w:numId w:val="111"/>
        </w:numPr>
        <w:ind w:firstLineChars="0"/>
        <w:rPr>
          <w:rFonts w:ascii="宋体" w:hAnsi="宋体" w:eastAsia="宋体"/>
          <w:sz w:val="24"/>
          <w:szCs w:val="24"/>
        </w:rPr>
      </w:pPr>
      <w:r>
        <w:rPr>
          <w:rFonts w:ascii="宋体" w:hAnsi="宋体" w:eastAsia="宋体"/>
          <w:sz w:val="24"/>
          <w:szCs w:val="24"/>
        </w:rPr>
        <w:t>'+'</w:t>
      </w:r>
    </w:p>
    <w:p>
      <w:pPr>
        <w:pStyle w:val="8"/>
        <w:numPr>
          <w:ilvl w:val="0"/>
          <w:numId w:val="111"/>
        </w:numPr>
        <w:ind w:firstLineChars="0"/>
        <w:rPr>
          <w:rFonts w:ascii="宋体" w:hAnsi="宋体" w:eastAsia="宋体"/>
          <w:sz w:val="24"/>
          <w:szCs w:val="24"/>
        </w:rPr>
      </w:pPr>
      <w:r>
        <w:rPr>
          <w:rFonts w:ascii="宋体" w:hAnsi="宋体" w:eastAsia="宋体"/>
          <w:sz w:val="24"/>
          <w:szCs w:val="24"/>
        </w:rPr>
        <w:t>'w'</w:t>
      </w:r>
    </w:p>
    <w:p>
      <w:pPr>
        <w:pStyle w:val="8"/>
        <w:numPr>
          <w:ilvl w:val="0"/>
          <w:numId w:val="111"/>
        </w:numPr>
        <w:ind w:firstLineChars="0"/>
        <w:rPr>
          <w:rFonts w:ascii="宋体" w:hAnsi="宋体" w:eastAsia="宋体"/>
          <w:color w:val="FF0000"/>
          <w:sz w:val="24"/>
          <w:szCs w:val="24"/>
        </w:rPr>
      </w:pPr>
      <w:r>
        <w:rPr>
          <w:rFonts w:ascii="宋体" w:hAnsi="宋体" w:eastAsia="宋体"/>
          <w:color w:val="FF0000"/>
          <w:sz w:val="24"/>
          <w:szCs w:val="24"/>
        </w:rPr>
        <w:t>'c'</w:t>
      </w:r>
    </w:p>
    <w:p>
      <w:pPr>
        <w:pStyle w:val="8"/>
        <w:numPr>
          <w:ilvl w:val="0"/>
          <w:numId w:val="111"/>
        </w:numPr>
        <w:ind w:firstLineChars="0"/>
        <w:rPr>
          <w:rFonts w:ascii="宋体" w:hAnsi="宋体" w:eastAsia="宋体"/>
          <w:sz w:val="24"/>
          <w:szCs w:val="24"/>
        </w:rPr>
      </w:pPr>
      <w:r>
        <w:rPr>
          <w:rFonts w:ascii="宋体" w:hAnsi="宋体" w:eastAsia="宋体"/>
          <w:sz w:val="24"/>
          <w:szCs w:val="24"/>
        </w:rPr>
        <w:t>'r'</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Python文件打开模式的描述，以下选项中描述错误的是</w:t>
      </w:r>
      <w:r>
        <w:rPr>
          <w:rFonts w:hint="eastAsia" w:ascii="宋体" w:hAnsi="宋体" w:eastAsia="宋体"/>
          <w:sz w:val="24"/>
          <w:szCs w:val="24"/>
        </w:rPr>
        <w:t>（ ）</w:t>
      </w:r>
      <w:r>
        <w:rPr>
          <w:rFonts w:ascii="宋体" w:hAnsi="宋体" w:eastAsia="宋体"/>
          <w:sz w:val="24"/>
          <w:szCs w:val="24"/>
        </w:rPr>
        <w:t>。</w:t>
      </w:r>
    </w:p>
    <w:p>
      <w:pPr>
        <w:pStyle w:val="8"/>
        <w:numPr>
          <w:ilvl w:val="0"/>
          <w:numId w:val="112"/>
        </w:numPr>
        <w:ind w:firstLineChars="0"/>
        <w:rPr>
          <w:rFonts w:ascii="宋体" w:hAnsi="宋体" w:eastAsia="宋体"/>
          <w:sz w:val="24"/>
          <w:szCs w:val="24"/>
        </w:rPr>
      </w:pPr>
      <w:r>
        <w:rPr>
          <w:rFonts w:hint="eastAsia" w:ascii="宋体" w:hAnsi="宋体" w:eastAsia="宋体"/>
          <w:sz w:val="24"/>
          <w:szCs w:val="24"/>
        </w:rPr>
        <w:t>追加写模式</w:t>
      </w:r>
      <w:r>
        <w:rPr>
          <w:rFonts w:ascii="宋体" w:hAnsi="宋体" w:eastAsia="宋体"/>
          <w:sz w:val="24"/>
          <w:szCs w:val="24"/>
        </w:rPr>
        <w:t xml:space="preserve"> 'a'</w:t>
      </w:r>
    </w:p>
    <w:p>
      <w:pPr>
        <w:pStyle w:val="8"/>
        <w:numPr>
          <w:ilvl w:val="0"/>
          <w:numId w:val="112"/>
        </w:numPr>
        <w:ind w:firstLineChars="0"/>
        <w:rPr>
          <w:rFonts w:ascii="宋体" w:hAnsi="宋体" w:eastAsia="宋体"/>
          <w:color w:val="FF0000"/>
          <w:sz w:val="24"/>
          <w:szCs w:val="24"/>
        </w:rPr>
      </w:pPr>
      <w:r>
        <w:rPr>
          <w:rFonts w:hint="eastAsia" w:ascii="宋体" w:hAnsi="宋体" w:eastAsia="宋体"/>
          <w:color w:val="FF0000"/>
          <w:sz w:val="24"/>
          <w:szCs w:val="24"/>
        </w:rPr>
        <w:t>创建写模式</w:t>
      </w:r>
      <w:r>
        <w:rPr>
          <w:rFonts w:ascii="宋体" w:hAnsi="宋体" w:eastAsia="宋体"/>
          <w:color w:val="FF0000"/>
          <w:sz w:val="24"/>
          <w:szCs w:val="24"/>
        </w:rPr>
        <w:t xml:space="preserve"> 'n'</w:t>
      </w:r>
    </w:p>
    <w:p>
      <w:pPr>
        <w:pStyle w:val="8"/>
        <w:numPr>
          <w:ilvl w:val="0"/>
          <w:numId w:val="112"/>
        </w:numPr>
        <w:ind w:firstLineChars="0"/>
        <w:rPr>
          <w:rFonts w:ascii="宋体" w:hAnsi="宋体" w:eastAsia="宋体"/>
          <w:sz w:val="24"/>
          <w:szCs w:val="24"/>
        </w:rPr>
      </w:pPr>
      <w:r>
        <w:rPr>
          <w:rFonts w:hint="eastAsia" w:ascii="宋体" w:hAnsi="宋体" w:eastAsia="宋体"/>
          <w:sz w:val="24"/>
          <w:szCs w:val="24"/>
        </w:rPr>
        <w:t>覆盖写模式</w:t>
      </w:r>
      <w:r>
        <w:rPr>
          <w:rFonts w:ascii="宋体" w:hAnsi="宋体" w:eastAsia="宋体"/>
          <w:sz w:val="24"/>
          <w:szCs w:val="24"/>
        </w:rPr>
        <w:t xml:space="preserve"> 'w'</w:t>
      </w:r>
    </w:p>
    <w:p>
      <w:pPr>
        <w:pStyle w:val="8"/>
        <w:numPr>
          <w:ilvl w:val="0"/>
          <w:numId w:val="112"/>
        </w:numPr>
        <w:ind w:firstLineChars="0"/>
        <w:rPr>
          <w:rFonts w:ascii="宋体" w:hAnsi="宋体" w:eastAsia="宋体"/>
          <w:sz w:val="24"/>
          <w:szCs w:val="24"/>
        </w:rPr>
      </w:pPr>
      <w:r>
        <w:rPr>
          <w:rFonts w:hint="eastAsia" w:ascii="宋体" w:hAnsi="宋体" w:eastAsia="宋体"/>
          <w:sz w:val="24"/>
          <w:szCs w:val="24"/>
        </w:rPr>
        <w:t>只读模式</w:t>
      </w:r>
      <w:r>
        <w:rPr>
          <w:rFonts w:ascii="宋体" w:hAnsi="宋体" w:eastAsia="宋体"/>
          <w:sz w:val="24"/>
          <w:szCs w:val="24"/>
        </w:rPr>
        <w:t xml:space="preserve"> 'r'</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以下选项中不是</w:t>
      </w:r>
      <w:r>
        <w:rPr>
          <w:rFonts w:ascii="宋体" w:hAnsi="宋体" w:eastAsia="宋体"/>
          <w:sz w:val="24"/>
          <w:szCs w:val="24"/>
        </w:rPr>
        <w:t xml:space="preserve"> Python 对文件的操作方法的是</w:t>
      </w:r>
      <w:r>
        <w:rPr>
          <w:rFonts w:hint="eastAsia" w:ascii="宋体" w:hAnsi="宋体" w:eastAsia="宋体"/>
          <w:sz w:val="24"/>
          <w:szCs w:val="24"/>
        </w:rPr>
        <w:t>（ ）</w:t>
      </w:r>
      <w:r>
        <w:rPr>
          <w:rFonts w:ascii="宋体" w:hAnsi="宋体" w:eastAsia="宋体"/>
          <w:sz w:val="24"/>
          <w:szCs w:val="24"/>
        </w:rPr>
        <w:t>。</w:t>
      </w:r>
    </w:p>
    <w:p>
      <w:pPr>
        <w:pStyle w:val="8"/>
        <w:numPr>
          <w:ilvl w:val="0"/>
          <w:numId w:val="113"/>
        </w:numPr>
        <w:ind w:firstLineChars="0"/>
        <w:rPr>
          <w:rFonts w:ascii="宋体" w:hAnsi="宋体" w:eastAsia="宋体"/>
          <w:color w:val="FF0000"/>
          <w:sz w:val="24"/>
          <w:szCs w:val="24"/>
        </w:rPr>
      </w:pPr>
      <w:r>
        <w:rPr>
          <w:rFonts w:ascii="宋体" w:hAnsi="宋体" w:eastAsia="宋体"/>
          <w:color w:val="FF0000"/>
          <w:sz w:val="24"/>
          <w:szCs w:val="24"/>
        </w:rPr>
        <w:t>writetext</w:t>
      </w:r>
    </w:p>
    <w:p>
      <w:pPr>
        <w:pStyle w:val="8"/>
        <w:numPr>
          <w:ilvl w:val="0"/>
          <w:numId w:val="113"/>
        </w:numPr>
        <w:ind w:firstLineChars="0"/>
        <w:rPr>
          <w:rFonts w:ascii="宋体" w:hAnsi="宋体" w:eastAsia="宋体"/>
          <w:sz w:val="24"/>
          <w:szCs w:val="24"/>
        </w:rPr>
      </w:pPr>
      <w:r>
        <w:rPr>
          <w:rFonts w:ascii="宋体" w:hAnsi="宋体" w:eastAsia="宋体"/>
          <w:sz w:val="24"/>
          <w:szCs w:val="24"/>
        </w:rPr>
        <w:t>seek</w:t>
      </w:r>
    </w:p>
    <w:p>
      <w:pPr>
        <w:pStyle w:val="8"/>
        <w:numPr>
          <w:ilvl w:val="0"/>
          <w:numId w:val="113"/>
        </w:numPr>
        <w:ind w:firstLineChars="0"/>
        <w:rPr>
          <w:rFonts w:ascii="宋体" w:hAnsi="宋体" w:eastAsia="宋体"/>
          <w:sz w:val="24"/>
          <w:szCs w:val="24"/>
        </w:rPr>
      </w:pPr>
      <w:r>
        <w:rPr>
          <w:rFonts w:ascii="宋体" w:hAnsi="宋体" w:eastAsia="宋体"/>
          <w:sz w:val="24"/>
          <w:szCs w:val="24"/>
        </w:rPr>
        <w:t>write</w:t>
      </w:r>
    </w:p>
    <w:p>
      <w:pPr>
        <w:pStyle w:val="8"/>
        <w:numPr>
          <w:ilvl w:val="0"/>
          <w:numId w:val="113"/>
        </w:numPr>
        <w:ind w:firstLineChars="0"/>
        <w:rPr>
          <w:rFonts w:ascii="宋体" w:hAnsi="宋体" w:eastAsia="宋体"/>
          <w:sz w:val="24"/>
          <w:szCs w:val="24"/>
        </w:rPr>
      </w:pPr>
      <w:r>
        <w:rPr>
          <w:rFonts w:ascii="宋体" w:hAnsi="宋体" w:eastAsia="宋体"/>
          <w:sz w:val="24"/>
          <w:szCs w:val="24"/>
        </w:rPr>
        <w:t>writelines</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以下选项中，对文件的描述错误的是（ ）</w:t>
      </w:r>
      <w:r>
        <w:rPr>
          <w:rFonts w:ascii="宋体" w:hAnsi="宋体" w:eastAsia="宋体"/>
          <w:sz w:val="24"/>
          <w:szCs w:val="24"/>
        </w:rPr>
        <w:t>。</w:t>
      </w:r>
    </w:p>
    <w:p>
      <w:pPr>
        <w:pStyle w:val="8"/>
        <w:numPr>
          <w:ilvl w:val="0"/>
          <w:numId w:val="114"/>
        </w:numPr>
        <w:ind w:firstLineChars="0"/>
        <w:rPr>
          <w:rFonts w:ascii="宋体" w:hAnsi="宋体" w:eastAsia="宋体"/>
          <w:sz w:val="24"/>
          <w:szCs w:val="24"/>
        </w:rPr>
      </w:pPr>
      <w:r>
        <w:rPr>
          <w:rFonts w:hint="eastAsia" w:ascii="宋体" w:hAnsi="宋体" w:eastAsia="宋体"/>
          <w:sz w:val="24"/>
          <w:szCs w:val="24"/>
        </w:rPr>
        <w:t>文件是一个存储在辅助存储器上的数据序列</w:t>
      </w:r>
    </w:p>
    <w:p>
      <w:pPr>
        <w:pStyle w:val="8"/>
        <w:numPr>
          <w:ilvl w:val="0"/>
          <w:numId w:val="114"/>
        </w:numPr>
        <w:ind w:firstLineChars="0"/>
        <w:rPr>
          <w:rFonts w:ascii="宋体" w:hAnsi="宋体" w:eastAsia="宋体"/>
          <w:color w:val="FF0000"/>
          <w:sz w:val="24"/>
          <w:szCs w:val="24"/>
        </w:rPr>
      </w:pPr>
      <w:r>
        <w:rPr>
          <w:rFonts w:hint="eastAsia" w:ascii="宋体" w:hAnsi="宋体" w:eastAsia="宋体"/>
          <w:color w:val="FF0000"/>
          <w:sz w:val="24"/>
          <w:szCs w:val="24"/>
        </w:rPr>
        <w:t>文本文件不能用二进制文件方式读入</w:t>
      </w:r>
    </w:p>
    <w:p>
      <w:pPr>
        <w:pStyle w:val="8"/>
        <w:numPr>
          <w:ilvl w:val="0"/>
          <w:numId w:val="114"/>
        </w:numPr>
        <w:ind w:firstLineChars="0"/>
        <w:rPr>
          <w:rFonts w:ascii="宋体" w:hAnsi="宋体" w:eastAsia="宋体"/>
          <w:sz w:val="24"/>
          <w:szCs w:val="24"/>
        </w:rPr>
      </w:pPr>
      <w:r>
        <w:rPr>
          <w:rFonts w:hint="eastAsia" w:ascii="宋体" w:hAnsi="宋体" w:eastAsia="宋体"/>
          <w:sz w:val="24"/>
          <w:szCs w:val="24"/>
        </w:rPr>
        <w:t>文本文件和二进制文件都是文件</w:t>
      </w:r>
    </w:p>
    <w:p>
      <w:pPr>
        <w:pStyle w:val="8"/>
        <w:numPr>
          <w:ilvl w:val="0"/>
          <w:numId w:val="114"/>
        </w:numPr>
        <w:ind w:firstLineChars="0"/>
        <w:rPr>
          <w:rFonts w:ascii="宋体" w:hAnsi="宋体" w:eastAsia="宋体"/>
          <w:sz w:val="24"/>
          <w:szCs w:val="24"/>
        </w:rPr>
      </w:pPr>
      <w:r>
        <w:rPr>
          <w:rFonts w:hint="eastAsia" w:ascii="宋体" w:hAnsi="宋体" w:eastAsia="宋体"/>
          <w:sz w:val="24"/>
          <w:szCs w:val="24"/>
        </w:rPr>
        <w:t>文件中可以包含任何数据内容</w:t>
      </w:r>
    </w:p>
    <w:p>
      <w:pPr>
        <w:pStyle w:val="8"/>
        <w:numPr>
          <w:ilvl w:val="0"/>
          <w:numId w:val="3"/>
        </w:numPr>
        <w:ind w:firstLineChars="0"/>
        <w:rPr>
          <w:rFonts w:ascii="宋体" w:hAnsi="宋体" w:eastAsia="宋体"/>
          <w:sz w:val="24"/>
          <w:szCs w:val="24"/>
        </w:rPr>
      </w:pPr>
      <w:r>
        <w:rPr>
          <w:rFonts w:ascii="宋体" w:hAnsi="宋体" w:eastAsia="宋体"/>
          <w:sz w:val="24"/>
          <w:szCs w:val="24"/>
        </w:rPr>
        <w:t>os.path模块检查文件是否存在的函数是</w:t>
      </w:r>
      <w:r>
        <w:rPr>
          <w:rFonts w:hint="eastAsia" w:ascii="宋体" w:hAnsi="宋体" w:eastAsia="宋体"/>
          <w:sz w:val="24"/>
          <w:szCs w:val="24"/>
        </w:rPr>
        <w:t>（ ）</w:t>
      </w:r>
      <w:r>
        <w:rPr>
          <w:rFonts w:ascii="宋体" w:hAnsi="宋体" w:eastAsia="宋体"/>
          <w:sz w:val="24"/>
          <w:szCs w:val="24"/>
        </w:rPr>
        <w:t>。</w:t>
      </w:r>
    </w:p>
    <w:p>
      <w:pPr>
        <w:pStyle w:val="8"/>
        <w:numPr>
          <w:ilvl w:val="0"/>
          <w:numId w:val="115"/>
        </w:numPr>
        <w:ind w:firstLineChars="0"/>
        <w:rPr>
          <w:rFonts w:ascii="宋体" w:hAnsi="宋体" w:eastAsia="宋体"/>
          <w:sz w:val="24"/>
          <w:szCs w:val="24"/>
        </w:rPr>
      </w:pPr>
      <w:r>
        <w:rPr>
          <w:rFonts w:ascii="宋体" w:hAnsi="宋体" w:eastAsia="宋体"/>
          <w:sz w:val="24"/>
          <w:szCs w:val="24"/>
        </w:rPr>
        <w:t>isdir(path)</w:t>
      </w:r>
    </w:p>
    <w:p>
      <w:pPr>
        <w:pStyle w:val="8"/>
        <w:numPr>
          <w:ilvl w:val="0"/>
          <w:numId w:val="115"/>
        </w:numPr>
        <w:ind w:firstLineChars="0"/>
        <w:rPr>
          <w:rFonts w:ascii="宋体" w:hAnsi="宋体" w:eastAsia="宋体"/>
          <w:color w:val="FF0000"/>
          <w:sz w:val="24"/>
          <w:szCs w:val="24"/>
        </w:rPr>
      </w:pPr>
      <w:r>
        <w:rPr>
          <w:rFonts w:ascii="宋体" w:hAnsi="宋体" w:eastAsia="宋体"/>
          <w:color w:val="FF0000"/>
          <w:sz w:val="24"/>
          <w:szCs w:val="24"/>
        </w:rPr>
        <w:t>exists(path)</w:t>
      </w:r>
    </w:p>
    <w:p>
      <w:pPr>
        <w:pStyle w:val="8"/>
        <w:numPr>
          <w:ilvl w:val="0"/>
          <w:numId w:val="115"/>
        </w:numPr>
        <w:ind w:firstLineChars="0"/>
        <w:rPr>
          <w:rFonts w:ascii="宋体" w:hAnsi="宋体" w:eastAsia="宋体"/>
          <w:sz w:val="24"/>
          <w:szCs w:val="24"/>
        </w:rPr>
      </w:pPr>
      <w:r>
        <w:rPr>
          <w:rFonts w:ascii="宋体" w:hAnsi="宋体" w:eastAsia="宋体"/>
          <w:sz w:val="24"/>
          <w:szCs w:val="24"/>
        </w:rPr>
        <w:t>isfile(path)</w:t>
      </w:r>
    </w:p>
    <w:p>
      <w:pPr>
        <w:pStyle w:val="8"/>
        <w:numPr>
          <w:ilvl w:val="0"/>
          <w:numId w:val="115"/>
        </w:numPr>
        <w:ind w:firstLineChars="0"/>
        <w:rPr>
          <w:rFonts w:ascii="宋体" w:hAnsi="宋体" w:eastAsia="宋体"/>
          <w:sz w:val="24"/>
          <w:szCs w:val="24"/>
        </w:rPr>
      </w:pPr>
      <w:r>
        <w:rPr>
          <w:rFonts w:ascii="宋体" w:hAnsi="宋体" w:eastAsia="宋体"/>
          <w:sz w:val="24"/>
          <w:szCs w:val="24"/>
        </w:rPr>
        <w:t>splitext(path)</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文件指针可移动位置。</w:t>
      </w:r>
      <w:r>
        <w:rPr>
          <w:rFonts w:ascii="宋体" w:hAnsi="宋体" w:eastAsia="宋体"/>
          <w:sz w:val="24"/>
          <w:szCs w:val="24"/>
        </w:rPr>
        <w:t>seek(5,1)表达的含义是</w:t>
      </w:r>
      <w:r>
        <w:rPr>
          <w:rFonts w:hint="eastAsia" w:ascii="宋体" w:hAnsi="宋体" w:eastAsia="宋体"/>
          <w:sz w:val="24"/>
          <w:szCs w:val="24"/>
        </w:rPr>
        <w:t>（ ）</w:t>
      </w:r>
      <w:r>
        <w:rPr>
          <w:rFonts w:ascii="宋体" w:hAnsi="宋体" w:eastAsia="宋体"/>
          <w:sz w:val="24"/>
          <w:szCs w:val="24"/>
        </w:rPr>
        <w:t>。</w:t>
      </w:r>
    </w:p>
    <w:p>
      <w:pPr>
        <w:pStyle w:val="8"/>
        <w:numPr>
          <w:ilvl w:val="0"/>
          <w:numId w:val="116"/>
        </w:numPr>
        <w:ind w:firstLineChars="0"/>
        <w:rPr>
          <w:rFonts w:ascii="宋体" w:hAnsi="宋体" w:eastAsia="宋体"/>
          <w:color w:val="FF0000"/>
          <w:sz w:val="24"/>
          <w:szCs w:val="24"/>
        </w:rPr>
      </w:pPr>
      <w:r>
        <w:rPr>
          <w:rFonts w:hint="eastAsia" w:ascii="宋体" w:hAnsi="宋体" w:eastAsia="宋体"/>
          <w:color w:val="FF0000"/>
          <w:sz w:val="24"/>
          <w:szCs w:val="24"/>
        </w:rPr>
        <w:t>从文件当前位置，向后移动</w:t>
      </w:r>
      <w:r>
        <w:rPr>
          <w:rFonts w:ascii="宋体" w:hAnsi="宋体" w:eastAsia="宋体"/>
          <w:color w:val="FF0000"/>
          <w:sz w:val="24"/>
          <w:szCs w:val="24"/>
        </w:rPr>
        <w:t>5个字节</w:t>
      </w:r>
    </w:p>
    <w:p>
      <w:pPr>
        <w:pStyle w:val="8"/>
        <w:numPr>
          <w:ilvl w:val="0"/>
          <w:numId w:val="116"/>
        </w:numPr>
        <w:ind w:firstLineChars="0"/>
        <w:rPr>
          <w:rFonts w:ascii="宋体" w:hAnsi="宋体" w:eastAsia="宋体"/>
          <w:sz w:val="24"/>
          <w:szCs w:val="24"/>
        </w:rPr>
      </w:pPr>
      <w:r>
        <w:rPr>
          <w:rFonts w:hint="eastAsia" w:ascii="宋体" w:hAnsi="宋体" w:eastAsia="宋体"/>
          <w:sz w:val="24"/>
          <w:szCs w:val="24"/>
        </w:rPr>
        <w:t>从文件末尾起，向前移动</w:t>
      </w:r>
      <w:r>
        <w:rPr>
          <w:rFonts w:ascii="宋体" w:hAnsi="宋体" w:eastAsia="宋体"/>
          <w:sz w:val="24"/>
          <w:szCs w:val="24"/>
        </w:rPr>
        <w:t>5个字节</w:t>
      </w:r>
    </w:p>
    <w:p>
      <w:pPr>
        <w:pStyle w:val="8"/>
        <w:numPr>
          <w:ilvl w:val="0"/>
          <w:numId w:val="116"/>
        </w:numPr>
        <w:ind w:firstLineChars="0"/>
        <w:rPr>
          <w:rFonts w:ascii="宋体" w:hAnsi="宋体" w:eastAsia="宋体"/>
          <w:sz w:val="24"/>
          <w:szCs w:val="24"/>
        </w:rPr>
      </w:pPr>
      <w:r>
        <w:rPr>
          <w:rFonts w:hint="eastAsia" w:ascii="宋体" w:hAnsi="宋体" w:eastAsia="宋体"/>
          <w:sz w:val="24"/>
          <w:szCs w:val="24"/>
        </w:rPr>
        <w:t>从文件当前位置，向前移动</w:t>
      </w:r>
      <w:r>
        <w:rPr>
          <w:rFonts w:ascii="宋体" w:hAnsi="宋体" w:eastAsia="宋体"/>
          <w:sz w:val="24"/>
          <w:szCs w:val="24"/>
        </w:rPr>
        <w:t>5个字节</w:t>
      </w:r>
    </w:p>
    <w:p>
      <w:pPr>
        <w:pStyle w:val="8"/>
        <w:numPr>
          <w:ilvl w:val="0"/>
          <w:numId w:val="116"/>
        </w:numPr>
        <w:ind w:firstLineChars="0"/>
        <w:rPr>
          <w:rFonts w:ascii="宋体" w:hAnsi="宋体" w:eastAsia="宋体"/>
          <w:sz w:val="24"/>
          <w:szCs w:val="24"/>
        </w:rPr>
      </w:pPr>
      <w:r>
        <w:rPr>
          <w:rFonts w:hint="eastAsia" w:ascii="宋体" w:hAnsi="宋体" w:eastAsia="宋体"/>
          <w:sz w:val="24"/>
          <w:szCs w:val="24"/>
        </w:rPr>
        <w:t>从文件开头起，向后移动</w:t>
      </w:r>
      <w:r>
        <w:rPr>
          <w:rFonts w:ascii="宋体" w:hAnsi="宋体" w:eastAsia="宋体"/>
          <w:sz w:val="24"/>
          <w:szCs w:val="24"/>
        </w:rPr>
        <w:t>5个字节</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关于代码</w:t>
      </w:r>
      <w:r>
        <w:rPr>
          <w:rFonts w:ascii="宋体" w:hAnsi="宋体" w:eastAsia="宋体"/>
          <w:sz w:val="24"/>
          <w:szCs w:val="24"/>
        </w:rPr>
        <w:t>with open('abc.txt'','r+') as f :的描述，错误的选项是</w:t>
      </w:r>
      <w:r>
        <w:rPr>
          <w:rFonts w:hint="eastAsia" w:ascii="宋体" w:hAnsi="宋体" w:eastAsia="宋体"/>
          <w:sz w:val="24"/>
          <w:szCs w:val="24"/>
        </w:rPr>
        <w:t>（ ）</w:t>
      </w:r>
      <w:r>
        <w:rPr>
          <w:rFonts w:ascii="宋体" w:hAnsi="宋体" w:eastAsia="宋体"/>
          <w:sz w:val="24"/>
          <w:szCs w:val="24"/>
        </w:rPr>
        <w:t>。</w:t>
      </w:r>
    </w:p>
    <w:p>
      <w:pPr>
        <w:pStyle w:val="8"/>
        <w:numPr>
          <w:ilvl w:val="0"/>
          <w:numId w:val="117"/>
        </w:numPr>
        <w:ind w:firstLineChars="0"/>
        <w:rPr>
          <w:rFonts w:ascii="宋体" w:hAnsi="宋体" w:eastAsia="宋体"/>
          <w:sz w:val="24"/>
          <w:szCs w:val="24"/>
        </w:rPr>
      </w:pPr>
      <w:r>
        <w:rPr>
          <w:rFonts w:hint="eastAsia" w:ascii="宋体" w:hAnsi="宋体" w:eastAsia="宋体"/>
          <w:sz w:val="24"/>
          <w:szCs w:val="24"/>
        </w:rPr>
        <w:t>返回文件指针</w:t>
      </w:r>
      <w:r>
        <w:rPr>
          <w:rFonts w:ascii="宋体" w:hAnsi="宋体" w:eastAsia="宋体"/>
          <w:sz w:val="24"/>
          <w:szCs w:val="24"/>
        </w:rPr>
        <w:t>f</w:t>
      </w:r>
    </w:p>
    <w:p>
      <w:pPr>
        <w:pStyle w:val="8"/>
        <w:numPr>
          <w:ilvl w:val="0"/>
          <w:numId w:val="117"/>
        </w:numPr>
        <w:ind w:firstLineChars="0"/>
        <w:rPr>
          <w:rFonts w:ascii="宋体" w:hAnsi="宋体" w:eastAsia="宋体"/>
          <w:sz w:val="24"/>
          <w:szCs w:val="24"/>
        </w:rPr>
      </w:pPr>
      <w:r>
        <w:rPr>
          <w:rFonts w:hint="eastAsia" w:ascii="宋体" w:hAnsi="宋体" w:eastAsia="宋体"/>
          <w:sz w:val="24"/>
          <w:szCs w:val="24"/>
        </w:rPr>
        <w:t>以读写方式打开文件</w:t>
      </w:r>
    </w:p>
    <w:p>
      <w:pPr>
        <w:pStyle w:val="8"/>
        <w:numPr>
          <w:ilvl w:val="0"/>
          <w:numId w:val="117"/>
        </w:numPr>
        <w:ind w:firstLineChars="0"/>
        <w:rPr>
          <w:rFonts w:ascii="宋体" w:hAnsi="宋体" w:eastAsia="宋体"/>
          <w:sz w:val="24"/>
          <w:szCs w:val="24"/>
        </w:rPr>
      </w:pPr>
      <w:r>
        <w:rPr>
          <w:rFonts w:hint="eastAsia" w:ascii="宋体" w:hAnsi="宋体" w:eastAsia="宋体"/>
          <w:sz w:val="24"/>
          <w:szCs w:val="24"/>
        </w:rPr>
        <w:t>程序自动执行</w:t>
      </w:r>
      <w:r>
        <w:rPr>
          <w:rFonts w:ascii="宋体" w:hAnsi="宋体" w:eastAsia="宋体"/>
          <w:sz w:val="24"/>
          <w:szCs w:val="24"/>
        </w:rPr>
        <w:t>close()函数，关闭文件</w:t>
      </w:r>
    </w:p>
    <w:p>
      <w:pPr>
        <w:pStyle w:val="8"/>
        <w:numPr>
          <w:ilvl w:val="0"/>
          <w:numId w:val="117"/>
        </w:numPr>
        <w:ind w:firstLineChars="0"/>
        <w:rPr>
          <w:rFonts w:ascii="宋体" w:hAnsi="宋体" w:eastAsia="宋体"/>
          <w:color w:val="FF0000"/>
          <w:sz w:val="24"/>
          <w:szCs w:val="24"/>
        </w:rPr>
      </w:pPr>
      <w:r>
        <w:rPr>
          <w:rFonts w:hint="eastAsia" w:ascii="宋体" w:hAnsi="宋体" w:eastAsia="宋体"/>
          <w:color w:val="FF0000"/>
          <w:sz w:val="24"/>
          <w:szCs w:val="24"/>
        </w:rPr>
        <w:t>执行代码后，</w:t>
      </w:r>
      <w:r>
        <w:rPr>
          <w:rFonts w:ascii="宋体" w:hAnsi="宋体" w:eastAsia="宋体"/>
          <w:color w:val="FF0000"/>
          <w:sz w:val="24"/>
          <w:szCs w:val="24"/>
        </w:rPr>
        <w:t>abc.txt文件未关闭，必须通过close()函数关闭</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在读写文件之前，必须通过以下哪个方法创建文件对象（ ）。</w:t>
      </w:r>
    </w:p>
    <w:p>
      <w:pPr>
        <w:pStyle w:val="8"/>
        <w:numPr>
          <w:ilvl w:val="0"/>
          <w:numId w:val="118"/>
        </w:numPr>
        <w:ind w:firstLineChars="0"/>
        <w:rPr>
          <w:rFonts w:ascii="宋体" w:hAnsi="宋体" w:eastAsia="宋体"/>
          <w:sz w:val="24"/>
          <w:szCs w:val="24"/>
        </w:rPr>
      </w:pPr>
      <w:r>
        <w:rPr>
          <w:rFonts w:ascii="宋体" w:hAnsi="宋体" w:eastAsia="宋体"/>
          <w:sz w:val="24"/>
          <w:szCs w:val="24"/>
        </w:rPr>
        <w:t>create</w:t>
      </w:r>
    </w:p>
    <w:p>
      <w:pPr>
        <w:pStyle w:val="8"/>
        <w:numPr>
          <w:ilvl w:val="0"/>
          <w:numId w:val="118"/>
        </w:numPr>
        <w:ind w:firstLineChars="0"/>
        <w:rPr>
          <w:rFonts w:ascii="宋体" w:hAnsi="宋体" w:eastAsia="宋体"/>
          <w:sz w:val="24"/>
          <w:szCs w:val="24"/>
        </w:rPr>
      </w:pPr>
      <w:r>
        <w:rPr>
          <w:rFonts w:ascii="宋体" w:hAnsi="宋体" w:eastAsia="宋体"/>
          <w:sz w:val="24"/>
          <w:szCs w:val="24"/>
        </w:rPr>
        <w:t>folder</w:t>
      </w:r>
    </w:p>
    <w:p>
      <w:pPr>
        <w:pStyle w:val="8"/>
        <w:numPr>
          <w:ilvl w:val="0"/>
          <w:numId w:val="118"/>
        </w:numPr>
        <w:ind w:firstLineChars="0"/>
        <w:rPr>
          <w:rFonts w:ascii="宋体" w:hAnsi="宋体" w:eastAsia="宋体"/>
          <w:sz w:val="24"/>
          <w:szCs w:val="24"/>
        </w:rPr>
      </w:pPr>
      <w:r>
        <w:rPr>
          <w:rFonts w:ascii="宋体" w:hAnsi="宋体" w:eastAsia="宋体"/>
          <w:sz w:val="24"/>
          <w:szCs w:val="24"/>
        </w:rPr>
        <w:t>File</w:t>
      </w:r>
    </w:p>
    <w:p>
      <w:pPr>
        <w:pStyle w:val="8"/>
        <w:numPr>
          <w:ilvl w:val="0"/>
          <w:numId w:val="118"/>
        </w:numPr>
        <w:ind w:firstLineChars="0"/>
        <w:rPr>
          <w:rFonts w:ascii="宋体" w:hAnsi="宋体" w:eastAsia="宋体"/>
          <w:color w:val="FF0000"/>
          <w:sz w:val="24"/>
          <w:szCs w:val="24"/>
        </w:rPr>
      </w:pPr>
      <w:r>
        <w:rPr>
          <w:rFonts w:ascii="宋体" w:hAnsi="宋体" w:eastAsia="宋体"/>
          <w:color w:val="FF0000"/>
          <w:sz w:val="24"/>
          <w:szCs w:val="24"/>
        </w:rPr>
        <w:t>open</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以下选项中，不是</w:t>
      </w:r>
      <w:r>
        <w:rPr>
          <w:rFonts w:ascii="宋体" w:hAnsi="宋体" w:eastAsia="宋体"/>
          <w:sz w:val="24"/>
          <w:szCs w:val="24"/>
        </w:rPr>
        <w:t>Python中文件操作的相关函数是</w:t>
      </w:r>
      <w:r>
        <w:rPr>
          <w:rFonts w:hint="eastAsia" w:ascii="宋体" w:hAnsi="宋体" w:eastAsia="宋体"/>
          <w:sz w:val="24"/>
          <w:szCs w:val="24"/>
        </w:rPr>
        <w:t>（ ）</w:t>
      </w:r>
      <w:r>
        <w:rPr>
          <w:rFonts w:ascii="宋体" w:hAnsi="宋体" w:eastAsia="宋体"/>
          <w:sz w:val="24"/>
          <w:szCs w:val="24"/>
        </w:rPr>
        <w:t>。</w:t>
      </w:r>
    </w:p>
    <w:p>
      <w:pPr>
        <w:pStyle w:val="8"/>
        <w:numPr>
          <w:ilvl w:val="0"/>
          <w:numId w:val="119"/>
        </w:numPr>
        <w:ind w:firstLineChars="0"/>
        <w:rPr>
          <w:rFonts w:ascii="宋体" w:hAnsi="宋体" w:eastAsia="宋体"/>
          <w:sz w:val="24"/>
          <w:szCs w:val="24"/>
        </w:rPr>
      </w:pPr>
      <w:r>
        <w:rPr>
          <w:rFonts w:ascii="宋体" w:hAnsi="宋体" w:eastAsia="宋体"/>
          <w:sz w:val="24"/>
          <w:szCs w:val="24"/>
        </w:rPr>
        <w:t>read()</w:t>
      </w:r>
    </w:p>
    <w:p>
      <w:pPr>
        <w:pStyle w:val="8"/>
        <w:numPr>
          <w:ilvl w:val="0"/>
          <w:numId w:val="119"/>
        </w:numPr>
        <w:ind w:firstLineChars="0"/>
        <w:rPr>
          <w:rFonts w:ascii="宋体" w:hAnsi="宋体" w:eastAsia="宋体"/>
          <w:sz w:val="24"/>
          <w:szCs w:val="24"/>
        </w:rPr>
      </w:pPr>
      <w:r>
        <w:rPr>
          <w:rFonts w:ascii="宋体" w:hAnsi="宋体" w:eastAsia="宋体"/>
          <w:sz w:val="24"/>
          <w:szCs w:val="24"/>
        </w:rPr>
        <w:t>write()</w:t>
      </w:r>
    </w:p>
    <w:p>
      <w:pPr>
        <w:pStyle w:val="8"/>
        <w:numPr>
          <w:ilvl w:val="0"/>
          <w:numId w:val="119"/>
        </w:numPr>
        <w:ind w:firstLineChars="0"/>
        <w:rPr>
          <w:rFonts w:ascii="宋体" w:hAnsi="宋体" w:eastAsia="宋体"/>
          <w:sz w:val="24"/>
          <w:szCs w:val="24"/>
        </w:rPr>
      </w:pPr>
      <w:r>
        <w:rPr>
          <w:rFonts w:ascii="宋体" w:hAnsi="宋体" w:eastAsia="宋体"/>
          <w:sz w:val="24"/>
          <w:szCs w:val="24"/>
        </w:rPr>
        <w:t>open()</w:t>
      </w:r>
    </w:p>
    <w:p>
      <w:pPr>
        <w:pStyle w:val="8"/>
        <w:numPr>
          <w:ilvl w:val="0"/>
          <w:numId w:val="119"/>
        </w:numPr>
        <w:ind w:firstLineChars="0"/>
        <w:rPr>
          <w:rFonts w:ascii="宋体" w:hAnsi="宋体" w:eastAsia="宋体"/>
          <w:color w:val="FF0000"/>
          <w:sz w:val="24"/>
          <w:szCs w:val="24"/>
        </w:rPr>
      </w:pPr>
      <w:r>
        <w:rPr>
          <w:rFonts w:ascii="宋体" w:hAnsi="宋体" w:eastAsia="宋体"/>
          <w:color w:val="FF0000"/>
          <w:sz w:val="24"/>
          <w:szCs w:val="24"/>
        </w:rPr>
        <w:t>load()</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文件apple</w:t>
      </w:r>
      <w:r>
        <w:rPr>
          <w:rFonts w:ascii="宋体" w:hAnsi="宋体" w:eastAsia="宋体"/>
          <w:sz w:val="24"/>
          <w:szCs w:val="24"/>
        </w:rPr>
        <w:t xml:space="preserve">.txt在当前程序所在目录内，其内容是一段文本: </w:t>
      </w:r>
      <w:r>
        <w:rPr>
          <w:rFonts w:hint="eastAsia" w:ascii="宋体" w:hAnsi="宋体" w:eastAsia="宋体"/>
          <w:sz w:val="24"/>
          <w:szCs w:val="24"/>
        </w:rPr>
        <w:t>good</w:t>
      </w:r>
      <w:r>
        <w:rPr>
          <w:rFonts w:ascii="宋体" w:hAnsi="宋体" w:eastAsia="宋体"/>
          <w:sz w:val="24"/>
          <w:szCs w:val="24"/>
        </w:rPr>
        <w:t>，</w:t>
      </w:r>
      <w:r>
        <w:rPr>
          <w:rFonts w:hint="eastAsia" w:ascii="宋体" w:hAnsi="宋体" w:eastAsia="宋体"/>
          <w:sz w:val="24"/>
          <w:szCs w:val="24"/>
        </w:rPr>
        <w:t>以下</w:t>
      </w:r>
      <w:r>
        <w:rPr>
          <w:rFonts w:ascii="宋体" w:hAnsi="宋体" w:eastAsia="宋体"/>
          <w:sz w:val="24"/>
          <w:szCs w:val="24"/>
        </w:rPr>
        <w:t>代码的</w:t>
      </w:r>
      <w:r>
        <w:rPr>
          <w:rFonts w:hint="eastAsia" w:ascii="宋体" w:hAnsi="宋体" w:eastAsia="宋体"/>
          <w:sz w:val="24"/>
          <w:szCs w:val="24"/>
        </w:rPr>
        <w:t>运行</w:t>
      </w:r>
      <w:r>
        <w:rPr>
          <w:rFonts w:ascii="宋体" w:hAnsi="宋体" w:eastAsia="宋体"/>
          <w:sz w:val="24"/>
          <w:szCs w:val="24"/>
        </w:rPr>
        <w:t>结果</w:t>
      </w:r>
      <w:r>
        <w:rPr>
          <w:rFonts w:hint="eastAsia" w:ascii="宋体" w:hAnsi="宋体" w:eastAsia="宋体"/>
          <w:sz w:val="24"/>
          <w:szCs w:val="24"/>
        </w:rPr>
        <w:t>为（ ）。</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txt = </w:t>
      </w:r>
      <w:r>
        <w:rPr>
          <w:rFonts w:ascii="Courier New" w:hAnsi="Courier New" w:cs="Courier New"/>
          <w:color w:val="000080"/>
          <w:sz w:val="20"/>
          <w:szCs w:val="20"/>
        </w:rPr>
        <w:t>open</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ascii="Courier New" w:hAnsi="Courier New" w:cs="Courier New"/>
          <w:b/>
          <w:bCs/>
          <w:color w:val="008080"/>
          <w:sz w:val="20"/>
          <w:szCs w:val="20"/>
        </w:rPr>
        <w:t>apple</w:t>
      </w:r>
      <w:r>
        <w:rPr>
          <w:rFonts w:ascii="Courier New" w:hAnsi="Courier New" w:cs="Courier New"/>
          <w:b/>
          <w:bCs/>
          <w:color w:val="008080"/>
          <w:sz w:val="20"/>
          <w:szCs w:val="20"/>
        </w:rPr>
        <w:t>.txt"</w:t>
      </w:r>
      <w:r>
        <w:rPr>
          <w:rFonts w:ascii="Courier New" w:hAnsi="Courier New" w:cs="Courier New"/>
          <w:color w:val="000000"/>
          <w:sz w:val="20"/>
          <w:szCs w:val="20"/>
        </w:rPr>
        <w:t xml:space="preserve">, </w:t>
      </w:r>
      <w:r>
        <w:rPr>
          <w:rFonts w:ascii="Courier New" w:hAnsi="Courier New" w:cs="Courier New"/>
          <w:b/>
          <w:bCs/>
          <w:color w:val="008080"/>
          <w:sz w:val="20"/>
          <w:szCs w:val="20"/>
        </w:rPr>
        <w:t>"r"</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(txt)</w:t>
      </w:r>
      <w:r>
        <w:rPr>
          <w:rFonts w:ascii="Courier New" w:hAnsi="Courier New" w:cs="Courier New"/>
          <w:color w:val="000000"/>
          <w:sz w:val="20"/>
          <w:szCs w:val="20"/>
        </w:rPr>
        <w:br w:type="textWrapping"/>
      </w:r>
      <w:r>
        <w:rPr>
          <w:rFonts w:ascii="Courier New" w:hAnsi="Courier New" w:cs="Courier New"/>
          <w:color w:val="000000"/>
          <w:sz w:val="20"/>
          <w:szCs w:val="20"/>
        </w:rPr>
        <w:t>txt.close()</w:t>
      </w:r>
    </w:p>
    <w:p>
      <w:pPr>
        <w:pStyle w:val="8"/>
        <w:numPr>
          <w:ilvl w:val="0"/>
          <w:numId w:val="120"/>
        </w:numPr>
        <w:ind w:firstLineChars="0"/>
        <w:rPr>
          <w:rFonts w:ascii="宋体" w:hAnsi="宋体" w:eastAsia="宋体"/>
          <w:sz w:val="24"/>
          <w:szCs w:val="24"/>
        </w:rPr>
      </w:pPr>
      <w:r>
        <w:rPr>
          <w:rFonts w:hint="eastAsia" w:ascii="宋体" w:hAnsi="宋体" w:eastAsia="宋体"/>
          <w:sz w:val="24"/>
          <w:szCs w:val="24"/>
        </w:rPr>
        <w:t>apple</w:t>
      </w:r>
      <w:r>
        <w:rPr>
          <w:rFonts w:ascii="宋体" w:hAnsi="宋体" w:eastAsia="宋体"/>
          <w:sz w:val="24"/>
          <w:szCs w:val="24"/>
        </w:rPr>
        <w:t>.txt</w:t>
      </w:r>
    </w:p>
    <w:p>
      <w:pPr>
        <w:pStyle w:val="8"/>
        <w:numPr>
          <w:ilvl w:val="0"/>
          <w:numId w:val="120"/>
        </w:numPr>
        <w:ind w:firstLineChars="0"/>
        <w:rPr>
          <w:rFonts w:ascii="宋体" w:hAnsi="宋体" w:eastAsia="宋体"/>
          <w:sz w:val="24"/>
          <w:szCs w:val="24"/>
        </w:rPr>
      </w:pPr>
      <w:r>
        <w:rPr>
          <w:rFonts w:hint="eastAsia" w:ascii="宋体" w:hAnsi="宋体" w:eastAsia="宋体"/>
          <w:sz w:val="24"/>
          <w:szCs w:val="24"/>
        </w:rPr>
        <w:t>apple</w:t>
      </w:r>
    </w:p>
    <w:p>
      <w:pPr>
        <w:pStyle w:val="8"/>
        <w:numPr>
          <w:ilvl w:val="0"/>
          <w:numId w:val="120"/>
        </w:numPr>
        <w:ind w:firstLineChars="0"/>
        <w:rPr>
          <w:rFonts w:ascii="宋体" w:hAnsi="宋体" w:eastAsia="宋体"/>
          <w:sz w:val="24"/>
          <w:szCs w:val="24"/>
        </w:rPr>
      </w:pPr>
      <w:r>
        <w:rPr>
          <w:rFonts w:hint="eastAsia" w:ascii="宋体" w:hAnsi="宋体" w:eastAsia="宋体"/>
          <w:sz w:val="24"/>
          <w:szCs w:val="24"/>
        </w:rPr>
        <w:t>good</w:t>
      </w:r>
    </w:p>
    <w:p>
      <w:pPr>
        <w:pStyle w:val="8"/>
        <w:numPr>
          <w:ilvl w:val="0"/>
          <w:numId w:val="120"/>
        </w:numPr>
        <w:ind w:firstLineChars="0"/>
        <w:rPr>
          <w:rFonts w:ascii="宋体" w:hAnsi="宋体" w:eastAsia="宋体"/>
          <w:color w:val="FF0000"/>
          <w:sz w:val="24"/>
          <w:szCs w:val="24"/>
        </w:rPr>
      </w:pPr>
      <w:r>
        <w:rPr>
          <w:rFonts w:hint="eastAsia" w:ascii="宋体" w:hAnsi="宋体" w:eastAsia="宋体"/>
          <w:color w:val="FF0000"/>
          <w:sz w:val="24"/>
          <w:szCs w:val="24"/>
        </w:rPr>
        <w:t>以上答案都不对</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以下程序输出到文件</w:t>
      </w:r>
      <w:r>
        <w:rPr>
          <w:rFonts w:ascii="宋体" w:hAnsi="宋体" w:eastAsia="宋体"/>
          <w:sz w:val="24"/>
          <w:szCs w:val="24"/>
        </w:rPr>
        <w:t>text.csv里的结果是</w:t>
      </w:r>
      <w:r>
        <w:rPr>
          <w:rFonts w:hint="eastAsia" w:ascii="宋体" w:hAnsi="宋体" w:eastAsia="宋体"/>
          <w:sz w:val="24"/>
          <w:szCs w:val="24"/>
        </w:rPr>
        <w:t>（ ）。</w:t>
      </w:r>
    </w:p>
    <w:p>
      <w:pPr>
        <w:pStyle w:val="4"/>
        <w:shd w:val="clear" w:color="auto" w:fill="FFFFFF"/>
        <w:ind w:left="2940" w:leftChars="1400"/>
        <w:rPr>
          <w:rFonts w:ascii="Courier New" w:hAnsi="Courier New" w:cs="Courier New"/>
          <w:color w:val="000000"/>
          <w:sz w:val="20"/>
          <w:szCs w:val="20"/>
        </w:rPr>
      </w:pPr>
      <w:r>
        <w:rPr>
          <w:rFonts w:ascii="Courier New" w:hAnsi="Courier New" w:cs="Courier New"/>
          <w:color w:val="000000"/>
          <w:sz w:val="20"/>
          <w:szCs w:val="20"/>
        </w:rPr>
        <w:t xml:space="preserve">a = </w:t>
      </w:r>
      <w:r>
        <w:rPr>
          <w:rFonts w:ascii="Courier New" w:hAnsi="Courier New" w:cs="Courier New"/>
          <w:color w:val="000080"/>
          <w:sz w:val="20"/>
          <w:szCs w:val="20"/>
        </w:rPr>
        <w:t>open</w:t>
      </w:r>
      <w:r>
        <w:rPr>
          <w:rFonts w:ascii="Courier New" w:hAnsi="Courier New" w:cs="Courier New"/>
          <w:color w:val="000000"/>
          <w:sz w:val="20"/>
          <w:szCs w:val="20"/>
        </w:rPr>
        <w:t>(</w:t>
      </w:r>
      <w:r>
        <w:rPr>
          <w:rFonts w:ascii="Courier New" w:hAnsi="Courier New" w:cs="Courier New"/>
          <w:b/>
          <w:bCs/>
          <w:color w:val="008080"/>
          <w:sz w:val="20"/>
          <w:szCs w:val="20"/>
        </w:rPr>
        <w:t>"text.csv"</w:t>
      </w:r>
      <w:r>
        <w:rPr>
          <w:rFonts w:ascii="Courier New" w:hAnsi="Courier New" w:cs="Courier New"/>
          <w:color w:val="000000"/>
          <w:sz w:val="20"/>
          <w:szCs w:val="20"/>
        </w:rPr>
        <w:t xml:space="preserve">, </w:t>
      </w:r>
      <w:r>
        <w:rPr>
          <w:rFonts w:ascii="Courier New" w:hAnsi="Courier New" w:cs="Courier New"/>
          <w:b/>
          <w:bCs/>
          <w:color w:val="008080"/>
          <w:sz w:val="20"/>
          <w:szCs w:val="20"/>
        </w:rPr>
        <w:t>'w'</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b = [</w:t>
      </w:r>
      <w:r>
        <w:rPr>
          <w:rFonts w:ascii="Courier New" w:hAnsi="Courier New" w:cs="Courier New"/>
          <w:color w:val="0000FF"/>
          <w:sz w:val="20"/>
          <w:szCs w:val="20"/>
        </w:rPr>
        <w:t>11</w:t>
      </w:r>
      <w:r>
        <w:rPr>
          <w:rFonts w:ascii="Courier New" w:hAnsi="Courier New" w:cs="Courier New"/>
          <w:color w:val="000000"/>
          <w:sz w:val="20"/>
          <w:szCs w:val="20"/>
        </w:rPr>
        <w:t xml:space="preserve">, </w:t>
      </w:r>
      <w:r>
        <w:rPr>
          <w:rFonts w:ascii="Courier New" w:hAnsi="Courier New" w:cs="Courier New"/>
          <w:color w:val="0000FF"/>
          <w:sz w:val="20"/>
          <w:szCs w:val="20"/>
        </w:rPr>
        <w:t>12</w:t>
      </w:r>
      <w:r>
        <w:rPr>
          <w:rFonts w:ascii="Courier New" w:hAnsi="Courier New" w:cs="Courier New"/>
          <w:color w:val="000000"/>
          <w:sz w:val="20"/>
          <w:szCs w:val="20"/>
        </w:rPr>
        <w:t xml:space="preserve">, </w:t>
      </w:r>
      <w:r>
        <w:rPr>
          <w:rFonts w:ascii="Courier New" w:hAnsi="Courier New" w:cs="Courier New"/>
          <w:color w:val="0000FF"/>
          <w:sz w:val="20"/>
          <w:szCs w:val="20"/>
        </w:rPr>
        <w:t>13</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a.write(</w:t>
      </w:r>
      <w:r>
        <w:rPr>
          <w:rFonts w:ascii="Courier New" w:hAnsi="Courier New" w:cs="Courier New"/>
          <w:b/>
          <w:bCs/>
          <w:color w:val="008080"/>
          <w:sz w:val="20"/>
          <w:szCs w:val="20"/>
        </w:rPr>
        <w:t>","</w:t>
      </w:r>
      <w:r>
        <w:rPr>
          <w:rFonts w:ascii="Courier New" w:hAnsi="Courier New" w:cs="Courier New"/>
          <w:color w:val="000000"/>
          <w:sz w:val="20"/>
          <w:szCs w:val="20"/>
        </w:rPr>
        <w:t>.join(</w:t>
      </w:r>
      <w:r>
        <w:rPr>
          <w:rFonts w:ascii="Courier New" w:hAnsi="Courier New" w:cs="Courier New"/>
          <w:color w:val="000080"/>
          <w:sz w:val="20"/>
          <w:szCs w:val="20"/>
        </w:rPr>
        <w:t>str</w:t>
      </w:r>
      <w:r>
        <w:rPr>
          <w:rFonts w:ascii="Courier New" w:hAnsi="Courier New" w:cs="Courier New"/>
          <w:color w:val="000000"/>
          <w:sz w:val="20"/>
          <w:szCs w:val="20"/>
        </w:rPr>
        <w:t>(b)))</w:t>
      </w:r>
      <w:r>
        <w:rPr>
          <w:rFonts w:ascii="Courier New" w:hAnsi="Courier New" w:cs="Courier New"/>
          <w:color w:val="000000"/>
          <w:sz w:val="20"/>
          <w:szCs w:val="20"/>
        </w:rPr>
        <w:br w:type="textWrapping"/>
      </w:r>
      <w:r>
        <w:rPr>
          <w:rFonts w:ascii="Courier New" w:hAnsi="Courier New" w:cs="Courier New"/>
          <w:color w:val="000000"/>
          <w:sz w:val="20"/>
          <w:szCs w:val="20"/>
        </w:rPr>
        <w:t>a.close()</w:t>
      </w:r>
    </w:p>
    <w:p>
      <w:pPr>
        <w:pStyle w:val="8"/>
        <w:numPr>
          <w:ilvl w:val="0"/>
          <w:numId w:val="121"/>
        </w:numPr>
        <w:ind w:firstLineChars="0"/>
        <w:rPr>
          <w:rFonts w:ascii="宋体" w:hAnsi="宋体" w:eastAsia="宋体"/>
          <w:sz w:val="24"/>
          <w:szCs w:val="24"/>
        </w:rPr>
      </w:pPr>
      <w:r>
        <w:rPr>
          <w:rFonts w:ascii="宋体" w:hAnsi="宋体" w:eastAsia="宋体"/>
          <w:sz w:val="24"/>
          <w:szCs w:val="24"/>
        </w:rPr>
        <w:t>11,12,13</w:t>
      </w:r>
    </w:p>
    <w:p>
      <w:pPr>
        <w:pStyle w:val="8"/>
        <w:numPr>
          <w:ilvl w:val="0"/>
          <w:numId w:val="121"/>
        </w:numPr>
        <w:ind w:firstLineChars="0"/>
        <w:rPr>
          <w:rFonts w:ascii="宋体" w:hAnsi="宋体" w:eastAsia="宋体"/>
          <w:sz w:val="24"/>
          <w:szCs w:val="24"/>
        </w:rPr>
      </w:pPr>
      <w:r>
        <w:rPr>
          <w:rFonts w:ascii="宋体" w:hAnsi="宋体" w:eastAsia="宋体"/>
          <w:sz w:val="24"/>
          <w:szCs w:val="24"/>
        </w:rPr>
        <w:t>[11,12,13]</w:t>
      </w:r>
    </w:p>
    <w:p>
      <w:pPr>
        <w:pStyle w:val="8"/>
        <w:numPr>
          <w:ilvl w:val="0"/>
          <w:numId w:val="121"/>
        </w:numPr>
        <w:ind w:firstLineChars="0"/>
        <w:rPr>
          <w:rFonts w:ascii="宋体" w:hAnsi="宋体" w:eastAsia="宋体"/>
          <w:sz w:val="24"/>
          <w:szCs w:val="24"/>
        </w:rPr>
      </w:pPr>
      <w:r>
        <w:rPr>
          <w:rFonts w:ascii="宋体" w:hAnsi="宋体" w:eastAsia="宋体"/>
          <w:sz w:val="24"/>
          <w:szCs w:val="24"/>
        </w:rPr>
        <w:t>,1,1,,, ,1,2,,, ,1,3,</w:t>
      </w:r>
    </w:p>
    <w:p>
      <w:pPr>
        <w:pStyle w:val="8"/>
        <w:numPr>
          <w:ilvl w:val="0"/>
          <w:numId w:val="121"/>
        </w:numPr>
        <w:ind w:firstLineChars="0"/>
        <w:rPr>
          <w:rFonts w:ascii="宋体" w:hAnsi="宋体" w:eastAsia="宋体"/>
          <w:color w:val="FF0000"/>
          <w:sz w:val="24"/>
          <w:szCs w:val="24"/>
        </w:rPr>
      </w:pPr>
      <w:r>
        <w:rPr>
          <w:rFonts w:ascii="宋体" w:hAnsi="宋体" w:eastAsia="宋体"/>
          <w:color w:val="FF0000"/>
          <w:sz w:val="24"/>
          <w:szCs w:val="24"/>
        </w:rPr>
        <w:t>[,1,1,,, ,1,2,,, ,1,3]</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设</w:t>
      </w:r>
      <w:r>
        <w:rPr>
          <w:rFonts w:ascii="宋体" w:hAnsi="宋体" w:eastAsia="宋体"/>
          <w:sz w:val="24"/>
          <w:szCs w:val="24"/>
        </w:rPr>
        <w:t>city.csv文件内容如下：</w:t>
      </w:r>
      <w:r>
        <w:rPr>
          <w:rFonts w:hint="eastAsia" w:ascii="MS Mincho" w:hAnsi="MS Mincho" w:eastAsia="MS Mincho" w:cs="MS Mincho"/>
          <w:sz w:val="24"/>
          <w:szCs w:val="24"/>
        </w:rPr>
        <w:t>‍</w:t>
      </w:r>
    </w:p>
    <w:p>
      <w:pPr>
        <w:pStyle w:val="8"/>
        <w:ind w:left="420" w:firstLine="0" w:firstLineChars="0"/>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B</w:t>
      </w:r>
      <w:r>
        <w:rPr>
          <w:rFonts w:ascii="宋体" w:hAnsi="宋体" w:eastAsia="宋体"/>
          <w:sz w:val="24"/>
          <w:szCs w:val="24"/>
        </w:rPr>
        <w:t>,</w:t>
      </w:r>
      <w:r>
        <w:rPr>
          <w:rFonts w:hint="eastAsia" w:ascii="宋体" w:hAnsi="宋体" w:eastAsia="宋体"/>
          <w:sz w:val="24"/>
          <w:szCs w:val="24"/>
        </w:rPr>
        <w:t>C</w:t>
      </w:r>
      <w:r>
        <w:rPr>
          <w:rFonts w:ascii="宋体" w:hAnsi="宋体" w:eastAsia="宋体"/>
          <w:sz w:val="24"/>
          <w:szCs w:val="24"/>
        </w:rPr>
        <w:t>,</w:t>
      </w:r>
      <w:r>
        <w:rPr>
          <w:rFonts w:hint="eastAsia" w:ascii="宋体" w:hAnsi="宋体" w:eastAsia="宋体"/>
          <w:sz w:val="24"/>
          <w:szCs w:val="24"/>
        </w:rPr>
        <w:t>D</w:t>
      </w:r>
    </w:p>
    <w:p>
      <w:pPr>
        <w:pStyle w:val="8"/>
        <w:ind w:left="420" w:firstLine="0" w:firstLineChars="0"/>
        <w:rPr>
          <w:rFonts w:ascii="宋体" w:hAnsi="宋体" w:eastAsia="宋体"/>
          <w:sz w:val="24"/>
          <w:szCs w:val="24"/>
        </w:rPr>
      </w:pPr>
      <w:r>
        <w:rPr>
          <w:rFonts w:hint="eastAsia" w:ascii="宋体" w:hAnsi="宋体" w:eastAsia="宋体"/>
          <w:sz w:val="24"/>
          <w:szCs w:val="24"/>
        </w:rPr>
        <w:t>E</w:t>
      </w:r>
      <w:r>
        <w:rPr>
          <w:rFonts w:ascii="宋体" w:hAnsi="宋体" w:eastAsia="宋体"/>
          <w:sz w:val="24"/>
          <w:szCs w:val="24"/>
        </w:rPr>
        <w:t>,</w:t>
      </w:r>
      <w:r>
        <w:rPr>
          <w:rFonts w:hint="eastAsia" w:ascii="宋体" w:hAnsi="宋体" w:eastAsia="宋体"/>
          <w:sz w:val="24"/>
          <w:szCs w:val="24"/>
        </w:rPr>
        <w:t>F</w:t>
      </w:r>
      <w:r>
        <w:rPr>
          <w:rFonts w:ascii="宋体" w:hAnsi="宋体" w:eastAsia="宋体"/>
          <w:sz w:val="24"/>
          <w:szCs w:val="24"/>
        </w:rPr>
        <w:t>,</w:t>
      </w:r>
      <w:r>
        <w:rPr>
          <w:rFonts w:hint="eastAsia" w:ascii="宋体" w:hAnsi="宋体" w:eastAsia="宋体"/>
          <w:sz w:val="24"/>
          <w:szCs w:val="24"/>
        </w:rPr>
        <w:t>G</w:t>
      </w:r>
    </w:p>
    <w:p>
      <w:pPr>
        <w:pStyle w:val="8"/>
        <w:ind w:left="420" w:firstLine="0" w:firstLineChars="0"/>
        <w:rPr>
          <w:rFonts w:ascii="宋体" w:hAnsi="宋体" w:eastAsia="宋体"/>
          <w:sz w:val="24"/>
          <w:szCs w:val="24"/>
        </w:rPr>
      </w:pPr>
      <w:r>
        <w:rPr>
          <w:rFonts w:hint="eastAsia" w:ascii="宋体" w:hAnsi="宋体" w:eastAsia="宋体"/>
          <w:sz w:val="24"/>
          <w:szCs w:val="24"/>
        </w:rPr>
        <w:t>以下</w:t>
      </w:r>
      <w:r>
        <w:rPr>
          <w:rFonts w:ascii="宋体" w:hAnsi="宋体" w:eastAsia="宋体"/>
          <w:sz w:val="24"/>
          <w:szCs w:val="24"/>
        </w:rPr>
        <w:t>代码的</w:t>
      </w:r>
      <w:r>
        <w:rPr>
          <w:rFonts w:hint="eastAsia" w:ascii="宋体" w:hAnsi="宋体" w:eastAsia="宋体"/>
          <w:sz w:val="24"/>
          <w:szCs w:val="24"/>
        </w:rPr>
        <w:t>运行</w:t>
      </w:r>
      <w:r>
        <w:rPr>
          <w:rFonts w:ascii="宋体" w:hAnsi="宋体" w:eastAsia="宋体"/>
          <w:sz w:val="24"/>
          <w:szCs w:val="24"/>
        </w:rPr>
        <w:t>结果</w:t>
      </w:r>
      <w:r>
        <w:rPr>
          <w:rFonts w:hint="eastAsia" w:ascii="宋体" w:hAnsi="宋体" w:eastAsia="宋体"/>
          <w:sz w:val="24"/>
          <w:szCs w:val="24"/>
        </w:rPr>
        <w:t>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hint="eastAsia" w:ascii="Courier New" w:hAnsi="Courier New" w:eastAsia="宋体" w:cs="Courier New"/>
          <w:color w:val="000000"/>
          <w:kern w:val="0"/>
          <w:sz w:val="20"/>
          <w:szCs w:val="20"/>
        </w:rPr>
        <w:t>a</w:t>
      </w:r>
      <w:r>
        <w:rPr>
          <w:rFonts w:ascii="Courier New" w:hAnsi="Courier New" w:eastAsia="宋体" w:cs="Courier New"/>
          <w:color w:val="000000"/>
          <w:kern w:val="0"/>
          <w:sz w:val="20"/>
          <w:szCs w:val="20"/>
        </w:rPr>
        <w:t xml:space="preserve"> = </w:t>
      </w:r>
      <w:r>
        <w:rPr>
          <w:rFonts w:ascii="Courier New" w:hAnsi="Courier New" w:eastAsia="宋体" w:cs="Courier New"/>
          <w:color w:val="000080"/>
          <w:kern w:val="0"/>
          <w:sz w:val="20"/>
          <w:szCs w:val="20"/>
        </w:rPr>
        <w:t>open</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Courier New" w:hAnsi="Courier New" w:eastAsia="宋体" w:cs="Courier New"/>
          <w:b/>
          <w:bCs/>
          <w:color w:val="008080"/>
          <w:kern w:val="0"/>
          <w:sz w:val="20"/>
          <w:szCs w:val="20"/>
        </w:rPr>
        <w:t>字母</w:t>
      </w:r>
      <w:r>
        <w:rPr>
          <w:rFonts w:ascii="Courier New" w:hAnsi="Courier New" w:eastAsia="宋体" w:cs="Courier New"/>
          <w:b/>
          <w:bCs/>
          <w:color w:val="008080"/>
          <w:kern w:val="0"/>
          <w:sz w:val="20"/>
          <w:szCs w:val="20"/>
        </w:rPr>
        <w:t>.csv"</w:t>
      </w:r>
      <w:r>
        <w:rPr>
          <w:rFonts w:ascii="Courier New" w:hAnsi="Courier New" w:eastAsia="宋体" w:cs="Courier New"/>
          <w:color w:val="000000"/>
          <w:kern w:val="0"/>
          <w:sz w:val="20"/>
          <w:szCs w:val="20"/>
        </w:rPr>
        <w:t xml:space="preserve">, </w:t>
      </w:r>
      <w:r>
        <w:rPr>
          <w:rFonts w:ascii="Courier New" w:hAnsi="Courier New" w:eastAsia="宋体" w:cs="Courier New"/>
          <w:b/>
          <w:bCs/>
          <w:color w:val="008080"/>
          <w:kern w:val="0"/>
          <w:sz w:val="20"/>
          <w:szCs w:val="20"/>
        </w:rPr>
        <w:t>"r"</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b = a.read().split(</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a.close()</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(b)</w:t>
      </w:r>
    </w:p>
    <w:p>
      <w:pPr>
        <w:pStyle w:val="8"/>
        <w:numPr>
          <w:ilvl w:val="0"/>
          <w:numId w:val="122"/>
        </w:numPr>
        <w:ind w:firstLineChars="0"/>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A</w:t>
      </w:r>
      <w:r>
        <w:rPr>
          <w:rFonts w:ascii="宋体" w:hAnsi="宋体" w:eastAsia="宋体"/>
          <w:sz w:val="24"/>
          <w:szCs w:val="24"/>
        </w:rPr>
        <w:t>', '</w:t>
      </w:r>
      <w:r>
        <w:rPr>
          <w:rFonts w:hint="eastAsia" w:ascii="宋体" w:hAnsi="宋体" w:eastAsia="宋体"/>
          <w:sz w:val="24"/>
          <w:szCs w:val="24"/>
        </w:rPr>
        <w:t>B</w:t>
      </w:r>
      <w:r>
        <w:rPr>
          <w:rFonts w:ascii="宋体" w:hAnsi="宋体" w:eastAsia="宋体"/>
          <w:sz w:val="24"/>
          <w:szCs w:val="24"/>
        </w:rPr>
        <w:t>', '</w:t>
      </w:r>
      <w:r>
        <w:rPr>
          <w:rFonts w:hint="eastAsia" w:ascii="宋体" w:hAnsi="宋体" w:eastAsia="宋体"/>
          <w:sz w:val="24"/>
          <w:szCs w:val="24"/>
        </w:rPr>
        <w:t>C</w:t>
      </w:r>
      <w:r>
        <w:rPr>
          <w:rFonts w:ascii="宋体" w:hAnsi="宋体" w:eastAsia="宋体"/>
          <w:sz w:val="24"/>
          <w:szCs w:val="24"/>
        </w:rPr>
        <w:t>', '</w:t>
      </w:r>
      <w:r>
        <w:rPr>
          <w:rFonts w:hint="eastAsia" w:ascii="宋体" w:hAnsi="宋体" w:eastAsia="宋体"/>
          <w:sz w:val="24"/>
          <w:szCs w:val="24"/>
        </w:rPr>
        <w:t>D</w:t>
      </w:r>
      <w:r>
        <w:rPr>
          <w:rFonts w:ascii="宋体" w:hAnsi="宋体" w:eastAsia="宋体"/>
          <w:sz w:val="24"/>
          <w:szCs w:val="24"/>
        </w:rPr>
        <w:t>', '\n', '</w:t>
      </w:r>
      <w:r>
        <w:rPr>
          <w:rFonts w:hint="eastAsia" w:ascii="宋体" w:hAnsi="宋体" w:eastAsia="宋体"/>
          <w:sz w:val="24"/>
          <w:szCs w:val="24"/>
        </w:rPr>
        <w:t>E</w:t>
      </w:r>
      <w:r>
        <w:rPr>
          <w:rFonts w:ascii="宋体" w:hAnsi="宋体" w:eastAsia="宋体"/>
          <w:sz w:val="24"/>
          <w:szCs w:val="24"/>
        </w:rPr>
        <w:t>', '</w:t>
      </w:r>
      <w:r>
        <w:rPr>
          <w:rFonts w:hint="eastAsia" w:ascii="宋体" w:hAnsi="宋体" w:eastAsia="宋体"/>
          <w:sz w:val="24"/>
          <w:szCs w:val="24"/>
        </w:rPr>
        <w:t>F</w:t>
      </w:r>
      <w:r>
        <w:rPr>
          <w:rFonts w:ascii="宋体" w:hAnsi="宋体" w:eastAsia="宋体"/>
          <w:sz w:val="24"/>
          <w:szCs w:val="24"/>
        </w:rPr>
        <w:t>', '</w:t>
      </w:r>
      <w:r>
        <w:rPr>
          <w:rFonts w:hint="eastAsia" w:ascii="宋体" w:hAnsi="宋体" w:eastAsia="宋体"/>
          <w:sz w:val="24"/>
          <w:szCs w:val="24"/>
        </w:rPr>
        <w:t>G</w:t>
      </w:r>
      <w:r>
        <w:rPr>
          <w:rFonts w:ascii="宋体" w:hAnsi="宋体" w:eastAsia="宋体"/>
          <w:sz w:val="24"/>
          <w:szCs w:val="24"/>
        </w:rPr>
        <w:t>']</w:t>
      </w:r>
    </w:p>
    <w:p>
      <w:pPr>
        <w:pStyle w:val="8"/>
        <w:numPr>
          <w:ilvl w:val="0"/>
          <w:numId w:val="122"/>
        </w:numPr>
        <w:ind w:firstLineChars="0"/>
        <w:rPr>
          <w:rFonts w:ascii="宋体" w:hAnsi="宋体" w:eastAsia="宋体"/>
          <w:color w:val="FF0000"/>
          <w:sz w:val="24"/>
          <w:szCs w:val="24"/>
        </w:rPr>
      </w:pPr>
      <w:r>
        <w:rPr>
          <w:rFonts w:ascii="宋体" w:hAnsi="宋体" w:eastAsia="宋体"/>
          <w:color w:val="FF0000"/>
          <w:sz w:val="24"/>
          <w:szCs w:val="24"/>
        </w:rPr>
        <w:t>['</w:t>
      </w:r>
      <w:r>
        <w:rPr>
          <w:rFonts w:hint="eastAsia" w:ascii="宋体" w:hAnsi="宋体" w:eastAsia="宋体"/>
          <w:color w:val="FF0000"/>
          <w:sz w:val="24"/>
          <w:szCs w:val="24"/>
        </w:rPr>
        <w:t>A</w:t>
      </w:r>
      <w:r>
        <w:rPr>
          <w:rFonts w:ascii="宋体" w:hAnsi="宋体" w:eastAsia="宋体"/>
          <w:color w:val="FF0000"/>
          <w:sz w:val="24"/>
          <w:szCs w:val="24"/>
        </w:rPr>
        <w:t>', '</w:t>
      </w:r>
      <w:r>
        <w:rPr>
          <w:rFonts w:hint="eastAsia" w:ascii="宋体" w:hAnsi="宋体" w:eastAsia="宋体"/>
          <w:color w:val="FF0000"/>
          <w:sz w:val="24"/>
          <w:szCs w:val="24"/>
        </w:rPr>
        <w:t>B</w:t>
      </w:r>
      <w:r>
        <w:rPr>
          <w:rFonts w:ascii="宋体" w:hAnsi="宋体" w:eastAsia="宋体"/>
          <w:color w:val="FF0000"/>
          <w:sz w:val="24"/>
          <w:szCs w:val="24"/>
        </w:rPr>
        <w:t>', '</w:t>
      </w:r>
      <w:r>
        <w:rPr>
          <w:rFonts w:hint="eastAsia" w:ascii="宋体" w:hAnsi="宋体" w:eastAsia="宋体"/>
          <w:color w:val="FF0000"/>
          <w:sz w:val="24"/>
          <w:szCs w:val="24"/>
        </w:rPr>
        <w:t>C</w:t>
      </w:r>
      <w:r>
        <w:rPr>
          <w:rFonts w:ascii="宋体" w:hAnsi="宋体" w:eastAsia="宋体"/>
          <w:color w:val="FF0000"/>
          <w:sz w:val="24"/>
          <w:szCs w:val="24"/>
        </w:rPr>
        <w:t>', '</w:t>
      </w:r>
      <w:r>
        <w:rPr>
          <w:rFonts w:hint="eastAsia" w:ascii="宋体" w:hAnsi="宋体" w:eastAsia="宋体"/>
          <w:color w:val="FF0000"/>
          <w:sz w:val="24"/>
          <w:szCs w:val="24"/>
        </w:rPr>
        <w:t>D</w:t>
      </w:r>
      <w:r>
        <w:rPr>
          <w:rFonts w:ascii="宋体" w:hAnsi="宋体" w:eastAsia="宋体"/>
          <w:color w:val="FF0000"/>
          <w:sz w:val="24"/>
          <w:szCs w:val="24"/>
        </w:rPr>
        <w:t>\n</w:t>
      </w:r>
      <w:r>
        <w:rPr>
          <w:rFonts w:hint="eastAsia" w:ascii="宋体" w:hAnsi="宋体" w:eastAsia="宋体"/>
          <w:color w:val="FF0000"/>
          <w:sz w:val="24"/>
          <w:szCs w:val="24"/>
        </w:rPr>
        <w:t>E</w:t>
      </w:r>
      <w:r>
        <w:rPr>
          <w:rFonts w:ascii="宋体" w:hAnsi="宋体" w:eastAsia="宋体"/>
          <w:color w:val="FF0000"/>
          <w:sz w:val="24"/>
          <w:szCs w:val="24"/>
        </w:rPr>
        <w:t>', '</w:t>
      </w:r>
      <w:r>
        <w:rPr>
          <w:rFonts w:hint="eastAsia" w:ascii="宋体" w:hAnsi="宋体" w:eastAsia="宋体"/>
          <w:color w:val="FF0000"/>
          <w:sz w:val="24"/>
          <w:szCs w:val="24"/>
        </w:rPr>
        <w:t>F</w:t>
      </w:r>
      <w:r>
        <w:rPr>
          <w:rFonts w:ascii="宋体" w:hAnsi="宋体" w:eastAsia="宋体"/>
          <w:color w:val="FF0000"/>
          <w:sz w:val="24"/>
          <w:szCs w:val="24"/>
        </w:rPr>
        <w:t>', '</w:t>
      </w:r>
      <w:r>
        <w:rPr>
          <w:rFonts w:hint="eastAsia" w:ascii="宋体" w:hAnsi="宋体" w:eastAsia="宋体"/>
          <w:color w:val="FF0000"/>
          <w:sz w:val="24"/>
          <w:szCs w:val="24"/>
        </w:rPr>
        <w:t>G</w:t>
      </w:r>
      <w:r>
        <w:rPr>
          <w:rFonts w:ascii="宋体" w:hAnsi="宋体" w:eastAsia="宋体"/>
          <w:color w:val="FF0000"/>
          <w:sz w:val="24"/>
          <w:szCs w:val="24"/>
        </w:rPr>
        <w:t>']</w:t>
      </w:r>
    </w:p>
    <w:p>
      <w:pPr>
        <w:pStyle w:val="8"/>
        <w:numPr>
          <w:ilvl w:val="0"/>
          <w:numId w:val="122"/>
        </w:numPr>
        <w:ind w:firstLineChars="0"/>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A</w:t>
      </w:r>
      <w:r>
        <w:rPr>
          <w:rFonts w:ascii="宋体" w:hAnsi="宋体" w:eastAsia="宋体"/>
          <w:sz w:val="24"/>
          <w:szCs w:val="24"/>
        </w:rPr>
        <w:t xml:space="preserve">, </w:t>
      </w:r>
      <w:r>
        <w:rPr>
          <w:rFonts w:hint="eastAsia" w:ascii="宋体" w:hAnsi="宋体" w:eastAsia="宋体"/>
          <w:sz w:val="24"/>
          <w:szCs w:val="24"/>
        </w:rPr>
        <w:t>B</w:t>
      </w:r>
      <w:r>
        <w:rPr>
          <w:rFonts w:ascii="宋体" w:hAnsi="宋体" w:eastAsia="宋体"/>
          <w:sz w:val="24"/>
          <w:szCs w:val="24"/>
        </w:rPr>
        <w:t xml:space="preserve">, </w:t>
      </w:r>
      <w:r>
        <w:rPr>
          <w:rFonts w:hint="eastAsia" w:ascii="宋体" w:hAnsi="宋体" w:eastAsia="宋体"/>
          <w:sz w:val="24"/>
          <w:szCs w:val="24"/>
        </w:rPr>
        <w:t>C</w:t>
      </w:r>
      <w:r>
        <w:rPr>
          <w:rFonts w:ascii="宋体" w:hAnsi="宋体" w:eastAsia="宋体"/>
          <w:sz w:val="24"/>
          <w:szCs w:val="24"/>
        </w:rPr>
        <w:t xml:space="preserve">, </w:t>
      </w:r>
      <w:r>
        <w:rPr>
          <w:rFonts w:hint="eastAsia" w:ascii="宋体" w:hAnsi="宋体" w:eastAsia="宋体"/>
          <w:sz w:val="24"/>
          <w:szCs w:val="24"/>
        </w:rPr>
        <w:t>D</w:t>
      </w:r>
      <w:r>
        <w:rPr>
          <w:rFonts w:ascii="宋体" w:hAnsi="宋体" w:eastAsia="宋体"/>
          <w:sz w:val="24"/>
          <w:szCs w:val="24"/>
        </w:rPr>
        <w:t xml:space="preserve">, </w:t>
      </w:r>
      <w:r>
        <w:rPr>
          <w:rFonts w:hint="eastAsia" w:ascii="宋体" w:hAnsi="宋体" w:eastAsia="宋体"/>
          <w:sz w:val="24"/>
          <w:szCs w:val="24"/>
        </w:rPr>
        <w:t>E</w:t>
      </w:r>
      <w:r>
        <w:rPr>
          <w:rFonts w:ascii="宋体" w:hAnsi="宋体" w:eastAsia="宋体"/>
          <w:sz w:val="24"/>
          <w:szCs w:val="24"/>
        </w:rPr>
        <w:t xml:space="preserve">, </w:t>
      </w:r>
      <w:r>
        <w:rPr>
          <w:rFonts w:hint="eastAsia" w:ascii="宋体" w:hAnsi="宋体" w:eastAsia="宋体"/>
          <w:sz w:val="24"/>
          <w:szCs w:val="24"/>
        </w:rPr>
        <w:t>F</w:t>
      </w:r>
      <w:r>
        <w:rPr>
          <w:rFonts w:ascii="宋体" w:hAnsi="宋体" w:eastAsia="宋体"/>
          <w:sz w:val="24"/>
          <w:szCs w:val="24"/>
        </w:rPr>
        <w:t xml:space="preserve">, </w:t>
      </w:r>
      <w:r>
        <w:rPr>
          <w:rFonts w:hint="eastAsia" w:ascii="宋体" w:hAnsi="宋体" w:eastAsia="宋体"/>
          <w:sz w:val="24"/>
          <w:szCs w:val="24"/>
        </w:rPr>
        <w:t>G</w:t>
      </w:r>
      <w:r>
        <w:rPr>
          <w:rFonts w:ascii="宋体" w:hAnsi="宋体" w:eastAsia="宋体"/>
          <w:sz w:val="24"/>
          <w:szCs w:val="24"/>
        </w:rPr>
        <w:t>']</w:t>
      </w:r>
    </w:p>
    <w:p>
      <w:pPr>
        <w:pStyle w:val="8"/>
        <w:numPr>
          <w:ilvl w:val="0"/>
          <w:numId w:val="122"/>
        </w:numPr>
        <w:ind w:firstLineChars="0"/>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A</w:t>
      </w:r>
      <w:r>
        <w:rPr>
          <w:rFonts w:ascii="宋体" w:hAnsi="宋体" w:eastAsia="宋体"/>
          <w:sz w:val="24"/>
          <w:szCs w:val="24"/>
        </w:rPr>
        <w:t>', '</w:t>
      </w:r>
      <w:r>
        <w:rPr>
          <w:rFonts w:hint="eastAsia" w:ascii="宋体" w:hAnsi="宋体" w:eastAsia="宋体"/>
          <w:sz w:val="24"/>
          <w:szCs w:val="24"/>
        </w:rPr>
        <w:t>B</w:t>
      </w:r>
      <w:r>
        <w:rPr>
          <w:rFonts w:ascii="宋体" w:hAnsi="宋体" w:eastAsia="宋体"/>
          <w:sz w:val="24"/>
          <w:szCs w:val="24"/>
        </w:rPr>
        <w:t>', '</w:t>
      </w:r>
      <w:r>
        <w:rPr>
          <w:rFonts w:hint="eastAsia" w:ascii="宋体" w:hAnsi="宋体" w:eastAsia="宋体"/>
          <w:sz w:val="24"/>
          <w:szCs w:val="24"/>
        </w:rPr>
        <w:t>C</w:t>
      </w:r>
      <w:r>
        <w:rPr>
          <w:rFonts w:ascii="宋体" w:hAnsi="宋体" w:eastAsia="宋体"/>
          <w:sz w:val="24"/>
          <w:szCs w:val="24"/>
        </w:rPr>
        <w:t>', '</w:t>
      </w:r>
      <w:r>
        <w:rPr>
          <w:rFonts w:hint="eastAsia" w:ascii="宋体" w:hAnsi="宋体" w:eastAsia="宋体"/>
          <w:sz w:val="24"/>
          <w:szCs w:val="24"/>
        </w:rPr>
        <w:t>D</w:t>
      </w:r>
      <w:r>
        <w:rPr>
          <w:rFonts w:ascii="宋体" w:hAnsi="宋体" w:eastAsia="宋体"/>
          <w:sz w:val="24"/>
          <w:szCs w:val="24"/>
        </w:rPr>
        <w:t>', '</w:t>
      </w:r>
      <w:r>
        <w:rPr>
          <w:rFonts w:hint="eastAsia" w:ascii="宋体" w:hAnsi="宋体" w:eastAsia="宋体"/>
          <w:sz w:val="24"/>
          <w:szCs w:val="24"/>
        </w:rPr>
        <w:t>E</w:t>
      </w:r>
      <w:r>
        <w:rPr>
          <w:rFonts w:ascii="宋体" w:hAnsi="宋体" w:eastAsia="宋体"/>
          <w:sz w:val="24"/>
          <w:szCs w:val="24"/>
        </w:rPr>
        <w:t>', '</w:t>
      </w:r>
      <w:r>
        <w:rPr>
          <w:rFonts w:hint="eastAsia" w:ascii="宋体" w:hAnsi="宋体" w:eastAsia="宋体"/>
          <w:sz w:val="24"/>
          <w:szCs w:val="24"/>
        </w:rPr>
        <w:t>F</w:t>
      </w:r>
      <w:r>
        <w:rPr>
          <w:rFonts w:ascii="宋体" w:hAnsi="宋体" w:eastAsia="宋体"/>
          <w:sz w:val="24"/>
          <w:szCs w:val="24"/>
        </w:rPr>
        <w:t>', '</w:t>
      </w:r>
      <w:r>
        <w:rPr>
          <w:rFonts w:hint="eastAsia" w:ascii="宋体" w:hAnsi="宋体" w:eastAsia="宋体"/>
          <w:sz w:val="24"/>
          <w:szCs w:val="24"/>
        </w:rPr>
        <w:t>G</w:t>
      </w:r>
      <w:r>
        <w:rPr>
          <w:rFonts w:ascii="宋体" w:hAnsi="宋体" w:eastAsia="宋体"/>
          <w:sz w:val="24"/>
          <w:szCs w:val="24"/>
        </w:rPr>
        <w: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关于以下代码，选项中描述错误的是（ ）。</w:t>
      </w:r>
    </w:p>
    <w:p>
      <w:pPr>
        <w:pStyle w:val="4"/>
        <w:shd w:val="clear" w:color="auto" w:fill="FFFFFF"/>
        <w:ind w:left="2940" w:leftChars="1400"/>
        <w:rPr>
          <w:rFonts w:ascii="Courier New" w:hAnsi="Courier New" w:cs="Courier New"/>
          <w:color w:val="000000"/>
          <w:sz w:val="20"/>
          <w:szCs w:val="20"/>
        </w:rPr>
      </w:pPr>
      <w:r>
        <w:rPr>
          <w:rFonts w:ascii="Courier New" w:hAnsi="Courier New" w:cs="Courier New"/>
          <w:color w:val="000000"/>
          <w:sz w:val="20"/>
          <w:szCs w:val="20"/>
        </w:rPr>
        <w:t xml:space="preserve">fname = </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请输入要写入的文件：</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a = </w:t>
      </w:r>
      <w:r>
        <w:rPr>
          <w:rFonts w:ascii="Courier New" w:hAnsi="Courier New" w:cs="Courier New"/>
          <w:color w:val="000080"/>
          <w:sz w:val="20"/>
          <w:szCs w:val="20"/>
        </w:rPr>
        <w:t>open</w:t>
      </w:r>
      <w:r>
        <w:rPr>
          <w:rFonts w:ascii="Courier New" w:hAnsi="Courier New" w:cs="Courier New"/>
          <w:color w:val="000000"/>
          <w:sz w:val="20"/>
          <w:szCs w:val="20"/>
        </w:rPr>
        <w:t xml:space="preserve">(fname, </w:t>
      </w:r>
      <w:r>
        <w:rPr>
          <w:rFonts w:ascii="Courier New" w:hAnsi="Courier New" w:cs="Courier New"/>
          <w:b/>
          <w:bCs/>
          <w:color w:val="008080"/>
          <w:sz w:val="20"/>
          <w:szCs w:val="20"/>
        </w:rPr>
        <w:t>"w+"</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b = [</w:t>
      </w:r>
      <w:r>
        <w:rPr>
          <w:rFonts w:ascii="Courier New" w:hAnsi="Courier New" w:cs="Courier New"/>
          <w:b/>
          <w:bCs/>
          <w:color w:val="008080"/>
          <w:sz w:val="20"/>
          <w:szCs w:val="20"/>
        </w:rPr>
        <w:t>"A"</w:t>
      </w:r>
      <w:r>
        <w:rPr>
          <w:rFonts w:ascii="Courier New" w:hAnsi="Courier New" w:cs="Courier New"/>
          <w:color w:val="000000"/>
          <w:sz w:val="20"/>
          <w:szCs w:val="20"/>
        </w:rPr>
        <w:t xml:space="preserve">, </w:t>
      </w:r>
      <w:r>
        <w:rPr>
          <w:rFonts w:ascii="Courier New" w:hAnsi="Courier New" w:cs="Courier New"/>
          <w:b/>
          <w:bCs/>
          <w:color w:val="008080"/>
          <w:sz w:val="20"/>
          <w:szCs w:val="20"/>
        </w:rPr>
        <w:t>"B"</w:t>
      </w:r>
      <w:r>
        <w:rPr>
          <w:rFonts w:ascii="Courier New" w:hAnsi="Courier New" w:cs="Courier New"/>
          <w:color w:val="000000"/>
          <w:sz w:val="20"/>
          <w:szCs w:val="20"/>
        </w:rPr>
        <w:t xml:space="preserve">, </w:t>
      </w:r>
      <w:r>
        <w:rPr>
          <w:rFonts w:ascii="Courier New" w:hAnsi="Courier New" w:cs="Courier New"/>
          <w:b/>
          <w:bCs/>
          <w:color w:val="008080"/>
          <w:sz w:val="20"/>
          <w:szCs w:val="20"/>
        </w:rPr>
        <w:t>"C"</w:t>
      </w:r>
      <w:r>
        <w:rPr>
          <w:rFonts w:ascii="Courier New" w:hAnsi="Courier New" w:cs="Courier New"/>
          <w:color w:val="000000"/>
          <w:sz w:val="20"/>
          <w:szCs w:val="20"/>
        </w:rPr>
        <w:t xml:space="preserve">, </w:t>
      </w:r>
      <w:r>
        <w:rPr>
          <w:rFonts w:ascii="Courier New" w:hAnsi="Courier New" w:cs="Courier New"/>
          <w:b/>
          <w:bCs/>
          <w:color w:val="008080"/>
          <w:sz w:val="20"/>
          <w:szCs w:val="20"/>
        </w:rPr>
        <w:t>"D"</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a.writelines(b)</w:t>
      </w:r>
      <w:r>
        <w:rPr>
          <w:rFonts w:ascii="Courier New" w:hAnsi="Courier New" w:cs="Courier New"/>
          <w:color w:val="000000"/>
          <w:sz w:val="20"/>
          <w:szCs w:val="20"/>
        </w:rPr>
        <w:br w:type="textWrapping"/>
      </w:r>
      <w:r>
        <w:rPr>
          <w:rFonts w:ascii="Courier New" w:hAnsi="Courier New" w:cs="Courier New"/>
          <w:color w:val="000000"/>
          <w:sz w:val="20"/>
          <w:szCs w:val="20"/>
        </w:rPr>
        <w:t>a.seek(</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line </w:t>
      </w:r>
      <w:r>
        <w:rPr>
          <w:rFonts w:ascii="Courier New" w:hAnsi="Courier New" w:cs="Courier New"/>
          <w:b/>
          <w:bCs/>
          <w:color w:val="000080"/>
          <w:sz w:val="20"/>
          <w:szCs w:val="20"/>
        </w:rPr>
        <w:t xml:space="preserve">in </w:t>
      </w:r>
      <w:r>
        <w:rPr>
          <w:rFonts w:ascii="Courier New" w:hAnsi="Courier New" w:cs="Courier New"/>
          <w:color w:val="000000"/>
          <w:sz w:val="20"/>
          <w:szCs w:val="20"/>
        </w:rPr>
        <w:t>a:</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(line)</w:t>
      </w:r>
      <w:r>
        <w:rPr>
          <w:rFonts w:ascii="Courier New" w:hAnsi="Courier New" w:cs="Courier New"/>
          <w:color w:val="000000"/>
          <w:sz w:val="20"/>
          <w:szCs w:val="20"/>
        </w:rPr>
        <w:br w:type="textWrapping"/>
      </w:r>
      <w:r>
        <w:rPr>
          <w:rFonts w:ascii="Courier New" w:hAnsi="Courier New" w:cs="Courier New"/>
          <w:color w:val="000000"/>
          <w:sz w:val="20"/>
          <w:szCs w:val="20"/>
        </w:rPr>
        <w:t>a.close()</w:t>
      </w:r>
    </w:p>
    <w:p>
      <w:pPr>
        <w:pStyle w:val="8"/>
        <w:numPr>
          <w:ilvl w:val="0"/>
          <w:numId w:val="123"/>
        </w:numPr>
        <w:ind w:firstLineChars="0"/>
        <w:rPr>
          <w:rFonts w:ascii="宋体" w:hAnsi="宋体" w:eastAsia="宋体"/>
          <w:sz w:val="24"/>
          <w:szCs w:val="24"/>
        </w:rPr>
      </w:pPr>
      <w:r>
        <w:rPr>
          <w:rFonts w:ascii="宋体" w:hAnsi="宋体" w:eastAsia="宋体"/>
          <w:sz w:val="24"/>
          <w:szCs w:val="24"/>
        </w:rPr>
        <w:t>a.writelines(b)将b列表中的全部字符串写入文件</w:t>
      </w:r>
    </w:p>
    <w:p>
      <w:pPr>
        <w:pStyle w:val="8"/>
        <w:numPr>
          <w:ilvl w:val="0"/>
          <w:numId w:val="123"/>
        </w:numPr>
        <w:ind w:firstLineChars="0"/>
        <w:rPr>
          <w:rFonts w:ascii="宋体" w:hAnsi="宋体" w:eastAsia="宋体"/>
          <w:color w:val="FF0000"/>
          <w:sz w:val="24"/>
          <w:szCs w:val="24"/>
        </w:rPr>
      </w:pPr>
      <w:r>
        <w:rPr>
          <w:rFonts w:ascii="宋体" w:hAnsi="宋体" w:eastAsia="宋体"/>
          <w:color w:val="FF0000"/>
          <w:sz w:val="24"/>
          <w:szCs w:val="24"/>
        </w:rPr>
        <w:t>a.seek(0)这行代码如果省略，也能打印输出文件内容</w:t>
      </w:r>
    </w:p>
    <w:p>
      <w:pPr>
        <w:pStyle w:val="8"/>
        <w:numPr>
          <w:ilvl w:val="0"/>
          <w:numId w:val="123"/>
        </w:numPr>
        <w:ind w:firstLineChars="0"/>
        <w:rPr>
          <w:rFonts w:ascii="宋体" w:hAnsi="宋体" w:eastAsia="宋体"/>
          <w:sz w:val="24"/>
          <w:szCs w:val="24"/>
        </w:rPr>
      </w:pPr>
      <w:r>
        <w:rPr>
          <w:rFonts w:hint="eastAsia" w:ascii="宋体" w:hAnsi="宋体" w:eastAsia="宋体"/>
          <w:sz w:val="24"/>
          <w:szCs w:val="24"/>
        </w:rPr>
        <w:t>执行代码时，从键盘键入</w:t>
      </w:r>
      <w:r>
        <w:rPr>
          <w:rFonts w:ascii="宋体" w:hAnsi="宋体" w:eastAsia="宋体"/>
          <w:sz w:val="24"/>
          <w:szCs w:val="24"/>
        </w:rPr>
        <w:t>"c.txt"，则c.txt被创建</w:t>
      </w:r>
    </w:p>
    <w:p>
      <w:pPr>
        <w:pStyle w:val="8"/>
        <w:numPr>
          <w:ilvl w:val="0"/>
          <w:numId w:val="123"/>
        </w:numPr>
        <w:ind w:firstLineChars="0"/>
        <w:rPr>
          <w:rFonts w:ascii="宋体" w:hAnsi="宋体" w:eastAsia="宋体"/>
          <w:sz w:val="24"/>
          <w:szCs w:val="24"/>
        </w:rPr>
      </w:pPr>
      <w:r>
        <w:rPr>
          <w:rFonts w:hint="eastAsia" w:ascii="宋体" w:hAnsi="宋体" w:eastAsia="宋体"/>
          <w:sz w:val="24"/>
          <w:szCs w:val="24"/>
        </w:rPr>
        <w:t>代码主要功能为向文件写入一个列表中的字符串，并打印输出结果</w:t>
      </w:r>
      <w:r>
        <w:rPr>
          <w:rFonts w:ascii="宋体" w:hAnsi="宋体" w:eastAsia="宋体"/>
          <w:sz w:val="24"/>
          <w:szCs w:val="24"/>
        </w:rPr>
        <w:t xml:space="preserve"> </w:t>
      </w:r>
    </w:p>
    <w:p>
      <w:pPr>
        <w:pStyle w:val="8"/>
        <w:numPr>
          <w:ilvl w:val="0"/>
          <w:numId w:val="3"/>
        </w:numPr>
        <w:ind w:firstLineChars="0"/>
        <w:rPr>
          <w:rFonts w:ascii="宋体" w:hAnsi="宋体" w:eastAsia="宋体"/>
          <w:sz w:val="24"/>
          <w:szCs w:val="24"/>
        </w:rPr>
      </w:pPr>
      <w:r>
        <w:rPr>
          <w:rFonts w:ascii="宋体" w:hAnsi="宋体" w:eastAsia="宋体"/>
          <w:sz w:val="24"/>
          <w:szCs w:val="24"/>
        </w:rPr>
        <w:t>关于以下代码的描述，错误的选项是</w:t>
      </w:r>
      <w:r>
        <w:rPr>
          <w:rFonts w:hint="eastAsia" w:ascii="宋体" w:hAnsi="宋体" w:eastAsia="宋体"/>
          <w:sz w:val="24"/>
          <w:szCs w:val="24"/>
        </w:rPr>
        <w:t>（ ）。</w:t>
      </w:r>
    </w:p>
    <w:p>
      <w:pPr>
        <w:pStyle w:val="4"/>
        <w:shd w:val="clear" w:color="auto" w:fill="FFFFFF"/>
        <w:ind w:left="2520" w:leftChars="1200"/>
        <w:rPr>
          <w:rFonts w:ascii="Courier New" w:hAnsi="Courier New" w:cs="Courier New"/>
          <w:color w:val="000000"/>
          <w:sz w:val="20"/>
          <w:szCs w:val="20"/>
        </w:rPr>
      </w:pPr>
      <w:r>
        <w:rPr>
          <w:rFonts w:ascii="Courier New" w:hAnsi="Courier New" w:cs="Courier New"/>
          <w:b/>
          <w:bCs/>
          <w:color w:val="000080"/>
          <w:sz w:val="20"/>
          <w:szCs w:val="20"/>
        </w:rPr>
        <w:t xml:space="preserve">with </w:t>
      </w:r>
      <w:r>
        <w:rPr>
          <w:rFonts w:ascii="Courier New" w:hAnsi="Courier New" w:cs="Courier New"/>
          <w:color w:val="000080"/>
          <w:sz w:val="20"/>
          <w:szCs w:val="20"/>
        </w:rPr>
        <w:t>open</w:t>
      </w:r>
      <w:r>
        <w:rPr>
          <w:rFonts w:ascii="Courier New" w:hAnsi="Courier New" w:cs="Courier New"/>
          <w:color w:val="000000"/>
          <w:sz w:val="20"/>
          <w:szCs w:val="20"/>
        </w:rPr>
        <w:t>(</w:t>
      </w:r>
      <w:r>
        <w:rPr>
          <w:rFonts w:ascii="Courier New" w:hAnsi="Courier New" w:cs="Courier New"/>
          <w:b/>
          <w:bCs/>
          <w:color w:val="008080"/>
          <w:sz w:val="20"/>
          <w:szCs w:val="20"/>
        </w:rPr>
        <w:t>'abc.txt'</w:t>
      </w:r>
      <w:r>
        <w:rPr>
          <w:rFonts w:ascii="Courier New" w:hAnsi="Courier New" w:cs="Courier New"/>
          <w:color w:val="000000"/>
          <w:sz w:val="20"/>
          <w:szCs w:val="20"/>
        </w:rPr>
        <w:t xml:space="preserve">, </w:t>
      </w:r>
      <w:r>
        <w:rPr>
          <w:rFonts w:ascii="Courier New" w:hAnsi="Courier New" w:cs="Courier New"/>
          <w:b/>
          <w:bCs/>
          <w:color w:val="008080"/>
          <w:sz w:val="20"/>
          <w:szCs w:val="20"/>
        </w:rPr>
        <w:t>'r+'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type="textWrapping"/>
      </w:r>
      <w:r>
        <w:rPr>
          <w:rFonts w:ascii="Courier New" w:hAnsi="Courier New" w:cs="Courier New"/>
          <w:color w:val="000000"/>
          <w:sz w:val="20"/>
          <w:szCs w:val="20"/>
        </w:rPr>
        <w:t xml:space="preserve">     lines = f.readlines()</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item </w:t>
      </w:r>
      <w:r>
        <w:rPr>
          <w:rFonts w:ascii="Courier New" w:hAnsi="Courier New" w:cs="Courier New"/>
          <w:b/>
          <w:bCs/>
          <w:color w:val="000080"/>
          <w:sz w:val="20"/>
          <w:szCs w:val="20"/>
        </w:rPr>
        <w:t xml:space="preserve">in </w:t>
      </w:r>
      <w:r>
        <w:rPr>
          <w:rFonts w:ascii="Courier New" w:hAnsi="Courier New" w:cs="Courier New"/>
          <w:color w:val="000000"/>
          <w:sz w:val="20"/>
          <w:szCs w:val="20"/>
        </w:rPr>
        <w:t>lines:</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(item)</w:t>
      </w:r>
    </w:p>
    <w:p>
      <w:pPr>
        <w:pStyle w:val="8"/>
        <w:numPr>
          <w:ilvl w:val="0"/>
          <w:numId w:val="124"/>
        </w:numPr>
        <w:ind w:firstLineChars="0"/>
        <w:rPr>
          <w:rFonts w:ascii="宋体" w:hAnsi="宋体" w:eastAsia="宋体"/>
          <w:sz w:val="24"/>
          <w:szCs w:val="24"/>
        </w:rPr>
      </w:pPr>
      <w:r>
        <w:rPr>
          <w:rFonts w:ascii="宋体" w:hAnsi="宋体" w:eastAsia="宋体"/>
          <w:sz w:val="24"/>
          <w:szCs w:val="24"/>
        </w:rPr>
        <w:t>lines是列表类型</w:t>
      </w:r>
    </w:p>
    <w:p>
      <w:pPr>
        <w:pStyle w:val="8"/>
        <w:numPr>
          <w:ilvl w:val="0"/>
          <w:numId w:val="124"/>
        </w:numPr>
        <w:ind w:firstLineChars="0"/>
        <w:rPr>
          <w:rFonts w:ascii="宋体" w:hAnsi="宋体" w:eastAsia="宋体"/>
          <w:color w:val="FF0000"/>
          <w:sz w:val="24"/>
          <w:szCs w:val="24"/>
        </w:rPr>
      </w:pPr>
      <w:r>
        <w:rPr>
          <w:rFonts w:hint="eastAsia" w:ascii="宋体" w:hAnsi="宋体" w:eastAsia="宋体"/>
          <w:color w:val="FF0000"/>
          <w:sz w:val="24"/>
          <w:szCs w:val="24"/>
        </w:rPr>
        <w:t>执行代码后，</w:t>
      </w:r>
      <w:r>
        <w:rPr>
          <w:rFonts w:ascii="宋体" w:hAnsi="宋体" w:eastAsia="宋体"/>
          <w:color w:val="FF0000"/>
          <w:sz w:val="24"/>
          <w:szCs w:val="24"/>
        </w:rPr>
        <w:t>abc.txt文件未关闭，必须通过close()函数关闭</w:t>
      </w:r>
    </w:p>
    <w:p>
      <w:pPr>
        <w:pStyle w:val="8"/>
        <w:numPr>
          <w:ilvl w:val="0"/>
          <w:numId w:val="124"/>
        </w:numPr>
        <w:ind w:firstLineChars="0"/>
        <w:rPr>
          <w:rFonts w:ascii="宋体" w:hAnsi="宋体" w:eastAsia="宋体"/>
          <w:sz w:val="24"/>
          <w:szCs w:val="24"/>
        </w:rPr>
      </w:pPr>
      <w:r>
        <w:rPr>
          <w:rFonts w:ascii="宋体" w:hAnsi="宋体" w:eastAsia="宋体"/>
          <w:sz w:val="24"/>
          <w:szCs w:val="24"/>
        </w:rPr>
        <w:t>item是字符串类型</w:t>
      </w:r>
    </w:p>
    <w:p>
      <w:pPr>
        <w:pStyle w:val="8"/>
        <w:numPr>
          <w:ilvl w:val="0"/>
          <w:numId w:val="124"/>
        </w:numPr>
        <w:ind w:firstLineChars="0"/>
        <w:rPr>
          <w:rFonts w:ascii="宋体" w:hAnsi="宋体" w:eastAsia="宋体"/>
          <w:sz w:val="24"/>
          <w:szCs w:val="24"/>
        </w:rPr>
      </w:pPr>
      <w:r>
        <w:rPr>
          <w:rFonts w:hint="eastAsia" w:ascii="宋体" w:hAnsi="宋体" w:eastAsia="宋体"/>
          <w:sz w:val="24"/>
          <w:szCs w:val="24"/>
        </w:rPr>
        <w:t>程序功能是打印输出</w:t>
      </w:r>
      <w:r>
        <w:rPr>
          <w:rFonts w:ascii="宋体" w:hAnsi="宋体" w:eastAsia="宋体"/>
          <w:sz w:val="24"/>
          <w:szCs w:val="24"/>
        </w:rPr>
        <w:t>abc.txt文件内容</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有一个文件记录了</w:t>
      </w:r>
      <w:r>
        <w:rPr>
          <w:rFonts w:ascii="宋体" w:hAnsi="宋体" w:eastAsia="宋体"/>
          <w:sz w:val="24"/>
          <w:szCs w:val="24"/>
        </w:rPr>
        <w:t>1000个人的高考成绩总分，每一行信息长度是20个字节，要想只读最后10行的内容，不可能用到的函数是</w:t>
      </w:r>
      <w:r>
        <w:rPr>
          <w:rFonts w:hint="eastAsia" w:ascii="宋体" w:hAnsi="宋体" w:eastAsia="宋体"/>
          <w:sz w:val="24"/>
          <w:szCs w:val="24"/>
        </w:rPr>
        <w:t>（ ）。</w:t>
      </w:r>
    </w:p>
    <w:p>
      <w:pPr>
        <w:pStyle w:val="8"/>
        <w:numPr>
          <w:ilvl w:val="0"/>
          <w:numId w:val="125"/>
        </w:numPr>
        <w:ind w:firstLineChars="0"/>
        <w:rPr>
          <w:rFonts w:ascii="宋体" w:hAnsi="宋体" w:eastAsia="宋体"/>
          <w:color w:val="FF0000"/>
          <w:sz w:val="24"/>
          <w:szCs w:val="24"/>
        </w:rPr>
      </w:pPr>
      <w:r>
        <w:rPr>
          <w:rFonts w:ascii="宋体" w:hAnsi="宋体" w:eastAsia="宋体"/>
          <w:color w:val="FF0000"/>
          <w:sz w:val="24"/>
          <w:szCs w:val="24"/>
        </w:rPr>
        <w:t>write()</w:t>
      </w:r>
    </w:p>
    <w:p>
      <w:pPr>
        <w:pStyle w:val="8"/>
        <w:numPr>
          <w:ilvl w:val="0"/>
          <w:numId w:val="125"/>
        </w:numPr>
        <w:ind w:firstLineChars="0"/>
        <w:rPr>
          <w:rFonts w:ascii="宋体" w:hAnsi="宋体" w:eastAsia="宋体"/>
          <w:sz w:val="24"/>
          <w:szCs w:val="24"/>
        </w:rPr>
      </w:pPr>
      <w:r>
        <w:rPr>
          <w:rFonts w:ascii="宋体" w:hAnsi="宋体" w:eastAsia="宋体"/>
          <w:sz w:val="24"/>
          <w:szCs w:val="24"/>
        </w:rPr>
        <w:t>open()</w:t>
      </w:r>
    </w:p>
    <w:p>
      <w:pPr>
        <w:pStyle w:val="8"/>
        <w:numPr>
          <w:ilvl w:val="0"/>
          <w:numId w:val="125"/>
        </w:numPr>
        <w:ind w:firstLineChars="0"/>
        <w:rPr>
          <w:rFonts w:ascii="宋体" w:hAnsi="宋体" w:eastAsia="宋体"/>
          <w:sz w:val="24"/>
          <w:szCs w:val="24"/>
        </w:rPr>
      </w:pPr>
      <w:r>
        <w:rPr>
          <w:rFonts w:ascii="宋体" w:hAnsi="宋体" w:eastAsia="宋体"/>
          <w:sz w:val="24"/>
          <w:szCs w:val="24"/>
        </w:rPr>
        <w:t>readline()</w:t>
      </w:r>
    </w:p>
    <w:p>
      <w:pPr>
        <w:pStyle w:val="8"/>
        <w:numPr>
          <w:ilvl w:val="0"/>
          <w:numId w:val="125"/>
        </w:numPr>
        <w:ind w:firstLineChars="0"/>
        <w:rPr>
          <w:rFonts w:ascii="宋体" w:hAnsi="宋体" w:eastAsia="宋体"/>
          <w:sz w:val="24"/>
          <w:szCs w:val="24"/>
        </w:rPr>
      </w:pPr>
      <w:r>
        <w:rPr>
          <w:rFonts w:ascii="宋体" w:hAnsi="宋体" w:eastAsia="宋体"/>
          <w:sz w:val="24"/>
          <w:szCs w:val="24"/>
        </w:rPr>
        <w:t>seek()</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打开一个已有文件，然后在文件末尾添加信息，正确的打开方式为（ ）</w:t>
      </w:r>
      <w:r>
        <w:rPr>
          <w:rFonts w:ascii="宋体" w:hAnsi="宋体" w:eastAsia="宋体"/>
          <w:sz w:val="24"/>
          <w:szCs w:val="24"/>
        </w:rPr>
        <w:t>。</w:t>
      </w:r>
    </w:p>
    <w:p>
      <w:pPr>
        <w:pStyle w:val="8"/>
        <w:numPr>
          <w:ilvl w:val="0"/>
          <w:numId w:val="126"/>
        </w:numPr>
        <w:ind w:firstLineChars="0"/>
        <w:rPr>
          <w:rFonts w:ascii="宋体" w:hAnsi="宋体" w:eastAsia="宋体"/>
          <w:color w:val="FF0000"/>
          <w:sz w:val="24"/>
          <w:szCs w:val="24"/>
        </w:rPr>
      </w:pPr>
      <w:r>
        <w:rPr>
          <w:rFonts w:ascii="宋体" w:hAnsi="宋体" w:eastAsia="宋体"/>
          <w:color w:val="FF0000"/>
          <w:sz w:val="24"/>
          <w:szCs w:val="24"/>
        </w:rPr>
        <w:t>'a'</w:t>
      </w:r>
    </w:p>
    <w:p>
      <w:pPr>
        <w:pStyle w:val="8"/>
        <w:numPr>
          <w:ilvl w:val="0"/>
          <w:numId w:val="126"/>
        </w:numPr>
        <w:ind w:firstLineChars="0"/>
        <w:rPr>
          <w:rFonts w:ascii="宋体" w:hAnsi="宋体" w:eastAsia="宋体"/>
          <w:sz w:val="24"/>
          <w:szCs w:val="24"/>
        </w:rPr>
      </w:pPr>
      <w:r>
        <w:rPr>
          <w:rFonts w:ascii="宋体" w:hAnsi="宋体" w:eastAsia="宋体"/>
          <w:sz w:val="24"/>
          <w:szCs w:val="24"/>
        </w:rPr>
        <w:t>'w'</w:t>
      </w:r>
    </w:p>
    <w:p>
      <w:pPr>
        <w:pStyle w:val="8"/>
        <w:numPr>
          <w:ilvl w:val="0"/>
          <w:numId w:val="126"/>
        </w:numPr>
        <w:ind w:firstLineChars="0"/>
        <w:rPr>
          <w:rFonts w:ascii="宋体" w:hAnsi="宋体" w:eastAsia="宋体"/>
          <w:sz w:val="24"/>
          <w:szCs w:val="24"/>
        </w:rPr>
      </w:pPr>
      <w:r>
        <w:rPr>
          <w:rFonts w:ascii="宋体" w:hAnsi="宋体" w:eastAsia="宋体"/>
          <w:sz w:val="24"/>
          <w:szCs w:val="24"/>
        </w:rPr>
        <w:t>'w+'</w:t>
      </w:r>
    </w:p>
    <w:p>
      <w:pPr>
        <w:pStyle w:val="8"/>
        <w:numPr>
          <w:ilvl w:val="0"/>
          <w:numId w:val="126"/>
        </w:numPr>
        <w:ind w:firstLineChars="0"/>
        <w:rPr>
          <w:rFonts w:ascii="宋体" w:hAnsi="宋体" w:eastAsia="宋体"/>
          <w:sz w:val="24"/>
          <w:szCs w:val="24"/>
        </w:rPr>
      </w:pPr>
      <w:r>
        <w:rPr>
          <w:rFonts w:ascii="宋体" w:hAnsi="宋体" w:eastAsia="宋体"/>
          <w:sz w:val="24"/>
          <w:szCs w:val="24"/>
        </w:rPr>
        <w:t>'r'</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假设</w:t>
      </w:r>
      <w:r>
        <w:rPr>
          <w:rFonts w:ascii="宋体" w:hAnsi="宋体" w:eastAsia="宋体"/>
          <w:sz w:val="24"/>
          <w:szCs w:val="24"/>
        </w:rPr>
        <w:t>file是文本文件对象，下列选项中，哪个用于读取一行内容？</w:t>
      </w:r>
      <w:r>
        <w:rPr>
          <w:rFonts w:hint="eastAsia" w:ascii="宋体" w:hAnsi="宋体" w:eastAsia="宋体"/>
          <w:sz w:val="24"/>
          <w:szCs w:val="24"/>
        </w:rPr>
        <w:t>（ ）</w:t>
      </w:r>
    </w:p>
    <w:p>
      <w:pPr>
        <w:pStyle w:val="8"/>
        <w:numPr>
          <w:ilvl w:val="0"/>
          <w:numId w:val="127"/>
        </w:numPr>
        <w:ind w:firstLineChars="0"/>
        <w:rPr>
          <w:rFonts w:ascii="宋体" w:hAnsi="宋体" w:eastAsia="宋体"/>
          <w:sz w:val="24"/>
          <w:szCs w:val="24"/>
        </w:rPr>
      </w:pPr>
      <w:r>
        <w:rPr>
          <w:rFonts w:ascii="宋体" w:hAnsi="宋体" w:eastAsia="宋体"/>
          <w:sz w:val="24"/>
          <w:szCs w:val="24"/>
        </w:rPr>
        <w:t xml:space="preserve">file.read()    </w:t>
      </w:r>
    </w:p>
    <w:p>
      <w:pPr>
        <w:pStyle w:val="8"/>
        <w:numPr>
          <w:ilvl w:val="0"/>
          <w:numId w:val="127"/>
        </w:numPr>
        <w:ind w:firstLineChars="0"/>
        <w:rPr>
          <w:rFonts w:ascii="宋体" w:hAnsi="宋体" w:eastAsia="宋体"/>
          <w:sz w:val="24"/>
          <w:szCs w:val="24"/>
        </w:rPr>
      </w:pPr>
      <w:r>
        <w:rPr>
          <w:rFonts w:ascii="宋体" w:hAnsi="宋体" w:eastAsia="宋体"/>
          <w:sz w:val="24"/>
          <w:szCs w:val="24"/>
        </w:rPr>
        <w:t>file.readlines()</w:t>
      </w:r>
    </w:p>
    <w:p>
      <w:pPr>
        <w:pStyle w:val="8"/>
        <w:numPr>
          <w:ilvl w:val="0"/>
          <w:numId w:val="127"/>
        </w:numPr>
        <w:ind w:firstLineChars="0"/>
        <w:rPr>
          <w:rFonts w:ascii="宋体" w:hAnsi="宋体" w:eastAsia="宋体"/>
          <w:color w:val="FF0000"/>
          <w:sz w:val="24"/>
          <w:szCs w:val="24"/>
        </w:rPr>
      </w:pPr>
      <w:r>
        <w:rPr>
          <w:rFonts w:ascii="宋体" w:hAnsi="宋体" w:eastAsia="宋体"/>
          <w:color w:val="FF0000"/>
          <w:sz w:val="24"/>
          <w:szCs w:val="24"/>
        </w:rPr>
        <w:t>file.readline()</w:t>
      </w:r>
    </w:p>
    <w:p>
      <w:pPr>
        <w:pStyle w:val="8"/>
        <w:numPr>
          <w:ilvl w:val="0"/>
          <w:numId w:val="127"/>
        </w:numPr>
        <w:ind w:firstLineChars="0"/>
        <w:rPr>
          <w:rFonts w:ascii="宋体" w:hAnsi="宋体" w:eastAsia="宋体"/>
          <w:sz w:val="24"/>
          <w:szCs w:val="24"/>
        </w:rPr>
      </w:pPr>
      <w:r>
        <w:rPr>
          <w:rFonts w:ascii="宋体" w:hAnsi="宋体" w:eastAsia="宋体"/>
          <w:sz w:val="24"/>
          <w:szCs w:val="24"/>
        </w:rPr>
        <w:t>file.read(200)</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下列语句打开文件的位置应该在（ ）</w:t>
      </w:r>
      <w:r>
        <w:rPr>
          <w:rFonts w:ascii="宋体" w:hAnsi="宋体" w:eastAsia="宋体"/>
          <w:sz w:val="24"/>
          <w:szCs w:val="24"/>
        </w:rPr>
        <w:t>。</w:t>
      </w:r>
    </w:p>
    <w:p>
      <w:pPr>
        <w:pStyle w:val="4"/>
        <w:shd w:val="clear" w:color="auto" w:fill="FFFFFF"/>
        <w:jc w:val="center"/>
        <w:rPr>
          <w:rFonts w:ascii="Courier New" w:hAnsi="Courier New" w:cs="Courier New"/>
          <w:color w:val="000000"/>
          <w:sz w:val="20"/>
          <w:szCs w:val="20"/>
        </w:rPr>
      </w:pPr>
      <w:r>
        <w:rPr>
          <w:rFonts w:ascii="Courier New" w:hAnsi="Courier New" w:cs="Courier New"/>
          <w:color w:val="000000"/>
          <w:sz w:val="20"/>
          <w:szCs w:val="20"/>
        </w:rPr>
        <w:t xml:space="preserve">f = </w:t>
      </w:r>
      <w:r>
        <w:rPr>
          <w:rFonts w:ascii="Courier New" w:hAnsi="Courier New" w:cs="Courier New"/>
          <w:color w:val="000080"/>
          <w:sz w:val="20"/>
          <w:szCs w:val="20"/>
        </w:rPr>
        <w:t>open</w:t>
      </w:r>
      <w:r>
        <w:rPr>
          <w:rFonts w:ascii="Courier New" w:hAnsi="Courier New" w:cs="Courier New"/>
          <w:color w:val="000000"/>
          <w:sz w:val="20"/>
          <w:szCs w:val="20"/>
        </w:rPr>
        <w:t>(</w:t>
      </w:r>
      <w:r>
        <w:rPr>
          <w:rFonts w:ascii="Courier New" w:hAnsi="Courier New" w:cs="Courier New"/>
          <w:b/>
          <w:bCs/>
          <w:color w:val="008080"/>
          <w:sz w:val="20"/>
          <w:szCs w:val="20"/>
        </w:rPr>
        <w:t>'ABC.txt'</w:t>
      </w:r>
      <w:r>
        <w:rPr>
          <w:rFonts w:ascii="Courier New" w:hAnsi="Courier New" w:cs="Courier New"/>
          <w:color w:val="000000"/>
          <w:sz w:val="20"/>
          <w:szCs w:val="20"/>
        </w:rPr>
        <w:t xml:space="preserve">, </w:t>
      </w:r>
      <w:r>
        <w:rPr>
          <w:rFonts w:ascii="Courier New" w:hAnsi="Courier New" w:cs="Courier New"/>
          <w:b/>
          <w:bCs/>
          <w:color w:val="008080"/>
          <w:sz w:val="20"/>
          <w:szCs w:val="20"/>
        </w:rPr>
        <w:t>'w'</w:t>
      </w:r>
      <w:r>
        <w:rPr>
          <w:rFonts w:ascii="Courier New" w:hAnsi="Courier New" w:cs="Courier New"/>
          <w:color w:val="000000"/>
          <w:sz w:val="20"/>
          <w:szCs w:val="20"/>
        </w:rPr>
        <w:t>)</w:t>
      </w:r>
    </w:p>
    <w:p>
      <w:pPr>
        <w:pStyle w:val="8"/>
        <w:numPr>
          <w:ilvl w:val="0"/>
          <w:numId w:val="128"/>
        </w:numPr>
        <w:ind w:firstLineChars="0"/>
        <w:rPr>
          <w:rFonts w:ascii="宋体" w:hAnsi="宋体" w:eastAsia="宋体"/>
          <w:sz w:val="24"/>
          <w:szCs w:val="24"/>
        </w:rPr>
      </w:pPr>
      <w:r>
        <w:rPr>
          <w:rFonts w:ascii="宋体" w:hAnsi="宋体" w:eastAsia="宋体"/>
          <w:sz w:val="24"/>
          <w:szCs w:val="24"/>
        </w:rPr>
        <w:t>Python安装目录下</w:t>
      </w:r>
    </w:p>
    <w:p>
      <w:pPr>
        <w:pStyle w:val="8"/>
        <w:numPr>
          <w:ilvl w:val="0"/>
          <w:numId w:val="128"/>
        </w:numPr>
        <w:ind w:firstLineChars="0"/>
        <w:rPr>
          <w:rFonts w:ascii="宋体" w:hAnsi="宋体" w:eastAsia="宋体"/>
          <w:color w:val="FF0000"/>
          <w:sz w:val="24"/>
          <w:szCs w:val="24"/>
        </w:rPr>
      </w:pPr>
      <w:r>
        <w:rPr>
          <w:rFonts w:hint="eastAsia" w:ascii="宋体" w:hAnsi="宋体" w:eastAsia="宋体"/>
          <w:color w:val="FF0000"/>
          <w:sz w:val="24"/>
          <w:szCs w:val="24"/>
        </w:rPr>
        <w:t>与源文件在相同的目录下</w:t>
      </w:r>
    </w:p>
    <w:p>
      <w:pPr>
        <w:pStyle w:val="8"/>
        <w:numPr>
          <w:ilvl w:val="0"/>
          <w:numId w:val="128"/>
        </w:numPr>
        <w:ind w:firstLineChars="0"/>
        <w:rPr>
          <w:rFonts w:ascii="宋体" w:hAnsi="宋体" w:eastAsia="宋体"/>
          <w:sz w:val="24"/>
          <w:szCs w:val="24"/>
        </w:rPr>
      </w:pPr>
      <w:r>
        <w:rPr>
          <w:rFonts w:ascii="宋体" w:hAnsi="宋体" w:eastAsia="宋体"/>
          <w:sz w:val="24"/>
          <w:szCs w:val="24"/>
        </w:rPr>
        <w:t>C盘根目录下</w:t>
      </w:r>
    </w:p>
    <w:p>
      <w:pPr>
        <w:pStyle w:val="8"/>
        <w:numPr>
          <w:ilvl w:val="0"/>
          <w:numId w:val="128"/>
        </w:numPr>
        <w:ind w:firstLineChars="0"/>
        <w:rPr>
          <w:rFonts w:ascii="宋体" w:hAnsi="宋体" w:eastAsia="宋体"/>
          <w:sz w:val="24"/>
          <w:szCs w:val="24"/>
        </w:rPr>
      </w:pPr>
      <w:r>
        <w:rPr>
          <w:rFonts w:ascii="宋体" w:hAnsi="宋体" w:eastAsia="宋体"/>
          <w:sz w:val="24"/>
          <w:szCs w:val="24"/>
        </w:rPr>
        <w:t>D盘根目录下</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构造方法的作用是（ ）。</w:t>
      </w:r>
    </w:p>
    <w:p>
      <w:pPr>
        <w:pStyle w:val="8"/>
        <w:numPr>
          <w:ilvl w:val="0"/>
          <w:numId w:val="129"/>
        </w:numPr>
        <w:ind w:firstLineChars="0"/>
        <w:rPr>
          <w:rFonts w:ascii="宋体" w:hAnsi="宋体" w:eastAsia="宋体"/>
          <w:color w:val="FF0000"/>
          <w:sz w:val="24"/>
          <w:szCs w:val="24"/>
        </w:rPr>
      </w:pPr>
      <w:r>
        <w:rPr>
          <w:rFonts w:hint="eastAsia" w:ascii="宋体" w:hAnsi="宋体" w:eastAsia="宋体"/>
          <w:color w:val="FF0000"/>
          <w:sz w:val="24"/>
          <w:szCs w:val="24"/>
        </w:rPr>
        <w:t>对象的初始化</w:t>
      </w:r>
    </w:p>
    <w:p>
      <w:pPr>
        <w:pStyle w:val="8"/>
        <w:numPr>
          <w:ilvl w:val="0"/>
          <w:numId w:val="129"/>
        </w:numPr>
        <w:ind w:firstLineChars="0"/>
        <w:rPr>
          <w:rFonts w:ascii="宋体" w:hAnsi="宋体" w:eastAsia="宋体"/>
          <w:sz w:val="24"/>
          <w:szCs w:val="24"/>
        </w:rPr>
      </w:pPr>
      <w:r>
        <w:rPr>
          <w:rFonts w:hint="eastAsia" w:ascii="宋体" w:hAnsi="宋体" w:eastAsia="宋体"/>
          <w:sz w:val="24"/>
          <w:szCs w:val="24"/>
        </w:rPr>
        <w:t>类的初始化</w:t>
      </w:r>
    </w:p>
    <w:p>
      <w:pPr>
        <w:pStyle w:val="8"/>
        <w:numPr>
          <w:ilvl w:val="0"/>
          <w:numId w:val="129"/>
        </w:numPr>
        <w:ind w:firstLineChars="0"/>
        <w:rPr>
          <w:rFonts w:ascii="宋体" w:hAnsi="宋体" w:eastAsia="宋体"/>
          <w:sz w:val="24"/>
          <w:szCs w:val="24"/>
        </w:rPr>
      </w:pPr>
      <w:r>
        <w:rPr>
          <w:rFonts w:hint="eastAsia" w:ascii="宋体" w:hAnsi="宋体" w:eastAsia="宋体"/>
          <w:sz w:val="24"/>
          <w:szCs w:val="24"/>
        </w:rPr>
        <w:t>一般成员方法</w:t>
      </w:r>
    </w:p>
    <w:p>
      <w:pPr>
        <w:pStyle w:val="8"/>
        <w:numPr>
          <w:ilvl w:val="0"/>
          <w:numId w:val="129"/>
        </w:numPr>
        <w:ind w:firstLineChars="0"/>
        <w:rPr>
          <w:rFonts w:ascii="宋体" w:hAnsi="宋体" w:eastAsia="宋体"/>
          <w:sz w:val="24"/>
          <w:szCs w:val="24"/>
        </w:rPr>
      </w:pPr>
      <w:r>
        <w:rPr>
          <w:rFonts w:hint="eastAsia" w:ascii="宋体" w:hAnsi="宋体" w:eastAsia="宋体"/>
          <w:sz w:val="24"/>
          <w:szCs w:val="24"/>
        </w:rPr>
        <w:t>对象的建立</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构造方法是类的一个特殊方法，</w:t>
      </w:r>
      <w:r>
        <w:rPr>
          <w:rFonts w:ascii="宋体" w:hAnsi="宋体" w:eastAsia="宋体"/>
          <w:sz w:val="24"/>
          <w:szCs w:val="24"/>
        </w:rPr>
        <w:t>Python中它的名称为</w:t>
      </w:r>
      <w:r>
        <w:rPr>
          <w:rFonts w:hint="eastAsia" w:ascii="宋体" w:hAnsi="宋体" w:eastAsia="宋体"/>
          <w:sz w:val="24"/>
          <w:szCs w:val="24"/>
        </w:rPr>
        <w:t>（ ）。</w:t>
      </w:r>
    </w:p>
    <w:p>
      <w:pPr>
        <w:pStyle w:val="8"/>
        <w:numPr>
          <w:ilvl w:val="0"/>
          <w:numId w:val="130"/>
        </w:numPr>
        <w:ind w:firstLineChars="0"/>
        <w:rPr>
          <w:rFonts w:ascii="宋体" w:hAnsi="宋体" w:eastAsia="宋体"/>
          <w:sz w:val="24"/>
          <w:szCs w:val="24"/>
        </w:rPr>
      </w:pPr>
      <w:r>
        <w:rPr>
          <w:rFonts w:ascii="宋体" w:hAnsi="宋体" w:eastAsia="宋体"/>
          <w:sz w:val="24"/>
          <w:szCs w:val="24"/>
        </w:rPr>
        <w:t>init</w:t>
      </w:r>
    </w:p>
    <w:p>
      <w:pPr>
        <w:pStyle w:val="8"/>
        <w:numPr>
          <w:ilvl w:val="0"/>
          <w:numId w:val="130"/>
        </w:numPr>
        <w:ind w:firstLineChars="0"/>
        <w:rPr>
          <w:rFonts w:ascii="宋体" w:hAnsi="宋体" w:eastAsia="宋体"/>
          <w:color w:val="FF0000"/>
          <w:sz w:val="24"/>
          <w:szCs w:val="24"/>
        </w:rPr>
      </w:pPr>
      <w:r>
        <w:rPr>
          <w:rFonts w:ascii="宋体" w:hAnsi="宋体" w:eastAsia="宋体"/>
          <w:color w:val="FF0000"/>
          <w:sz w:val="24"/>
          <w:szCs w:val="24"/>
        </w:rPr>
        <w:t>__init__</w:t>
      </w:r>
    </w:p>
    <w:p>
      <w:pPr>
        <w:pStyle w:val="8"/>
        <w:numPr>
          <w:ilvl w:val="0"/>
          <w:numId w:val="130"/>
        </w:numPr>
        <w:ind w:firstLineChars="0"/>
        <w:rPr>
          <w:rFonts w:ascii="宋体" w:hAnsi="宋体" w:eastAsia="宋体"/>
          <w:sz w:val="24"/>
          <w:szCs w:val="24"/>
        </w:rPr>
      </w:pPr>
      <w:r>
        <w:rPr>
          <w:rFonts w:ascii="宋体" w:hAnsi="宋体" w:eastAsia="宋体"/>
          <w:sz w:val="24"/>
          <w:szCs w:val="24"/>
        </w:rPr>
        <w:t>_construct</w:t>
      </w:r>
    </w:p>
    <w:p>
      <w:pPr>
        <w:pStyle w:val="8"/>
        <w:numPr>
          <w:ilvl w:val="0"/>
          <w:numId w:val="130"/>
        </w:numPr>
        <w:ind w:firstLineChars="0"/>
        <w:rPr>
          <w:rFonts w:ascii="宋体" w:hAnsi="宋体" w:eastAsia="宋体"/>
          <w:sz w:val="24"/>
          <w:szCs w:val="24"/>
        </w:rPr>
      </w:pPr>
      <w:r>
        <w:rPr>
          <w:rFonts w:hint="eastAsia" w:ascii="宋体" w:hAnsi="宋体" w:eastAsia="宋体"/>
          <w:sz w:val="24"/>
          <w:szCs w:val="24"/>
        </w:rPr>
        <w:t>与类同名</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Python中定义私有属性的方法是</w:t>
      </w:r>
      <w:r>
        <w:rPr>
          <w:rFonts w:hint="eastAsia" w:ascii="宋体" w:hAnsi="宋体" w:eastAsia="宋体"/>
          <w:sz w:val="24"/>
          <w:szCs w:val="24"/>
        </w:rPr>
        <w:t>（ ）。</w:t>
      </w:r>
    </w:p>
    <w:p>
      <w:pPr>
        <w:pStyle w:val="8"/>
        <w:numPr>
          <w:ilvl w:val="0"/>
          <w:numId w:val="131"/>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__XX__定义属性名</w:t>
      </w:r>
    </w:p>
    <w:p>
      <w:pPr>
        <w:pStyle w:val="8"/>
        <w:numPr>
          <w:ilvl w:val="0"/>
          <w:numId w:val="131"/>
        </w:numPr>
        <w:ind w:firstLineChars="0"/>
        <w:rPr>
          <w:rFonts w:ascii="宋体" w:hAnsi="宋体" w:eastAsia="宋体"/>
          <w:color w:val="FF0000"/>
          <w:sz w:val="24"/>
          <w:szCs w:val="24"/>
        </w:rPr>
      </w:pPr>
      <w:r>
        <w:rPr>
          <w:rFonts w:hint="eastAsia" w:ascii="宋体" w:hAnsi="宋体" w:eastAsia="宋体"/>
          <w:color w:val="FF0000"/>
          <w:sz w:val="24"/>
          <w:szCs w:val="24"/>
        </w:rPr>
        <w:t>使用</w:t>
      </w:r>
      <w:r>
        <w:rPr>
          <w:rFonts w:ascii="宋体" w:hAnsi="宋体" w:eastAsia="宋体"/>
          <w:color w:val="FF0000"/>
          <w:sz w:val="24"/>
          <w:szCs w:val="24"/>
        </w:rPr>
        <w:t>__XX定义属性名</w:t>
      </w:r>
    </w:p>
    <w:p>
      <w:pPr>
        <w:pStyle w:val="8"/>
        <w:numPr>
          <w:ilvl w:val="0"/>
          <w:numId w:val="131"/>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public关键字</w:t>
      </w:r>
    </w:p>
    <w:p>
      <w:pPr>
        <w:pStyle w:val="8"/>
        <w:numPr>
          <w:ilvl w:val="0"/>
          <w:numId w:val="131"/>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private关键字</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w:t>
      </w:r>
      <w:r>
        <w:rPr>
          <w:rFonts w:ascii="宋体" w:hAnsi="宋体" w:eastAsia="宋体"/>
          <w:sz w:val="24"/>
          <w:szCs w:val="24"/>
        </w:rPr>
        <w:t>C类继承A类和B类的格式中，正确的是</w:t>
      </w:r>
      <w:r>
        <w:rPr>
          <w:rFonts w:hint="eastAsia" w:ascii="宋体" w:hAnsi="宋体" w:eastAsia="宋体"/>
          <w:sz w:val="24"/>
          <w:szCs w:val="24"/>
        </w:rPr>
        <w:t>（ ）。</w:t>
      </w:r>
    </w:p>
    <w:p>
      <w:pPr>
        <w:pStyle w:val="8"/>
        <w:numPr>
          <w:ilvl w:val="0"/>
          <w:numId w:val="132"/>
        </w:numPr>
        <w:ind w:firstLineChars="0"/>
        <w:rPr>
          <w:rFonts w:ascii="宋体" w:hAnsi="宋体" w:eastAsia="宋体"/>
          <w:sz w:val="24"/>
          <w:szCs w:val="24"/>
        </w:rPr>
      </w:pPr>
      <w:r>
        <w:rPr>
          <w:rFonts w:ascii="宋体" w:hAnsi="宋体" w:eastAsia="宋体"/>
          <w:sz w:val="24"/>
          <w:szCs w:val="24"/>
        </w:rPr>
        <w:t>class C A, B:</w:t>
      </w:r>
    </w:p>
    <w:p>
      <w:pPr>
        <w:pStyle w:val="8"/>
        <w:numPr>
          <w:ilvl w:val="0"/>
          <w:numId w:val="132"/>
        </w:numPr>
        <w:ind w:firstLineChars="0"/>
        <w:rPr>
          <w:rFonts w:ascii="宋体" w:hAnsi="宋体" w:eastAsia="宋体"/>
          <w:sz w:val="24"/>
          <w:szCs w:val="24"/>
        </w:rPr>
      </w:pPr>
      <w:r>
        <w:rPr>
          <w:rFonts w:ascii="宋体" w:hAnsi="宋体" w:eastAsia="宋体"/>
          <w:sz w:val="24"/>
          <w:szCs w:val="24"/>
        </w:rPr>
        <w:t>class C A and B:</w:t>
      </w:r>
    </w:p>
    <w:p>
      <w:pPr>
        <w:pStyle w:val="8"/>
        <w:numPr>
          <w:ilvl w:val="0"/>
          <w:numId w:val="132"/>
        </w:numPr>
        <w:ind w:firstLineChars="0"/>
        <w:rPr>
          <w:rFonts w:ascii="宋体" w:hAnsi="宋体" w:eastAsia="宋体"/>
          <w:sz w:val="24"/>
          <w:szCs w:val="24"/>
        </w:rPr>
      </w:pPr>
      <w:r>
        <w:rPr>
          <w:rFonts w:ascii="宋体" w:hAnsi="宋体" w:eastAsia="宋体"/>
          <w:sz w:val="24"/>
          <w:szCs w:val="24"/>
        </w:rPr>
        <w:t>class C (A: B):</w:t>
      </w:r>
    </w:p>
    <w:p>
      <w:pPr>
        <w:pStyle w:val="8"/>
        <w:numPr>
          <w:ilvl w:val="0"/>
          <w:numId w:val="132"/>
        </w:numPr>
        <w:ind w:firstLineChars="0"/>
        <w:rPr>
          <w:rFonts w:ascii="宋体" w:hAnsi="宋体" w:eastAsia="宋体"/>
          <w:color w:val="FF0000"/>
          <w:sz w:val="24"/>
          <w:szCs w:val="24"/>
        </w:rPr>
      </w:pPr>
      <w:r>
        <w:rPr>
          <w:rFonts w:ascii="宋体" w:hAnsi="宋体" w:eastAsia="宋体"/>
          <w:color w:val="FF0000"/>
          <w:sz w:val="24"/>
          <w:szCs w:val="24"/>
        </w:rPr>
        <w:t>class C (A, B):</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下列选项中，不属于面向对象程序设计的三个特征的是（ ）。</w:t>
      </w:r>
    </w:p>
    <w:p>
      <w:pPr>
        <w:pStyle w:val="8"/>
        <w:numPr>
          <w:ilvl w:val="0"/>
          <w:numId w:val="133"/>
        </w:numPr>
        <w:ind w:firstLineChars="0"/>
        <w:rPr>
          <w:rFonts w:ascii="宋体" w:hAnsi="宋体" w:eastAsia="宋体"/>
          <w:sz w:val="24"/>
          <w:szCs w:val="24"/>
        </w:rPr>
      </w:pPr>
      <w:r>
        <w:rPr>
          <w:rFonts w:hint="eastAsia" w:ascii="宋体" w:hAnsi="宋体" w:eastAsia="宋体"/>
          <w:sz w:val="24"/>
          <w:szCs w:val="24"/>
        </w:rPr>
        <w:t>封装</w:t>
      </w:r>
    </w:p>
    <w:p>
      <w:pPr>
        <w:pStyle w:val="8"/>
        <w:numPr>
          <w:ilvl w:val="0"/>
          <w:numId w:val="133"/>
        </w:numPr>
        <w:ind w:firstLineChars="0"/>
        <w:rPr>
          <w:rFonts w:ascii="宋体" w:hAnsi="宋体" w:eastAsia="宋体"/>
          <w:sz w:val="24"/>
          <w:szCs w:val="24"/>
        </w:rPr>
      </w:pPr>
      <w:r>
        <w:rPr>
          <w:rFonts w:hint="eastAsia" w:ascii="宋体" w:hAnsi="宋体" w:eastAsia="宋体"/>
          <w:sz w:val="24"/>
          <w:szCs w:val="24"/>
        </w:rPr>
        <w:t>继承</w:t>
      </w:r>
    </w:p>
    <w:p>
      <w:pPr>
        <w:pStyle w:val="8"/>
        <w:numPr>
          <w:ilvl w:val="0"/>
          <w:numId w:val="133"/>
        </w:numPr>
        <w:ind w:firstLineChars="0"/>
        <w:rPr>
          <w:rFonts w:ascii="宋体" w:hAnsi="宋体" w:eastAsia="宋体"/>
          <w:color w:val="FF0000"/>
          <w:sz w:val="24"/>
          <w:szCs w:val="24"/>
        </w:rPr>
      </w:pPr>
      <w:r>
        <w:rPr>
          <w:rFonts w:hint="eastAsia" w:ascii="宋体" w:hAnsi="宋体" w:eastAsia="宋体"/>
          <w:color w:val="FF0000"/>
          <w:sz w:val="24"/>
          <w:szCs w:val="24"/>
        </w:rPr>
        <w:t>抽象</w:t>
      </w:r>
    </w:p>
    <w:p>
      <w:pPr>
        <w:pStyle w:val="8"/>
        <w:numPr>
          <w:ilvl w:val="0"/>
          <w:numId w:val="133"/>
        </w:numPr>
        <w:ind w:firstLineChars="0"/>
        <w:rPr>
          <w:rFonts w:ascii="宋体" w:hAnsi="宋体" w:eastAsia="宋体"/>
          <w:sz w:val="24"/>
          <w:szCs w:val="24"/>
        </w:rPr>
      </w:pPr>
      <w:r>
        <w:rPr>
          <w:rFonts w:hint="eastAsia" w:ascii="宋体" w:hAnsi="宋体" w:eastAsia="宋体"/>
          <w:sz w:val="24"/>
          <w:szCs w:val="24"/>
        </w:rPr>
        <w:t>多态</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class </w:t>
      </w:r>
      <w:r>
        <w:rPr>
          <w:rFonts w:ascii="Courier New" w:hAnsi="Courier New" w:eastAsia="宋体" w:cs="Courier New"/>
          <w:color w:val="000000"/>
          <w:kern w:val="0"/>
          <w:sz w:val="20"/>
          <w:szCs w:val="20"/>
        </w:rPr>
        <w:t>Student: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 n=</w:t>
      </w:r>
      <w:r>
        <w:rPr>
          <w:rFonts w:ascii="Courier New" w:hAnsi="Courier New" w:eastAsia="宋体" w:cs="Courier New"/>
          <w:b/>
          <w:bCs/>
          <w:color w:val="008080"/>
          <w:kern w:val="0"/>
          <w:sz w:val="20"/>
          <w:szCs w:val="20"/>
        </w:rPr>
        <w:t>"AAA"</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.name = n</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000000"/>
          <w:kern w:val="0"/>
          <w:sz w:val="20"/>
          <w:szCs w:val="20"/>
        </w:rPr>
        <w:t>show(</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.name)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s = Student(</w:t>
      </w:r>
      <w:r>
        <w:rPr>
          <w:rFonts w:ascii="Courier New" w:hAnsi="Courier New" w:eastAsia="宋体" w:cs="Courier New"/>
          <w:b/>
          <w:bCs/>
          <w:color w:val="008080"/>
          <w:kern w:val="0"/>
          <w:sz w:val="20"/>
          <w:szCs w:val="20"/>
        </w:rPr>
        <w:t>"BBB"</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s.show()</w:t>
      </w:r>
    </w:p>
    <w:p>
      <w:pPr>
        <w:pStyle w:val="8"/>
        <w:numPr>
          <w:ilvl w:val="0"/>
          <w:numId w:val="134"/>
        </w:numPr>
        <w:ind w:firstLineChars="0"/>
        <w:rPr>
          <w:rFonts w:ascii="宋体" w:hAnsi="宋体" w:eastAsia="宋体"/>
          <w:sz w:val="24"/>
          <w:szCs w:val="24"/>
        </w:rPr>
      </w:pPr>
      <w:r>
        <w:rPr>
          <w:rFonts w:ascii="宋体" w:hAnsi="宋体" w:eastAsia="宋体"/>
          <w:sz w:val="24"/>
          <w:szCs w:val="24"/>
        </w:rPr>
        <w:t>AAA</w:t>
      </w:r>
    </w:p>
    <w:p>
      <w:pPr>
        <w:pStyle w:val="8"/>
        <w:numPr>
          <w:ilvl w:val="0"/>
          <w:numId w:val="134"/>
        </w:numPr>
        <w:ind w:firstLineChars="0"/>
        <w:rPr>
          <w:rFonts w:ascii="宋体" w:hAnsi="宋体" w:eastAsia="宋体"/>
          <w:color w:val="FF0000"/>
          <w:sz w:val="24"/>
          <w:szCs w:val="24"/>
        </w:rPr>
      </w:pPr>
      <w:r>
        <w:rPr>
          <w:rFonts w:ascii="宋体" w:hAnsi="宋体" w:eastAsia="宋体"/>
          <w:color w:val="FF0000"/>
          <w:sz w:val="24"/>
          <w:szCs w:val="24"/>
        </w:rPr>
        <w:t>BBB</w:t>
      </w:r>
    </w:p>
    <w:p>
      <w:pPr>
        <w:pStyle w:val="8"/>
        <w:numPr>
          <w:ilvl w:val="0"/>
          <w:numId w:val="134"/>
        </w:numPr>
        <w:ind w:firstLineChars="0"/>
        <w:rPr>
          <w:rFonts w:ascii="宋体" w:hAnsi="宋体" w:eastAsia="宋体"/>
          <w:sz w:val="24"/>
          <w:szCs w:val="24"/>
        </w:rPr>
      </w:pPr>
      <w:r>
        <w:rPr>
          <w:rFonts w:hint="eastAsia" w:ascii="宋体" w:hAnsi="宋体" w:eastAsia="宋体"/>
          <w:sz w:val="24"/>
          <w:szCs w:val="24"/>
        </w:rPr>
        <w:t>None</w:t>
      </w:r>
    </w:p>
    <w:p>
      <w:pPr>
        <w:pStyle w:val="8"/>
        <w:numPr>
          <w:ilvl w:val="0"/>
          <w:numId w:val="134"/>
        </w:numPr>
        <w:ind w:firstLineChars="0"/>
        <w:rPr>
          <w:rFonts w:ascii="宋体" w:hAnsi="宋体" w:eastAsia="宋体"/>
          <w:sz w:val="24"/>
          <w:szCs w:val="24"/>
        </w:rPr>
      </w:pPr>
      <w:r>
        <w:rPr>
          <w:rFonts w:hint="eastAsia" w:ascii="宋体" w:hAnsi="宋体" w:eastAsia="宋体"/>
          <w:sz w:val="24"/>
          <w:szCs w:val="24"/>
        </w:rPr>
        <w:t>错误</w:t>
      </w:r>
    </w:p>
    <w:p>
      <w:pPr>
        <w:pStyle w:val="8"/>
        <w:numPr>
          <w:ilvl w:val="0"/>
          <w:numId w:val="3"/>
        </w:numPr>
        <w:ind w:firstLineChars="0"/>
        <w:rPr>
          <w:rFonts w:ascii="宋体" w:hAnsi="宋体" w:eastAsia="宋体"/>
          <w:sz w:val="24"/>
          <w:szCs w:val="24"/>
        </w:rPr>
      </w:pPr>
      <w:bookmarkStart w:id="20" w:name="_Hlk104374898"/>
      <w:r>
        <w:rPr>
          <w:rFonts w:hint="eastAsia" w:ascii="宋体" w:hAnsi="宋体" w:eastAsia="宋体"/>
          <w:sz w:val="24"/>
          <w:szCs w:val="24"/>
        </w:rPr>
        <w:t>以下代码的运行结果为（ ）。</w:t>
      </w:r>
      <w:bookmarkEnd w:id="20"/>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class </w:t>
      </w:r>
      <w:r>
        <w:rPr>
          <w:rFonts w:ascii="Courier New" w:hAnsi="Courier New" w:eastAsia="宋体" w:cs="Courier New"/>
          <w:color w:val="000000"/>
          <w:kern w:val="0"/>
          <w:sz w:val="20"/>
          <w:szCs w:val="20"/>
        </w:rPr>
        <w:t>Student: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 n=</w:t>
      </w:r>
      <w:r>
        <w:rPr>
          <w:rFonts w:ascii="Courier New" w:hAnsi="Courier New" w:eastAsia="宋体" w:cs="Courier New"/>
          <w:b/>
          <w:bCs/>
          <w:color w:val="008080"/>
          <w:kern w:val="0"/>
          <w:sz w:val="20"/>
          <w:szCs w:val="20"/>
        </w:rPr>
        <w:t>"AAA"</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.name = n</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B2"/>
          <w:kern w:val="0"/>
          <w:sz w:val="20"/>
          <w:szCs w:val="20"/>
        </w:rPr>
        <w:t>@classmethod</w:t>
      </w:r>
      <w:r>
        <w:rPr>
          <w:rFonts w:ascii="Courier New" w:hAnsi="Courier New" w:eastAsia="宋体" w:cs="Courier New"/>
          <w:color w:val="0000B2"/>
          <w:kern w:val="0"/>
          <w:sz w:val="20"/>
          <w:szCs w:val="20"/>
        </w:rPr>
        <w:br w:type="textWrapping"/>
      </w:r>
      <w:r>
        <w:rPr>
          <w:rFonts w:ascii="Courier New" w:hAnsi="Courier New" w:eastAsia="宋体" w:cs="Courier New"/>
          <w:color w:val="0000B2"/>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000000"/>
          <w:kern w:val="0"/>
          <w:sz w:val="20"/>
          <w:szCs w:val="20"/>
        </w:rPr>
        <w:t>show(</w:t>
      </w:r>
      <w:r>
        <w:rPr>
          <w:rFonts w:ascii="Courier New" w:hAnsi="Courier New" w:eastAsia="宋体" w:cs="Courier New"/>
          <w:color w:val="94558D"/>
          <w:kern w:val="0"/>
          <w:sz w:val="20"/>
          <w:szCs w:val="20"/>
        </w:rPr>
        <w:t>cls</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s = </w:t>
      </w:r>
      <w:r>
        <w:rPr>
          <w:rFonts w:ascii="Courier New" w:hAnsi="Courier New" w:eastAsia="宋体" w:cs="Courier New"/>
          <w:color w:val="94558D"/>
          <w:kern w:val="0"/>
          <w:sz w:val="20"/>
          <w:szCs w:val="20"/>
        </w:rPr>
        <w:t>cls</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(s.name)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s = Student(</w:t>
      </w:r>
      <w:r>
        <w:rPr>
          <w:rFonts w:ascii="Courier New" w:hAnsi="Courier New" w:eastAsia="宋体" w:cs="Courier New"/>
          <w:b/>
          <w:bCs/>
          <w:color w:val="008080"/>
          <w:kern w:val="0"/>
          <w:sz w:val="20"/>
          <w:szCs w:val="20"/>
        </w:rPr>
        <w:t>"BBB"</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s.show()</w:t>
      </w:r>
    </w:p>
    <w:p>
      <w:pPr>
        <w:pStyle w:val="8"/>
        <w:numPr>
          <w:ilvl w:val="0"/>
          <w:numId w:val="135"/>
        </w:numPr>
        <w:ind w:firstLineChars="0"/>
        <w:rPr>
          <w:rFonts w:ascii="宋体" w:hAnsi="宋体" w:eastAsia="宋体"/>
          <w:color w:val="FF0000"/>
          <w:sz w:val="24"/>
          <w:szCs w:val="24"/>
        </w:rPr>
      </w:pPr>
      <w:r>
        <w:rPr>
          <w:rFonts w:ascii="宋体" w:hAnsi="宋体" w:eastAsia="宋体"/>
          <w:color w:val="FF0000"/>
          <w:sz w:val="24"/>
          <w:szCs w:val="24"/>
        </w:rPr>
        <w:t>AAA</w:t>
      </w:r>
    </w:p>
    <w:p>
      <w:pPr>
        <w:pStyle w:val="8"/>
        <w:numPr>
          <w:ilvl w:val="0"/>
          <w:numId w:val="135"/>
        </w:numPr>
        <w:ind w:firstLineChars="0"/>
        <w:rPr>
          <w:rFonts w:ascii="宋体" w:hAnsi="宋体" w:eastAsia="宋体"/>
          <w:sz w:val="24"/>
          <w:szCs w:val="24"/>
        </w:rPr>
      </w:pPr>
      <w:r>
        <w:rPr>
          <w:rFonts w:ascii="宋体" w:hAnsi="宋体" w:eastAsia="宋体"/>
          <w:sz w:val="24"/>
          <w:szCs w:val="24"/>
        </w:rPr>
        <w:t>BBB</w:t>
      </w:r>
    </w:p>
    <w:p>
      <w:pPr>
        <w:pStyle w:val="8"/>
        <w:numPr>
          <w:ilvl w:val="0"/>
          <w:numId w:val="135"/>
        </w:numPr>
        <w:ind w:firstLineChars="0"/>
        <w:rPr>
          <w:rFonts w:ascii="宋体" w:hAnsi="宋体" w:eastAsia="宋体"/>
          <w:sz w:val="24"/>
          <w:szCs w:val="24"/>
        </w:rPr>
      </w:pPr>
      <w:r>
        <w:rPr>
          <w:rFonts w:hint="eastAsia" w:ascii="宋体" w:hAnsi="宋体" w:eastAsia="宋体"/>
          <w:sz w:val="24"/>
          <w:szCs w:val="24"/>
        </w:rPr>
        <w:t>N</w:t>
      </w:r>
      <w:r>
        <w:rPr>
          <w:rFonts w:ascii="宋体" w:hAnsi="宋体" w:eastAsia="宋体"/>
          <w:sz w:val="24"/>
          <w:szCs w:val="24"/>
        </w:rPr>
        <w:t>one</w:t>
      </w:r>
    </w:p>
    <w:p>
      <w:pPr>
        <w:pStyle w:val="8"/>
        <w:numPr>
          <w:ilvl w:val="0"/>
          <w:numId w:val="135"/>
        </w:numPr>
        <w:ind w:firstLineChars="0"/>
        <w:rPr>
          <w:rFonts w:ascii="宋体" w:hAnsi="宋体" w:eastAsia="宋体"/>
          <w:sz w:val="24"/>
          <w:szCs w:val="24"/>
        </w:rPr>
      </w:pPr>
      <w:r>
        <w:rPr>
          <w:rFonts w:hint="eastAsia" w:ascii="宋体" w:hAnsi="宋体" w:eastAsia="宋体"/>
          <w:sz w:val="24"/>
          <w:szCs w:val="24"/>
        </w:rPr>
        <w:t>错误</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w:t>
      </w:r>
      <w:r>
        <w:rPr>
          <w:rFonts w:ascii="宋体" w:hAnsi="宋体" w:eastAsia="宋体"/>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0" w:leftChars="13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class </w:t>
      </w:r>
      <w:r>
        <w:rPr>
          <w:rFonts w:ascii="Courier New" w:hAnsi="Courier New" w:eastAsia="宋体" w:cs="Courier New"/>
          <w:color w:val="000000"/>
          <w:kern w:val="0"/>
          <w:sz w:val="20"/>
          <w:szCs w:val="20"/>
        </w:rPr>
        <w:t>Student: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 n=</w:t>
      </w:r>
      <w:r>
        <w:rPr>
          <w:rFonts w:ascii="Courier New" w:hAnsi="Courier New" w:eastAsia="宋体" w:cs="Courier New"/>
          <w:b/>
          <w:bCs/>
          <w:color w:val="008080"/>
          <w:kern w:val="0"/>
          <w:sz w:val="20"/>
          <w:szCs w:val="20"/>
        </w:rPr>
        <w:t>"AAA"</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.name = n</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B2"/>
          <w:kern w:val="0"/>
          <w:sz w:val="20"/>
          <w:szCs w:val="20"/>
        </w:rPr>
        <w:t>@classmethod</w:t>
      </w:r>
      <w:r>
        <w:rPr>
          <w:rFonts w:ascii="Courier New" w:hAnsi="Courier New" w:eastAsia="宋体" w:cs="Courier New"/>
          <w:color w:val="0000B2"/>
          <w:kern w:val="0"/>
          <w:sz w:val="20"/>
          <w:szCs w:val="20"/>
        </w:rPr>
        <w:br w:type="textWrapping"/>
      </w:r>
      <w:r>
        <w:rPr>
          <w:rFonts w:ascii="Courier New" w:hAnsi="Courier New" w:eastAsia="宋体" w:cs="Courier New"/>
          <w:color w:val="0000B2"/>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000000"/>
          <w:kern w:val="0"/>
          <w:sz w:val="20"/>
          <w:szCs w:val="20"/>
        </w:rPr>
        <w:t>show(</w:t>
      </w:r>
      <w:r>
        <w:rPr>
          <w:rFonts w:ascii="Courier New" w:hAnsi="Courier New" w:eastAsia="宋体" w:cs="Courier New"/>
          <w:color w:val="94558D"/>
          <w:kern w:val="0"/>
          <w:sz w:val="20"/>
          <w:szCs w:val="20"/>
        </w:rPr>
        <w:t>cls</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s = </w:t>
      </w:r>
      <w:r>
        <w:rPr>
          <w:rFonts w:ascii="Courier New" w:hAnsi="Courier New" w:eastAsia="宋体" w:cs="Courier New"/>
          <w:color w:val="94558D"/>
          <w:kern w:val="0"/>
          <w:sz w:val="20"/>
          <w:szCs w:val="20"/>
        </w:rPr>
        <w:t>cls</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(s.name)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s = Student(</w:t>
      </w:r>
      <w:r>
        <w:rPr>
          <w:rFonts w:ascii="Courier New" w:hAnsi="Courier New" w:eastAsia="宋体" w:cs="Courier New"/>
          <w:b/>
          <w:bCs/>
          <w:color w:val="008080"/>
          <w:kern w:val="0"/>
          <w:sz w:val="20"/>
          <w:szCs w:val="20"/>
        </w:rPr>
        <w:t>"BBB"</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Student.show(s)</w:t>
      </w:r>
    </w:p>
    <w:p>
      <w:pPr>
        <w:pStyle w:val="8"/>
        <w:numPr>
          <w:ilvl w:val="0"/>
          <w:numId w:val="136"/>
        </w:numPr>
        <w:ind w:firstLineChars="0"/>
        <w:rPr>
          <w:rFonts w:ascii="宋体" w:hAnsi="宋体" w:eastAsia="宋体"/>
          <w:sz w:val="24"/>
          <w:szCs w:val="24"/>
        </w:rPr>
      </w:pPr>
      <w:r>
        <w:rPr>
          <w:rFonts w:ascii="宋体" w:hAnsi="宋体" w:eastAsia="宋体"/>
          <w:sz w:val="24"/>
          <w:szCs w:val="24"/>
        </w:rPr>
        <w:t>AAA</w:t>
      </w:r>
    </w:p>
    <w:p>
      <w:pPr>
        <w:pStyle w:val="8"/>
        <w:numPr>
          <w:ilvl w:val="0"/>
          <w:numId w:val="136"/>
        </w:numPr>
        <w:ind w:firstLineChars="0"/>
        <w:rPr>
          <w:rFonts w:ascii="宋体" w:hAnsi="宋体" w:eastAsia="宋体"/>
          <w:sz w:val="24"/>
          <w:szCs w:val="24"/>
        </w:rPr>
      </w:pPr>
      <w:r>
        <w:rPr>
          <w:rFonts w:ascii="宋体" w:hAnsi="宋体" w:eastAsia="宋体"/>
          <w:sz w:val="24"/>
          <w:szCs w:val="24"/>
        </w:rPr>
        <w:t>BBB</w:t>
      </w:r>
    </w:p>
    <w:p>
      <w:pPr>
        <w:pStyle w:val="8"/>
        <w:numPr>
          <w:ilvl w:val="0"/>
          <w:numId w:val="136"/>
        </w:numPr>
        <w:ind w:firstLineChars="0"/>
        <w:rPr>
          <w:rFonts w:ascii="宋体" w:hAnsi="宋体" w:eastAsia="宋体"/>
          <w:sz w:val="24"/>
          <w:szCs w:val="24"/>
        </w:rPr>
      </w:pPr>
      <w:r>
        <w:rPr>
          <w:rFonts w:hint="eastAsia" w:ascii="宋体" w:hAnsi="宋体" w:eastAsia="宋体"/>
          <w:sz w:val="24"/>
          <w:szCs w:val="24"/>
        </w:rPr>
        <w:t>N</w:t>
      </w:r>
      <w:r>
        <w:rPr>
          <w:rFonts w:ascii="宋体" w:hAnsi="宋体" w:eastAsia="宋体"/>
          <w:sz w:val="24"/>
          <w:szCs w:val="24"/>
        </w:rPr>
        <w:t>one</w:t>
      </w:r>
    </w:p>
    <w:p>
      <w:pPr>
        <w:pStyle w:val="8"/>
        <w:numPr>
          <w:ilvl w:val="0"/>
          <w:numId w:val="136"/>
        </w:numPr>
        <w:ind w:firstLineChars="0"/>
        <w:rPr>
          <w:rFonts w:ascii="宋体" w:hAnsi="宋体" w:eastAsia="宋体"/>
          <w:color w:val="FF0000"/>
          <w:sz w:val="24"/>
          <w:szCs w:val="24"/>
        </w:rPr>
      </w:pPr>
      <w:r>
        <w:rPr>
          <w:rFonts w:hint="eastAsia" w:ascii="宋体" w:hAnsi="宋体" w:eastAsia="宋体"/>
          <w:color w:val="FF0000"/>
          <w:sz w:val="24"/>
          <w:szCs w:val="24"/>
        </w:rPr>
        <w:t>错误</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A类的某个方法中，“super()”等价于</w:t>
      </w:r>
      <w:r>
        <w:rPr>
          <w:rFonts w:hint="eastAsia" w:ascii="宋体" w:hAnsi="宋体" w:eastAsia="宋体"/>
          <w:sz w:val="24"/>
          <w:szCs w:val="24"/>
        </w:rPr>
        <w:t>（ ）</w:t>
      </w:r>
      <w:r>
        <w:rPr>
          <w:rFonts w:ascii="宋体" w:hAnsi="宋体" w:eastAsia="宋体"/>
          <w:sz w:val="24"/>
          <w:szCs w:val="24"/>
        </w:rPr>
        <w:t>。</w:t>
      </w:r>
    </w:p>
    <w:p>
      <w:pPr>
        <w:pStyle w:val="8"/>
        <w:numPr>
          <w:ilvl w:val="0"/>
          <w:numId w:val="137"/>
        </w:numPr>
        <w:ind w:firstLineChars="0"/>
        <w:rPr>
          <w:rFonts w:ascii="宋体" w:hAnsi="宋体" w:eastAsia="宋体"/>
          <w:sz w:val="24"/>
          <w:szCs w:val="24"/>
        </w:rPr>
      </w:pPr>
      <w:r>
        <w:rPr>
          <w:rFonts w:ascii="宋体" w:hAnsi="宋体" w:eastAsia="宋体"/>
          <w:sz w:val="24"/>
          <w:szCs w:val="24"/>
        </w:rPr>
        <w:t>super(self)</w:t>
      </w:r>
    </w:p>
    <w:p>
      <w:pPr>
        <w:pStyle w:val="8"/>
        <w:numPr>
          <w:ilvl w:val="0"/>
          <w:numId w:val="137"/>
        </w:numPr>
        <w:ind w:firstLineChars="0"/>
        <w:rPr>
          <w:rFonts w:ascii="宋体" w:hAnsi="宋体" w:eastAsia="宋体"/>
          <w:color w:val="FF0000"/>
          <w:sz w:val="24"/>
          <w:szCs w:val="24"/>
        </w:rPr>
      </w:pPr>
      <w:r>
        <w:rPr>
          <w:rFonts w:ascii="宋体" w:hAnsi="宋体" w:eastAsia="宋体"/>
          <w:color w:val="FF0000"/>
          <w:sz w:val="24"/>
          <w:szCs w:val="24"/>
        </w:rPr>
        <w:t>super(A,self)</w:t>
      </w:r>
    </w:p>
    <w:p>
      <w:pPr>
        <w:pStyle w:val="8"/>
        <w:numPr>
          <w:ilvl w:val="0"/>
          <w:numId w:val="137"/>
        </w:numPr>
        <w:ind w:firstLineChars="0"/>
        <w:rPr>
          <w:rFonts w:ascii="宋体" w:hAnsi="宋体" w:eastAsia="宋体"/>
          <w:sz w:val="24"/>
          <w:szCs w:val="24"/>
        </w:rPr>
      </w:pPr>
      <w:r>
        <w:rPr>
          <w:rFonts w:ascii="宋体" w:hAnsi="宋体" w:eastAsia="宋体"/>
          <w:sz w:val="24"/>
          <w:szCs w:val="24"/>
        </w:rPr>
        <w:t>super</w:t>
      </w:r>
    </w:p>
    <w:p>
      <w:pPr>
        <w:pStyle w:val="8"/>
        <w:numPr>
          <w:ilvl w:val="0"/>
          <w:numId w:val="137"/>
        </w:numPr>
        <w:ind w:firstLineChars="0"/>
        <w:rPr>
          <w:rFonts w:ascii="宋体" w:hAnsi="宋体" w:eastAsia="宋体"/>
          <w:sz w:val="24"/>
          <w:szCs w:val="24"/>
        </w:rPr>
      </w:pPr>
      <w:r>
        <w:rPr>
          <w:rFonts w:ascii="宋体" w:hAnsi="宋体" w:eastAsia="宋体"/>
          <w:sz w:val="24"/>
          <w:szCs w:val="24"/>
        </w:rPr>
        <w:t>super(A)</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在执行同样代码的情况下，系统会根据对象实际所属的类去调用相应类中的方法，这个特性是类的（ ）</w:t>
      </w:r>
      <w:r>
        <w:rPr>
          <w:rFonts w:ascii="宋体" w:hAnsi="宋体" w:eastAsia="宋体"/>
          <w:sz w:val="24"/>
          <w:szCs w:val="24"/>
        </w:rPr>
        <w:t>。</w:t>
      </w:r>
    </w:p>
    <w:p>
      <w:pPr>
        <w:pStyle w:val="8"/>
        <w:numPr>
          <w:ilvl w:val="0"/>
          <w:numId w:val="138"/>
        </w:numPr>
        <w:ind w:firstLineChars="0"/>
        <w:rPr>
          <w:rFonts w:ascii="宋体" w:hAnsi="宋体" w:eastAsia="宋体"/>
          <w:sz w:val="24"/>
          <w:szCs w:val="24"/>
        </w:rPr>
      </w:pPr>
      <w:r>
        <w:rPr>
          <w:rFonts w:hint="eastAsia" w:ascii="宋体" w:hAnsi="宋体" w:eastAsia="宋体"/>
          <w:sz w:val="24"/>
          <w:szCs w:val="24"/>
        </w:rPr>
        <w:t>继承性</w:t>
      </w:r>
    </w:p>
    <w:p>
      <w:pPr>
        <w:pStyle w:val="8"/>
        <w:numPr>
          <w:ilvl w:val="0"/>
          <w:numId w:val="138"/>
        </w:numPr>
        <w:ind w:firstLineChars="0"/>
        <w:rPr>
          <w:rFonts w:ascii="宋体" w:hAnsi="宋体" w:eastAsia="宋体"/>
          <w:sz w:val="24"/>
          <w:szCs w:val="24"/>
        </w:rPr>
      </w:pPr>
      <w:r>
        <w:rPr>
          <w:rFonts w:hint="eastAsia" w:ascii="宋体" w:hAnsi="宋体" w:eastAsia="宋体"/>
          <w:sz w:val="24"/>
          <w:szCs w:val="24"/>
        </w:rPr>
        <w:t>封装性</w:t>
      </w:r>
    </w:p>
    <w:p>
      <w:pPr>
        <w:pStyle w:val="8"/>
        <w:numPr>
          <w:ilvl w:val="0"/>
          <w:numId w:val="138"/>
        </w:numPr>
        <w:ind w:firstLineChars="0"/>
        <w:rPr>
          <w:rFonts w:ascii="宋体" w:hAnsi="宋体" w:eastAsia="宋体"/>
          <w:color w:val="FF0000"/>
          <w:sz w:val="24"/>
          <w:szCs w:val="24"/>
        </w:rPr>
      </w:pPr>
      <w:r>
        <w:rPr>
          <w:rFonts w:hint="eastAsia" w:ascii="宋体" w:hAnsi="宋体" w:eastAsia="宋体"/>
          <w:color w:val="FF0000"/>
          <w:sz w:val="24"/>
          <w:szCs w:val="24"/>
        </w:rPr>
        <w:t>多态性</w:t>
      </w:r>
    </w:p>
    <w:p>
      <w:pPr>
        <w:pStyle w:val="8"/>
        <w:numPr>
          <w:ilvl w:val="0"/>
          <w:numId w:val="138"/>
        </w:numPr>
        <w:ind w:firstLineChars="0"/>
        <w:rPr>
          <w:rFonts w:ascii="宋体" w:hAnsi="宋体" w:eastAsia="宋体"/>
          <w:sz w:val="24"/>
          <w:szCs w:val="24"/>
        </w:rPr>
      </w:pPr>
      <w:r>
        <w:rPr>
          <w:rFonts w:hint="eastAsia" w:ascii="宋体" w:hAnsi="宋体" w:eastAsia="宋体"/>
          <w:sz w:val="24"/>
          <w:szCs w:val="24"/>
        </w:rPr>
        <w:t>自适应性</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下列选项中，描述正确的是（ ）</w:t>
      </w:r>
      <w:r>
        <w:rPr>
          <w:rFonts w:ascii="宋体" w:hAnsi="宋体" w:eastAsia="宋体"/>
          <w:sz w:val="24"/>
          <w:szCs w:val="24"/>
        </w:rPr>
        <w:t>。</w:t>
      </w:r>
    </w:p>
    <w:p>
      <w:pPr>
        <w:pStyle w:val="8"/>
        <w:numPr>
          <w:ilvl w:val="0"/>
          <w:numId w:val="139"/>
        </w:numPr>
        <w:ind w:firstLineChars="0"/>
        <w:rPr>
          <w:rFonts w:ascii="宋体" w:hAnsi="宋体" w:eastAsia="宋体"/>
          <w:sz w:val="24"/>
          <w:szCs w:val="24"/>
        </w:rPr>
      </w:pPr>
      <w:r>
        <w:rPr>
          <w:rFonts w:hint="eastAsia" w:ascii="宋体" w:hAnsi="宋体" w:eastAsia="宋体"/>
          <w:sz w:val="24"/>
          <w:szCs w:val="24"/>
        </w:rPr>
        <w:t>子类会继承父类中定义的所有属性和方法，在子类中不允许增加新的属性和方法</w:t>
      </w:r>
    </w:p>
    <w:p>
      <w:pPr>
        <w:pStyle w:val="8"/>
        <w:numPr>
          <w:ilvl w:val="0"/>
          <w:numId w:val="139"/>
        </w:numPr>
        <w:ind w:firstLineChars="0"/>
        <w:rPr>
          <w:rFonts w:ascii="宋体" w:hAnsi="宋体" w:eastAsia="宋体"/>
          <w:sz w:val="24"/>
          <w:szCs w:val="24"/>
        </w:rPr>
      </w:pPr>
      <w:r>
        <w:rPr>
          <w:rFonts w:hint="eastAsia" w:ascii="宋体" w:hAnsi="宋体" w:eastAsia="宋体"/>
          <w:sz w:val="24"/>
          <w:szCs w:val="24"/>
        </w:rPr>
        <w:t>父类会继承子类中定义的所有属性和方法，也可以在父类中增加新的属性和方法</w:t>
      </w:r>
    </w:p>
    <w:p>
      <w:pPr>
        <w:pStyle w:val="8"/>
        <w:numPr>
          <w:ilvl w:val="0"/>
          <w:numId w:val="139"/>
        </w:numPr>
        <w:ind w:firstLineChars="0"/>
        <w:rPr>
          <w:rFonts w:ascii="宋体" w:hAnsi="宋体" w:eastAsia="宋体"/>
          <w:sz w:val="24"/>
          <w:szCs w:val="24"/>
        </w:rPr>
      </w:pPr>
      <w:r>
        <w:rPr>
          <w:rFonts w:hint="eastAsia" w:ascii="宋体" w:hAnsi="宋体" w:eastAsia="宋体"/>
          <w:sz w:val="24"/>
          <w:szCs w:val="24"/>
        </w:rPr>
        <w:t>父类会继承子类中定义的所有属性和方法，在父类中不允许增加新的属性和方法</w:t>
      </w:r>
    </w:p>
    <w:p>
      <w:pPr>
        <w:pStyle w:val="8"/>
        <w:numPr>
          <w:ilvl w:val="0"/>
          <w:numId w:val="139"/>
        </w:numPr>
        <w:ind w:firstLineChars="0"/>
        <w:rPr>
          <w:rFonts w:ascii="宋体" w:hAnsi="宋体" w:eastAsia="宋体"/>
          <w:color w:val="FF0000"/>
          <w:sz w:val="24"/>
          <w:szCs w:val="24"/>
        </w:rPr>
      </w:pPr>
      <w:r>
        <w:rPr>
          <w:rFonts w:hint="eastAsia" w:ascii="宋体" w:hAnsi="宋体" w:eastAsia="宋体"/>
          <w:color w:val="FF0000"/>
          <w:sz w:val="24"/>
          <w:szCs w:val="24"/>
        </w:rPr>
        <w:t>子类会继承父类中定义的所有属性和方法，也可以在子类中增加新的属性和方法</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已知</w:t>
      </w:r>
      <w:r>
        <w:rPr>
          <w:rFonts w:ascii="宋体" w:hAnsi="宋体" w:eastAsia="宋体"/>
          <w:sz w:val="24"/>
          <w:szCs w:val="24"/>
        </w:rPr>
        <w:t>stu1和stu2是Student类的两个对象，则执行“stu1&gt;stu2”时会自动执行Student类的</w:t>
      </w:r>
      <w:r>
        <w:rPr>
          <w:rFonts w:hint="eastAsia" w:ascii="宋体" w:hAnsi="宋体" w:eastAsia="宋体"/>
          <w:sz w:val="24"/>
          <w:szCs w:val="24"/>
        </w:rPr>
        <w:t>（ ）</w:t>
      </w:r>
      <w:r>
        <w:rPr>
          <w:rFonts w:ascii="宋体" w:hAnsi="宋体" w:eastAsia="宋体"/>
          <w:sz w:val="24"/>
          <w:szCs w:val="24"/>
        </w:rPr>
        <w:t>方法。</w:t>
      </w:r>
    </w:p>
    <w:p>
      <w:pPr>
        <w:pStyle w:val="8"/>
        <w:numPr>
          <w:ilvl w:val="0"/>
          <w:numId w:val="140"/>
        </w:numPr>
        <w:ind w:firstLineChars="0"/>
        <w:rPr>
          <w:rFonts w:ascii="宋体" w:hAnsi="宋体" w:eastAsia="宋体"/>
          <w:sz w:val="24"/>
          <w:szCs w:val="24"/>
        </w:rPr>
      </w:pPr>
      <w:r>
        <w:rPr>
          <w:rFonts w:ascii="宋体" w:hAnsi="宋体" w:eastAsia="宋体"/>
          <w:sz w:val="24"/>
          <w:szCs w:val="24"/>
        </w:rPr>
        <w:t>__ge__</w:t>
      </w:r>
    </w:p>
    <w:p>
      <w:pPr>
        <w:pStyle w:val="8"/>
        <w:numPr>
          <w:ilvl w:val="0"/>
          <w:numId w:val="140"/>
        </w:numPr>
        <w:ind w:firstLineChars="0"/>
        <w:rPr>
          <w:rFonts w:ascii="宋体" w:hAnsi="宋体" w:eastAsia="宋体"/>
          <w:sz w:val="24"/>
          <w:szCs w:val="24"/>
        </w:rPr>
      </w:pPr>
      <w:r>
        <w:rPr>
          <w:rFonts w:ascii="宋体" w:hAnsi="宋体" w:eastAsia="宋体"/>
          <w:sz w:val="24"/>
          <w:szCs w:val="24"/>
        </w:rPr>
        <w:t>__lt__</w:t>
      </w:r>
    </w:p>
    <w:p>
      <w:pPr>
        <w:pStyle w:val="8"/>
        <w:numPr>
          <w:ilvl w:val="0"/>
          <w:numId w:val="140"/>
        </w:numPr>
        <w:ind w:firstLineChars="0"/>
        <w:rPr>
          <w:rFonts w:ascii="宋体" w:hAnsi="宋体" w:eastAsia="宋体"/>
          <w:sz w:val="24"/>
          <w:szCs w:val="24"/>
        </w:rPr>
      </w:pPr>
      <w:r>
        <w:rPr>
          <w:rFonts w:ascii="宋体" w:hAnsi="宋体" w:eastAsia="宋体"/>
          <w:sz w:val="24"/>
          <w:szCs w:val="24"/>
        </w:rPr>
        <w:t>__le__</w:t>
      </w:r>
    </w:p>
    <w:p>
      <w:pPr>
        <w:pStyle w:val="8"/>
        <w:numPr>
          <w:ilvl w:val="0"/>
          <w:numId w:val="140"/>
        </w:numPr>
        <w:ind w:firstLineChars="0"/>
        <w:rPr>
          <w:rFonts w:ascii="宋体" w:hAnsi="宋体" w:eastAsia="宋体"/>
          <w:color w:val="FF0000"/>
          <w:sz w:val="24"/>
          <w:szCs w:val="24"/>
        </w:rPr>
      </w:pPr>
      <w:r>
        <w:rPr>
          <w:rFonts w:ascii="宋体" w:hAnsi="宋体" w:eastAsia="宋体"/>
          <w:color w:val="FF0000"/>
          <w:sz w:val="24"/>
          <w:szCs w:val="24"/>
        </w:rPr>
        <w:t>__gt__</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析构方法的方法名是（ ）</w:t>
      </w:r>
      <w:r>
        <w:rPr>
          <w:rFonts w:ascii="宋体" w:hAnsi="宋体" w:eastAsia="宋体"/>
          <w:sz w:val="24"/>
          <w:szCs w:val="24"/>
        </w:rPr>
        <w:t>。</w:t>
      </w:r>
    </w:p>
    <w:p>
      <w:pPr>
        <w:pStyle w:val="8"/>
        <w:numPr>
          <w:ilvl w:val="0"/>
          <w:numId w:val="141"/>
        </w:numPr>
        <w:ind w:firstLineChars="0"/>
        <w:rPr>
          <w:rFonts w:ascii="宋体" w:hAnsi="宋体" w:eastAsia="宋体"/>
          <w:sz w:val="24"/>
          <w:szCs w:val="24"/>
        </w:rPr>
      </w:pPr>
      <w:r>
        <w:rPr>
          <w:rFonts w:ascii="宋体" w:hAnsi="宋体" w:eastAsia="宋体"/>
          <w:sz w:val="24"/>
          <w:szCs w:val="24"/>
        </w:rPr>
        <w:t>__destruct__</w:t>
      </w:r>
    </w:p>
    <w:p>
      <w:pPr>
        <w:pStyle w:val="8"/>
        <w:numPr>
          <w:ilvl w:val="0"/>
          <w:numId w:val="141"/>
        </w:numPr>
        <w:ind w:firstLineChars="0"/>
        <w:rPr>
          <w:rFonts w:ascii="宋体" w:hAnsi="宋体" w:eastAsia="宋体"/>
          <w:sz w:val="24"/>
          <w:szCs w:val="24"/>
        </w:rPr>
      </w:pPr>
      <w:r>
        <w:rPr>
          <w:rFonts w:ascii="宋体" w:hAnsi="宋体" w:eastAsia="宋体"/>
          <w:sz w:val="24"/>
          <w:szCs w:val="24"/>
        </w:rPr>
        <w:t>__end__</w:t>
      </w:r>
    </w:p>
    <w:p>
      <w:pPr>
        <w:pStyle w:val="8"/>
        <w:numPr>
          <w:ilvl w:val="0"/>
          <w:numId w:val="141"/>
        </w:numPr>
        <w:ind w:firstLineChars="0"/>
        <w:rPr>
          <w:rFonts w:ascii="宋体" w:hAnsi="宋体" w:eastAsia="宋体"/>
          <w:sz w:val="24"/>
          <w:szCs w:val="24"/>
        </w:rPr>
      </w:pPr>
      <w:r>
        <w:rPr>
          <w:rFonts w:ascii="宋体" w:hAnsi="宋体" w:eastAsia="宋体"/>
          <w:sz w:val="24"/>
          <w:szCs w:val="24"/>
        </w:rPr>
        <w:t>__term__</w:t>
      </w:r>
    </w:p>
    <w:p>
      <w:pPr>
        <w:pStyle w:val="8"/>
        <w:numPr>
          <w:ilvl w:val="0"/>
          <w:numId w:val="141"/>
        </w:numPr>
        <w:ind w:firstLineChars="0"/>
        <w:rPr>
          <w:rFonts w:ascii="宋体" w:hAnsi="宋体" w:eastAsia="宋体"/>
          <w:color w:val="FF0000"/>
          <w:sz w:val="24"/>
          <w:szCs w:val="24"/>
        </w:rPr>
      </w:pPr>
      <w:r>
        <w:rPr>
          <w:rFonts w:ascii="宋体" w:hAnsi="宋体" w:eastAsia="宋体"/>
          <w:color w:val="FF0000"/>
          <w:sz w:val="24"/>
          <w:szCs w:val="24"/>
        </w:rPr>
        <w:t>__del__</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我们使用对象名调用类中的一个普通方法，则该方法至少有（ ）</w:t>
      </w:r>
      <w:r>
        <w:rPr>
          <w:rFonts w:ascii="宋体" w:hAnsi="宋体" w:eastAsia="宋体"/>
          <w:sz w:val="24"/>
          <w:szCs w:val="24"/>
        </w:rPr>
        <w:t>个参数。</w:t>
      </w:r>
    </w:p>
    <w:p>
      <w:pPr>
        <w:pStyle w:val="8"/>
        <w:numPr>
          <w:ilvl w:val="0"/>
          <w:numId w:val="142"/>
        </w:numPr>
        <w:ind w:firstLineChars="0"/>
        <w:rPr>
          <w:rFonts w:ascii="宋体" w:hAnsi="宋体" w:eastAsia="宋体"/>
          <w:sz w:val="24"/>
          <w:szCs w:val="24"/>
        </w:rPr>
      </w:pPr>
      <w:r>
        <w:rPr>
          <w:rFonts w:ascii="宋体" w:hAnsi="宋体" w:eastAsia="宋体"/>
          <w:sz w:val="24"/>
          <w:szCs w:val="24"/>
        </w:rPr>
        <w:t>2</w:t>
      </w:r>
    </w:p>
    <w:p>
      <w:pPr>
        <w:pStyle w:val="8"/>
        <w:numPr>
          <w:ilvl w:val="0"/>
          <w:numId w:val="142"/>
        </w:numPr>
        <w:ind w:firstLineChars="0"/>
        <w:rPr>
          <w:rFonts w:ascii="宋体" w:hAnsi="宋体" w:eastAsia="宋体"/>
          <w:color w:val="FF0000"/>
          <w:sz w:val="24"/>
          <w:szCs w:val="24"/>
        </w:rPr>
      </w:pPr>
      <w:r>
        <w:rPr>
          <w:rFonts w:ascii="宋体" w:hAnsi="宋体" w:eastAsia="宋体"/>
          <w:color w:val="FF0000"/>
          <w:sz w:val="24"/>
          <w:szCs w:val="24"/>
        </w:rPr>
        <w:t>1</w:t>
      </w:r>
    </w:p>
    <w:p>
      <w:pPr>
        <w:pStyle w:val="8"/>
        <w:numPr>
          <w:ilvl w:val="0"/>
          <w:numId w:val="142"/>
        </w:numPr>
        <w:ind w:firstLineChars="0"/>
        <w:rPr>
          <w:rFonts w:ascii="宋体" w:hAnsi="宋体" w:eastAsia="宋体"/>
          <w:sz w:val="24"/>
          <w:szCs w:val="24"/>
        </w:rPr>
      </w:pPr>
      <w:r>
        <w:rPr>
          <w:rFonts w:ascii="宋体" w:hAnsi="宋体" w:eastAsia="宋体"/>
          <w:sz w:val="24"/>
          <w:szCs w:val="24"/>
        </w:rPr>
        <w:t>3</w:t>
      </w:r>
    </w:p>
    <w:p>
      <w:pPr>
        <w:pStyle w:val="8"/>
        <w:numPr>
          <w:ilvl w:val="0"/>
          <w:numId w:val="142"/>
        </w:numPr>
        <w:ind w:firstLineChars="0"/>
        <w:rPr>
          <w:rFonts w:ascii="宋体" w:hAnsi="宋体" w:eastAsia="宋体"/>
          <w:sz w:val="24"/>
          <w:szCs w:val="24"/>
        </w:rPr>
      </w:pPr>
      <w:r>
        <w:rPr>
          <w:rFonts w:ascii="宋体" w:hAnsi="宋体" w:eastAsia="宋体"/>
          <w:sz w:val="24"/>
          <w:szCs w:val="24"/>
        </w:rPr>
        <w:t>0</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class </w:t>
      </w:r>
      <w:r>
        <w:rPr>
          <w:rFonts w:ascii="Courier New" w:hAnsi="Courier New" w:eastAsia="宋体" w:cs="Courier New"/>
          <w:color w:val="000000"/>
          <w:kern w:val="0"/>
          <w:sz w:val="20"/>
          <w:szCs w:val="20"/>
        </w:rPr>
        <w:t>Person:</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 id):</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.id = id</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tom = Person(</w:t>
      </w:r>
      <w:r>
        <w:rPr>
          <w:rFonts w:ascii="Courier New" w:hAnsi="Courier New" w:eastAsia="宋体" w:cs="Courier New"/>
          <w:color w:val="0000FF"/>
          <w:kern w:val="0"/>
          <w:sz w:val="20"/>
          <w:szCs w:val="20"/>
        </w:rPr>
        <w:t>123</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tom.</w:t>
      </w:r>
      <w:r>
        <w:rPr>
          <w:rFonts w:ascii="Courier New" w:hAnsi="Courier New" w:eastAsia="宋体" w:cs="Courier New"/>
          <w:color w:val="B200B2"/>
          <w:kern w:val="0"/>
          <w:sz w:val="20"/>
          <w:szCs w:val="20"/>
        </w:rPr>
        <w:t>__dict__</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'age'</w:t>
      </w:r>
      <w:r>
        <w:rPr>
          <w:rFonts w:ascii="Courier New" w:hAnsi="Courier New" w:eastAsia="宋体" w:cs="Courier New"/>
          <w:color w:val="000000"/>
          <w:kern w:val="0"/>
          <w:sz w:val="20"/>
          <w:szCs w:val="20"/>
        </w:rPr>
        <w:t xml:space="preserve">] = </w:t>
      </w:r>
      <w:r>
        <w:rPr>
          <w:rFonts w:ascii="Courier New" w:hAnsi="Courier New" w:eastAsia="宋体" w:cs="Courier New"/>
          <w:color w:val="0000FF"/>
          <w:kern w:val="0"/>
          <w:sz w:val="20"/>
          <w:szCs w:val="20"/>
        </w:rPr>
        <w:t>20</w:t>
      </w:r>
      <w:r>
        <w:rPr>
          <w:rFonts w:ascii="Courier New" w:hAnsi="Courier New" w:eastAsia="宋体" w:cs="Courier New"/>
          <w:color w:val="0000FF"/>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 xml:space="preserve">(tom.age + </w:t>
      </w:r>
      <w:r>
        <w:rPr>
          <w:rFonts w:ascii="Courier New" w:hAnsi="Courier New" w:eastAsia="宋体" w:cs="Courier New"/>
          <w:color w:val="000080"/>
          <w:kern w:val="0"/>
          <w:sz w:val="20"/>
          <w:szCs w:val="20"/>
        </w:rPr>
        <w:t>len</w:t>
      </w:r>
      <w:r>
        <w:rPr>
          <w:rFonts w:ascii="Courier New" w:hAnsi="Courier New" w:eastAsia="宋体" w:cs="Courier New"/>
          <w:color w:val="000000"/>
          <w:kern w:val="0"/>
          <w:sz w:val="20"/>
          <w:szCs w:val="20"/>
        </w:rPr>
        <w:t>(tom.</w:t>
      </w:r>
      <w:r>
        <w:rPr>
          <w:rFonts w:ascii="Courier New" w:hAnsi="Courier New" w:eastAsia="宋体" w:cs="Courier New"/>
          <w:color w:val="B200B2"/>
          <w:kern w:val="0"/>
          <w:sz w:val="20"/>
          <w:szCs w:val="20"/>
        </w:rPr>
        <w:t>__dict__</w:t>
      </w:r>
      <w:r>
        <w:rPr>
          <w:rFonts w:ascii="Courier New" w:hAnsi="Courier New" w:eastAsia="宋体" w:cs="Courier New"/>
          <w:color w:val="000000"/>
          <w:kern w:val="0"/>
          <w:sz w:val="20"/>
          <w:szCs w:val="20"/>
        </w:rPr>
        <w:t>))</w:t>
      </w:r>
    </w:p>
    <w:p>
      <w:pPr>
        <w:pStyle w:val="8"/>
        <w:numPr>
          <w:ilvl w:val="0"/>
          <w:numId w:val="143"/>
        </w:numPr>
        <w:ind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w:t>
      </w:r>
    </w:p>
    <w:p>
      <w:pPr>
        <w:pStyle w:val="8"/>
        <w:numPr>
          <w:ilvl w:val="0"/>
          <w:numId w:val="143"/>
        </w:numPr>
        <w:ind w:firstLineChars="0"/>
        <w:rPr>
          <w:rFonts w:ascii="宋体" w:hAnsi="宋体" w:eastAsia="宋体"/>
          <w:color w:val="FF0000"/>
          <w:sz w:val="24"/>
          <w:szCs w:val="24"/>
        </w:rPr>
      </w:pPr>
      <w:r>
        <w:rPr>
          <w:rFonts w:hint="eastAsia" w:ascii="宋体" w:hAnsi="宋体" w:eastAsia="宋体"/>
          <w:color w:val="FF0000"/>
          <w:sz w:val="24"/>
          <w:szCs w:val="24"/>
        </w:rPr>
        <w:t>2</w:t>
      </w:r>
      <w:r>
        <w:rPr>
          <w:rFonts w:ascii="宋体" w:hAnsi="宋体" w:eastAsia="宋体"/>
          <w:color w:val="FF0000"/>
          <w:sz w:val="24"/>
          <w:szCs w:val="24"/>
        </w:rPr>
        <w:t>2</w:t>
      </w:r>
    </w:p>
    <w:p>
      <w:pPr>
        <w:pStyle w:val="8"/>
        <w:numPr>
          <w:ilvl w:val="0"/>
          <w:numId w:val="143"/>
        </w:numPr>
        <w:ind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3</w:t>
      </w:r>
    </w:p>
    <w:p>
      <w:pPr>
        <w:pStyle w:val="8"/>
        <w:numPr>
          <w:ilvl w:val="0"/>
          <w:numId w:val="143"/>
        </w:numPr>
        <w:ind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4</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关于以下代码，说法正确的是（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0" w:leftChars="13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class </w:t>
      </w:r>
      <w:r>
        <w:rPr>
          <w:rFonts w:ascii="Courier New" w:hAnsi="Courier New" w:eastAsia="宋体" w:cs="Courier New"/>
          <w:color w:val="000000"/>
          <w:kern w:val="0"/>
          <w:sz w:val="20"/>
          <w:szCs w:val="20"/>
        </w:rPr>
        <w:t>parent: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 param):</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.v1 = param</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 xml:space="preserve">class </w:t>
      </w:r>
      <w:r>
        <w:rPr>
          <w:rFonts w:ascii="Courier New" w:hAnsi="Courier New" w:eastAsia="宋体" w:cs="Courier New"/>
          <w:color w:val="000000"/>
          <w:kern w:val="0"/>
          <w:sz w:val="20"/>
          <w:szCs w:val="20"/>
        </w:rPr>
        <w:t>child(parent):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 param):</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parent.</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 param)</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.v2 = param</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odj = child(</w:t>
      </w:r>
      <w:r>
        <w:rPr>
          <w:rFonts w:ascii="Courier New" w:hAnsi="Courier New" w:eastAsia="宋体" w:cs="Courier New"/>
          <w:color w:val="0000FF"/>
          <w:kern w:val="0"/>
          <w:sz w:val="20"/>
          <w:szCs w:val="20"/>
        </w:rPr>
        <w:t>100</w:t>
      </w:r>
      <w:r>
        <w:rPr>
          <w:rFonts w:ascii="Courier New" w:hAnsi="Courier New" w:eastAsia="宋体" w:cs="Courier New"/>
          <w:color w:val="000000"/>
          <w:kern w:val="0"/>
          <w:sz w:val="20"/>
          <w:szCs w:val="20"/>
        </w:rPr>
        <w:t>)</w:t>
      </w:r>
    </w:p>
    <w:p>
      <w:pPr>
        <w:pStyle w:val="8"/>
        <w:numPr>
          <w:ilvl w:val="0"/>
          <w:numId w:val="144"/>
        </w:numPr>
        <w:ind w:firstLineChars="0"/>
        <w:rPr>
          <w:rFonts w:ascii="宋体" w:hAnsi="宋体" w:eastAsia="宋体"/>
          <w:sz w:val="24"/>
          <w:szCs w:val="24"/>
        </w:rPr>
      </w:pPr>
      <w:r>
        <w:rPr>
          <w:rFonts w:ascii="宋体" w:hAnsi="宋体" w:eastAsia="宋体"/>
          <w:sz w:val="24"/>
          <w:szCs w:val="24"/>
        </w:rPr>
        <w:t>print(odj.v1)值为0。</w:t>
      </w:r>
    </w:p>
    <w:p>
      <w:pPr>
        <w:pStyle w:val="8"/>
        <w:numPr>
          <w:ilvl w:val="0"/>
          <w:numId w:val="144"/>
        </w:numPr>
        <w:ind w:firstLineChars="0"/>
        <w:rPr>
          <w:rFonts w:ascii="宋体" w:hAnsi="宋体" w:eastAsia="宋体"/>
          <w:sz w:val="24"/>
          <w:szCs w:val="24"/>
        </w:rPr>
      </w:pPr>
      <w:r>
        <w:rPr>
          <w:rFonts w:ascii="宋体" w:hAnsi="宋体" w:eastAsia="宋体"/>
          <w:sz w:val="24"/>
          <w:szCs w:val="24"/>
        </w:rPr>
        <w:t>print(odj.v1==odj.v2)结果为False。</w:t>
      </w:r>
    </w:p>
    <w:p>
      <w:pPr>
        <w:pStyle w:val="8"/>
        <w:numPr>
          <w:ilvl w:val="0"/>
          <w:numId w:val="144"/>
        </w:numPr>
        <w:ind w:firstLineChars="0"/>
        <w:rPr>
          <w:rFonts w:ascii="宋体" w:hAnsi="宋体" w:eastAsia="宋体"/>
          <w:color w:val="FF0000"/>
          <w:sz w:val="24"/>
          <w:szCs w:val="24"/>
        </w:rPr>
      </w:pPr>
      <w:r>
        <w:rPr>
          <w:rFonts w:ascii="宋体" w:hAnsi="宋体" w:eastAsia="宋体"/>
          <w:color w:val="FF0000"/>
          <w:sz w:val="24"/>
          <w:szCs w:val="24"/>
        </w:rPr>
        <w:t>print(odj.v1)值为100。</w:t>
      </w:r>
    </w:p>
    <w:p>
      <w:pPr>
        <w:pStyle w:val="8"/>
        <w:numPr>
          <w:ilvl w:val="0"/>
          <w:numId w:val="144"/>
        </w:numPr>
        <w:ind w:firstLineChars="0"/>
        <w:rPr>
          <w:rFonts w:ascii="宋体" w:hAnsi="宋体" w:eastAsia="宋体"/>
          <w:sz w:val="24"/>
          <w:szCs w:val="24"/>
        </w:rPr>
      </w:pPr>
      <w:r>
        <w:rPr>
          <w:rFonts w:ascii="宋体" w:hAnsi="宋体" w:eastAsia="宋体"/>
          <w:sz w:val="24"/>
          <w:szCs w:val="24"/>
        </w:rPr>
        <w:t>print(odj.v1==odj.v2)会报错。</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在一个方法的定义中，可以通过表达式</w:t>
      </w:r>
      <w:r>
        <w:rPr>
          <w:rFonts w:hint="eastAsia" w:ascii="宋体" w:hAnsi="宋体" w:eastAsia="宋体"/>
          <w:sz w:val="24"/>
          <w:szCs w:val="24"/>
        </w:rPr>
        <w:t>（ ）</w:t>
      </w:r>
      <w:r>
        <w:rPr>
          <w:rFonts w:ascii="宋体" w:hAnsi="宋体" w:eastAsia="宋体"/>
          <w:sz w:val="24"/>
          <w:szCs w:val="24"/>
        </w:rPr>
        <w:t>访问实例变量x。</w:t>
      </w:r>
    </w:p>
    <w:p>
      <w:pPr>
        <w:pStyle w:val="8"/>
        <w:numPr>
          <w:ilvl w:val="0"/>
          <w:numId w:val="145"/>
        </w:numPr>
        <w:ind w:firstLineChars="0"/>
        <w:rPr>
          <w:rFonts w:ascii="宋体" w:hAnsi="宋体" w:eastAsia="宋体"/>
          <w:sz w:val="24"/>
          <w:szCs w:val="24"/>
        </w:rPr>
      </w:pPr>
      <w:r>
        <w:rPr>
          <w:rFonts w:ascii="宋体" w:hAnsi="宋体" w:eastAsia="宋体"/>
          <w:sz w:val="24"/>
          <w:szCs w:val="24"/>
        </w:rPr>
        <w:t>x</w:t>
      </w:r>
    </w:p>
    <w:p>
      <w:pPr>
        <w:pStyle w:val="8"/>
        <w:numPr>
          <w:ilvl w:val="0"/>
          <w:numId w:val="145"/>
        </w:numPr>
        <w:ind w:firstLineChars="0"/>
        <w:rPr>
          <w:rFonts w:ascii="宋体" w:hAnsi="宋体" w:eastAsia="宋体"/>
          <w:sz w:val="24"/>
          <w:szCs w:val="24"/>
        </w:rPr>
      </w:pPr>
      <w:r>
        <w:rPr>
          <w:rFonts w:ascii="宋体" w:hAnsi="宋体" w:eastAsia="宋体"/>
          <w:sz w:val="24"/>
          <w:szCs w:val="24"/>
        </w:rPr>
        <w:t>self.get(x)</w:t>
      </w:r>
    </w:p>
    <w:p>
      <w:pPr>
        <w:pStyle w:val="8"/>
        <w:numPr>
          <w:ilvl w:val="0"/>
          <w:numId w:val="145"/>
        </w:numPr>
        <w:ind w:firstLineChars="0"/>
        <w:rPr>
          <w:rFonts w:ascii="宋体" w:hAnsi="宋体" w:eastAsia="宋体"/>
          <w:sz w:val="24"/>
          <w:szCs w:val="24"/>
        </w:rPr>
      </w:pPr>
      <w:r>
        <w:rPr>
          <w:rFonts w:ascii="宋体" w:hAnsi="宋体" w:eastAsia="宋体"/>
          <w:sz w:val="24"/>
          <w:szCs w:val="24"/>
        </w:rPr>
        <w:t>self[x]</w:t>
      </w:r>
    </w:p>
    <w:p>
      <w:pPr>
        <w:pStyle w:val="8"/>
        <w:numPr>
          <w:ilvl w:val="0"/>
          <w:numId w:val="145"/>
        </w:numPr>
        <w:ind w:firstLineChars="0"/>
        <w:rPr>
          <w:rFonts w:ascii="宋体" w:hAnsi="宋体" w:eastAsia="宋体"/>
          <w:color w:val="FF0000"/>
          <w:sz w:val="24"/>
          <w:szCs w:val="24"/>
        </w:rPr>
      </w:pPr>
      <w:r>
        <w:rPr>
          <w:rFonts w:ascii="宋体" w:hAnsi="宋体" w:eastAsia="宋体"/>
          <w:color w:val="FF0000"/>
          <w:sz w:val="24"/>
          <w:szCs w:val="24"/>
        </w:rPr>
        <w:t>self.x</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假设</w:t>
      </w:r>
      <w:r>
        <w:rPr>
          <w:rFonts w:ascii="宋体" w:hAnsi="宋体" w:eastAsia="宋体"/>
          <w:sz w:val="24"/>
          <w:szCs w:val="24"/>
        </w:rPr>
        <w:t>a为类A的对象且包含一个私有数据成员“__value”，那么在类的外部通过对象a直接将其私有数据成员“__value”的值设置为3的语句可以写作</w:t>
      </w:r>
      <w:r>
        <w:rPr>
          <w:rFonts w:hint="eastAsia" w:ascii="宋体" w:hAnsi="宋体" w:eastAsia="宋体"/>
          <w:sz w:val="24"/>
          <w:szCs w:val="24"/>
        </w:rPr>
        <w:t>（ ）</w:t>
      </w:r>
      <w:r>
        <w:rPr>
          <w:rFonts w:ascii="宋体" w:hAnsi="宋体" w:eastAsia="宋体"/>
          <w:sz w:val="24"/>
          <w:szCs w:val="24"/>
        </w:rPr>
        <w:t>。</w:t>
      </w:r>
    </w:p>
    <w:p>
      <w:pPr>
        <w:pStyle w:val="8"/>
        <w:numPr>
          <w:ilvl w:val="0"/>
          <w:numId w:val="146"/>
        </w:numPr>
        <w:ind w:firstLineChars="0"/>
        <w:rPr>
          <w:rFonts w:ascii="宋体" w:hAnsi="宋体" w:eastAsia="宋体"/>
          <w:sz w:val="24"/>
          <w:szCs w:val="24"/>
        </w:rPr>
      </w:pPr>
      <w:r>
        <w:rPr>
          <w:rFonts w:ascii="宋体" w:hAnsi="宋体" w:eastAsia="宋体"/>
          <w:sz w:val="24"/>
          <w:szCs w:val="24"/>
        </w:rPr>
        <w:t>a.__value=3</w:t>
      </w:r>
    </w:p>
    <w:p>
      <w:pPr>
        <w:pStyle w:val="8"/>
        <w:numPr>
          <w:ilvl w:val="0"/>
          <w:numId w:val="146"/>
        </w:numPr>
        <w:ind w:firstLineChars="0"/>
        <w:rPr>
          <w:rFonts w:ascii="宋体" w:hAnsi="宋体" w:eastAsia="宋体"/>
          <w:color w:val="FF0000"/>
          <w:sz w:val="24"/>
          <w:szCs w:val="24"/>
        </w:rPr>
      </w:pPr>
      <w:r>
        <w:rPr>
          <w:rFonts w:ascii="宋体" w:hAnsi="宋体" w:eastAsia="宋体"/>
          <w:color w:val="FF0000"/>
          <w:sz w:val="24"/>
          <w:szCs w:val="24"/>
        </w:rPr>
        <w:t>a._A__value=3</w:t>
      </w:r>
    </w:p>
    <w:p>
      <w:pPr>
        <w:pStyle w:val="8"/>
        <w:numPr>
          <w:ilvl w:val="0"/>
          <w:numId w:val="146"/>
        </w:numPr>
        <w:ind w:firstLineChars="0"/>
        <w:rPr>
          <w:rFonts w:ascii="宋体" w:hAnsi="宋体" w:eastAsia="宋体"/>
          <w:sz w:val="24"/>
          <w:szCs w:val="24"/>
        </w:rPr>
      </w:pPr>
      <w:r>
        <w:rPr>
          <w:rFonts w:ascii="宋体" w:hAnsi="宋体" w:eastAsia="宋体"/>
          <w:sz w:val="24"/>
          <w:szCs w:val="24"/>
        </w:rPr>
        <w:t>A__value=3</w:t>
      </w:r>
    </w:p>
    <w:p>
      <w:pPr>
        <w:pStyle w:val="8"/>
        <w:numPr>
          <w:ilvl w:val="0"/>
          <w:numId w:val="146"/>
        </w:numPr>
        <w:ind w:firstLineChars="0"/>
        <w:rPr>
          <w:rFonts w:ascii="宋体" w:hAnsi="宋体" w:eastAsia="宋体"/>
          <w:sz w:val="24"/>
          <w:szCs w:val="24"/>
        </w:rPr>
      </w:pPr>
      <w:r>
        <w:rPr>
          <w:rFonts w:ascii="宋体" w:hAnsi="宋体" w:eastAsia="宋体"/>
          <w:sz w:val="24"/>
          <w:szCs w:val="24"/>
        </w:rPr>
        <w:t>A.__value=3</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下列程序可用于查看实例对象</w:t>
      </w:r>
      <w:r>
        <w:rPr>
          <w:rFonts w:ascii="宋体" w:hAnsi="宋体" w:eastAsia="宋体"/>
          <w:sz w:val="24"/>
          <w:szCs w:val="24"/>
        </w:rPr>
        <w:t>a的成员的是</w:t>
      </w:r>
      <w:r>
        <w:rPr>
          <w:rFonts w:hint="eastAsia" w:ascii="宋体" w:hAnsi="宋体" w:eastAsia="宋体"/>
          <w:sz w:val="24"/>
          <w:szCs w:val="24"/>
        </w:rPr>
        <w:t>（ ）</w:t>
      </w:r>
      <w:r>
        <w:rPr>
          <w:rFonts w:ascii="宋体" w:hAnsi="宋体" w:eastAsia="宋体"/>
          <w:sz w:val="24"/>
          <w:szCs w:val="24"/>
        </w:rPr>
        <w:t>。</w:t>
      </w:r>
    </w:p>
    <w:p>
      <w:pPr>
        <w:pStyle w:val="8"/>
        <w:numPr>
          <w:ilvl w:val="0"/>
          <w:numId w:val="147"/>
        </w:numPr>
        <w:ind w:firstLineChars="0"/>
        <w:rPr>
          <w:rFonts w:ascii="宋体" w:hAnsi="宋体" w:eastAsia="宋体"/>
          <w:sz w:val="24"/>
          <w:szCs w:val="24"/>
        </w:rPr>
      </w:pPr>
      <w:r>
        <w:rPr>
          <w:rFonts w:ascii="宋体" w:hAnsi="宋体" w:eastAsia="宋体"/>
          <w:sz w:val="24"/>
          <w:szCs w:val="24"/>
        </w:rPr>
        <w:t>help(a)</w:t>
      </w:r>
    </w:p>
    <w:p>
      <w:pPr>
        <w:pStyle w:val="8"/>
        <w:numPr>
          <w:ilvl w:val="0"/>
          <w:numId w:val="147"/>
        </w:numPr>
        <w:ind w:firstLineChars="0"/>
        <w:rPr>
          <w:rFonts w:ascii="宋体" w:hAnsi="宋体" w:eastAsia="宋体"/>
          <w:sz w:val="24"/>
          <w:szCs w:val="24"/>
        </w:rPr>
      </w:pPr>
      <w:r>
        <w:rPr>
          <w:rFonts w:ascii="宋体" w:hAnsi="宋体" w:eastAsia="宋体"/>
          <w:sz w:val="24"/>
          <w:szCs w:val="24"/>
        </w:rPr>
        <w:t>print(a)</w:t>
      </w:r>
    </w:p>
    <w:p>
      <w:pPr>
        <w:pStyle w:val="8"/>
        <w:numPr>
          <w:ilvl w:val="0"/>
          <w:numId w:val="147"/>
        </w:numPr>
        <w:ind w:firstLineChars="0"/>
        <w:rPr>
          <w:rFonts w:ascii="宋体" w:hAnsi="宋体" w:eastAsia="宋体"/>
          <w:color w:val="FF0000"/>
          <w:sz w:val="24"/>
          <w:szCs w:val="24"/>
        </w:rPr>
      </w:pPr>
      <w:r>
        <w:rPr>
          <w:rFonts w:ascii="宋体" w:hAnsi="宋体" w:eastAsia="宋体"/>
          <w:color w:val="FF0000"/>
          <w:sz w:val="24"/>
          <w:szCs w:val="24"/>
        </w:rPr>
        <w:t>dir(a)</w:t>
      </w:r>
    </w:p>
    <w:p>
      <w:pPr>
        <w:pStyle w:val="8"/>
        <w:numPr>
          <w:ilvl w:val="0"/>
          <w:numId w:val="147"/>
        </w:numPr>
        <w:ind w:firstLineChars="0"/>
        <w:rPr>
          <w:rFonts w:ascii="宋体" w:hAnsi="宋体" w:eastAsia="宋体"/>
          <w:sz w:val="24"/>
          <w:szCs w:val="24"/>
        </w:rPr>
      </w:pPr>
      <w:r>
        <w:rPr>
          <w:rFonts w:ascii="宋体" w:hAnsi="宋体" w:eastAsia="宋体"/>
          <w:sz w:val="24"/>
          <w:szCs w:val="24"/>
        </w:rPr>
        <w:t>a?</w:t>
      </w:r>
    </w:p>
    <w:p>
      <w:pPr>
        <w:pStyle w:val="8"/>
        <w:numPr>
          <w:ilvl w:val="0"/>
          <w:numId w:val="3"/>
        </w:numPr>
        <w:ind w:firstLineChars="0"/>
        <w:rPr>
          <w:rFonts w:ascii="宋体" w:hAnsi="宋体" w:eastAsia="宋体"/>
          <w:sz w:val="24"/>
          <w:szCs w:val="24"/>
        </w:rPr>
      </w:pPr>
      <w:r>
        <w:rPr>
          <w:rFonts w:ascii="宋体" w:hAnsi="宋体" w:eastAsia="宋体"/>
          <w:sz w:val="24"/>
          <w:szCs w:val="24"/>
        </w:rPr>
        <w:t>下面哪项特性不是面向对象程序设计的主要特征</w:t>
      </w:r>
      <w:r>
        <w:rPr>
          <w:rFonts w:hint="eastAsia" w:ascii="宋体" w:hAnsi="宋体" w:eastAsia="宋体"/>
          <w:sz w:val="24"/>
          <w:szCs w:val="24"/>
        </w:rPr>
        <w:t>（ ）</w:t>
      </w:r>
      <w:r>
        <w:rPr>
          <w:rFonts w:ascii="宋体" w:hAnsi="宋体" w:eastAsia="宋体"/>
          <w:sz w:val="24"/>
          <w:szCs w:val="24"/>
        </w:rPr>
        <w:t>。</w:t>
      </w:r>
    </w:p>
    <w:p>
      <w:pPr>
        <w:pStyle w:val="8"/>
        <w:numPr>
          <w:ilvl w:val="0"/>
          <w:numId w:val="148"/>
        </w:numPr>
        <w:ind w:firstLineChars="0"/>
        <w:rPr>
          <w:rFonts w:ascii="宋体" w:hAnsi="宋体" w:eastAsia="宋体"/>
          <w:sz w:val="24"/>
          <w:szCs w:val="24"/>
        </w:rPr>
      </w:pPr>
      <w:r>
        <w:rPr>
          <w:rFonts w:ascii="宋体" w:hAnsi="宋体" w:eastAsia="宋体"/>
          <w:sz w:val="24"/>
          <w:szCs w:val="24"/>
        </w:rPr>
        <w:t>封装</w:t>
      </w:r>
    </w:p>
    <w:p>
      <w:pPr>
        <w:pStyle w:val="8"/>
        <w:numPr>
          <w:ilvl w:val="0"/>
          <w:numId w:val="148"/>
        </w:numPr>
        <w:ind w:firstLineChars="0"/>
        <w:rPr>
          <w:rFonts w:ascii="宋体" w:hAnsi="宋体" w:eastAsia="宋体"/>
          <w:color w:val="FF0000"/>
          <w:sz w:val="24"/>
          <w:szCs w:val="24"/>
        </w:rPr>
      </w:pPr>
      <w:r>
        <w:rPr>
          <w:rFonts w:ascii="宋体" w:hAnsi="宋体" w:eastAsia="宋体"/>
          <w:color w:val="FF0000"/>
          <w:sz w:val="24"/>
          <w:szCs w:val="24"/>
        </w:rPr>
        <w:t>函数</w:t>
      </w:r>
    </w:p>
    <w:p>
      <w:pPr>
        <w:pStyle w:val="8"/>
        <w:numPr>
          <w:ilvl w:val="0"/>
          <w:numId w:val="148"/>
        </w:numPr>
        <w:ind w:firstLineChars="0"/>
        <w:rPr>
          <w:rFonts w:ascii="宋体" w:hAnsi="宋体" w:eastAsia="宋体"/>
          <w:sz w:val="24"/>
          <w:szCs w:val="24"/>
        </w:rPr>
      </w:pPr>
      <w:r>
        <w:rPr>
          <w:rFonts w:ascii="宋体" w:hAnsi="宋体" w:eastAsia="宋体"/>
          <w:sz w:val="24"/>
          <w:szCs w:val="24"/>
        </w:rPr>
        <w:t>多态</w:t>
      </w:r>
    </w:p>
    <w:p>
      <w:pPr>
        <w:pStyle w:val="8"/>
        <w:numPr>
          <w:ilvl w:val="0"/>
          <w:numId w:val="148"/>
        </w:numPr>
        <w:ind w:firstLineChars="0"/>
        <w:rPr>
          <w:rFonts w:ascii="宋体" w:hAnsi="宋体" w:eastAsia="宋体"/>
          <w:sz w:val="24"/>
          <w:szCs w:val="24"/>
        </w:rPr>
      </w:pPr>
      <w:r>
        <w:rPr>
          <w:rFonts w:ascii="宋体" w:hAnsi="宋体" w:eastAsia="宋体"/>
          <w:sz w:val="24"/>
          <w:szCs w:val="24"/>
        </w:rPr>
        <w:t>继承</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下列哪个说法是正确的（ ）</w:t>
      </w:r>
    </w:p>
    <w:p>
      <w:pPr>
        <w:pStyle w:val="8"/>
        <w:numPr>
          <w:ilvl w:val="0"/>
          <w:numId w:val="149"/>
        </w:numPr>
        <w:ind w:firstLineChars="0"/>
        <w:rPr>
          <w:rFonts w:ascii="宋体" w:hAnsi="宋体" w:eastAsia="宋体"/>
          <w:sz w:val="24"/>
          <w:szCs w:val="24"/>
        </w:rPr>
      </w:pPr>
      <w:r>
        <w:rPr>
          <w:rFonts w:ascii="宋体" w:hAnsi="宋体" w:eastAsia="宋体"/>
          <w:sz w:val="24"/>
          <w:szCs w:val="24"/>
        </w:rPr>
        <w:t>类方法只能通过类名来调用</w:t>
      </w:r>
    </w:p>
    <w:p>
      <w:pPr>
        <w:pStyle w:val="8"/>
        <w:numPr>
          <w:ilvl w:val="0"/>
          <w:numId w:val="149"/>
        </w:numPr>
        <w:ind w:firstLineChars="0"/>
        <w:rPr>
          <w:rFonts w:ascii="宋体" w:hAnsi="宋体" w:eastAsia="宋体"/>
          <w:sz w:val="24"/>
          <w:szCs w:val="24"/>
        </w:rPr>
      </w:pPr>
      <w:r>
        <w:rPr>
          <w:rFonts w:ascii="宋体" w:hAnsi="宋体" w:eastAsia="宋体"/>
          <w:sz w:val="24"/>
          <w:szCs w:val="24"/>
        </w:rPr>
        <w:t>面向对象的编程是以函数为核心的</w:t>
      </w:r>
    </w:p>
    <w:p>
      <w:pPr>
        <w:pStyle w:val="8"/>
        <w:numPr>
          <w:ilvl w:val="0"/>
          <w:numId w:val="149"/>
        </w:numPr>
        <w:ind w:firstLineChars="0"/>
        <w:rPr>
          <w:rFonts w:ascii="宋体" w:hAnsi="宋体" w:eastAsia="宋体"/>
          <w:color w:val="FF0000"/>
          <w:sz w:val="24"/>
          <w:szCs w:val="24"/>
        </w:rPr>
      </w:pPr>
      <w:ins w:id="0" w:author="wang yidan" w:date="2022-09-11T18:33:14Z">
        <w:r>
          <w:rPr>
            <w:rFonts w:ascii="宋体" w:hAnsi="宋体" w:eastAsia="宋体"/>
            <w:color w:val="FF0000"/>
            <w:sz w:val="24"/>
            <w:szCs w:val="24"/>
          </w:rPr>
          <w:t>_</w:t>
        </w:r>
      </w:ins>
      <w:r>
        <w:rPr>
          <w:rFonts w:ascii="宋体" w:hAnsi="宋体" w:eastAsia="宋体"/>
          <w:color w:val="FF0000"/>
          <w:sz w:val="24"/>
          <w:szCs w:val="24"/>
        </w:rPr>
        <w:t>_init__方法构造的是实例方法</w:t>
      </w:r>
    </w:p>
    <w:p>
      <w:pPr>
        <w:pStyle w:val="8"/>
        <w:numPr>
          <w:ilvl w:val="0"/>
          <w:numId w:val="149"/>
        </w:numPr>
        <w:ind w:firstLineChars="0"/>
        <w:rPr>
          <w:rFonts w:ascii="宋体" w:hAnsi="宋体" w:eastAsia="宋体"/>
          <w:sz w:val="24"/>
          <w:szCs w:val="24"/>
        </w:rPr>
      </w:pPr>
      <w:r>
        <w:rPr>
          <w:rFonts w:ascii="宋体" w:hAnsi="宋体" w:eastAsia="宋体"/>
          <w:sz w:val="24"/>
          <w:szCs w:val="24"/>
        </w:rPr>
        <w:t>多态是指是指不同对象收到不同消息时产生相同的操作行为</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对于</w:t>
      </w:r>
      <w:r>
        <w:rPr>
          <w:rFonts w:ascii="宋体" w:hAnsi="宋体" w:eastAsia="宋体"/>
          <w:sz w:val="24"/>
          <w:szCs w:val="24"/>
        </w:rPr>
        <w:t>if语句序列的两条语句，如果第一条语句前面有4个空格、第二条语句前面有1个制表符，则运行时会产生</w:t>
      </w:r>
      <w:r>
        <w:rPr>
          <w:rFonts w:hint="eastAsia" w:ascii="宋体" w:hAnsi="宋体" w:eastAsia="宋体"/>
          <w:sz w:val="24"/>
          <w:szCs w:val="24"/>
        </w:rPr>
        <w:t>（ ）</w:t>
      </w:r>
      <w:r>
        <w:rPr>
          <w:rFonts w:ascii="宋体" w:hAnsi="宋体" w:eastAsia="宋体"/>
          <w:sz w:val="24"/>
          <w:szCs w:val="24"/>
        </w:rPr>
        <w:t>异常。</w:t>
      </w:r>
    </w:p>
    <w:p>
      <w:pPr>
        <w:pStyle w:val="8"/>
        <w:numPr>
          <w:ilvl w:val="0"/>
          <w:numId w:val="150"/>
        </w:numPr>
        <w:ind w:firstLineChars="0"/>
        <w:rPr>
          <w:rFonts w:ascii="宋体" w:hAnsi="宋体" w:eastAsia="宋体"/>
          <w:sz w:val="24"/>
          <w:szCs w:val="24"/>
        </w:rPr>
      </w:pPr>
      <w:r>
        <w:rPr>
          <w:rFonts w:ascii="宋体" w:hAnsi="宋体" w:eastAsia="宋体"/>
          <w:sz w:val="24"/>
          <w:szCs w:val="24"/>
        </w:rPr>
        <w:t>IndexError</w:t>
      </w:r>
    </w:p>
    <w:p>
      <w:pPr>
        <w:pStyle w:val="8"/>
        <w:numPr>
          <w:ilvl w:val="0"/>
          <w:numId w:val="150"/>
        </w:numPr>
        <w:ind w:firstLineChars="0"/>
        <w:rPr>
          <w:rFonts w:ascii="宋体" w:hAnsi="宋体" w:eastAsia="宋体"/>
          <w:color w:val="FF0000"/>
          <w:sz w:val="24"/>
          <w:szCs w:val="24"/>
        </w:rPr>
      </w:pPr>
      <w:r>
        <w:rPr>
          <w:rFonts w:ascii="宋体" w:hAnsi="宋体" w:eastAsia="宋体"/>
          <w:color w:val="FF0000"/>
          <w:sz w:val="24"/>
          <w:szCs w:val="24"/>
        </w:rPr>
        <w:t>TabError</w:t>
      </w:r>
    </w:p>
    <w:p>
      <w:pPr>
        <w:pStyle w:val="8"/>
        <w:numPr>
          <w:ilvl w:val="0"/>
          <w:numId w:val="150"/>
        </w:numPr>
        <w:ind w:firstLineChars="0"/>
        <w:rPr>
          <w:rFonts w:ascii="宋体" w:hAnsi="宋体" w:eastAsia="宋体"/>
          <w:sz w:val="24"/>
          <w:szCs w:val="24"/>
        </w:rPr>
      </w:pPr>
      <w:r>
        <w:rPr>
          <w:rFonts w:ascii="宋体" w:hAnsi="宋体" w:eastAsia="宋体"/>
          <w:sz w:val="24"/>
          <w:szCs w:val="24"/>
        </w:rPr>
        <w:t>SyntaxError</w:t>
      </w:r>
    </w:p>
    <w:p>
      <w:pPr>
        <w:pStyle w:val="8"/>
        <w:numPr>
          <w:ilvl w:val="0"/>
          <w:numId w:val="150"/>
        </w:numPr>
        <w:ind w:firstLineChars="0"/>
        <w:rPr>
          <w:rFonts w:ascii="宋体" w:hAnsi="宋体" w:eastAsia="宋体"/>
          <w:sz w:val="24"/>
          <w:szCs w:val="24"/>
        </w:rPr>
      </w:pPr>
      <w:r>
        <w:rPr>
          <w:rFonts w:ascii="宋体" w:hAnsi="宋体" w:eastAsia="宋体"/>
          <w:sz w:val="24"/>
          <w:szCs w:val="24"/>
        </w:rPr>
        <w:t>IndentationError</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除了系统遇到错误产生异常外，我们也可以使用（ ）</w:t>
      </w:r>
      <w:r>
        <w:rPr>
          <w:rFonts w:ascii="宋体" w:hAnsi="宋体" w:eastAsia="宋体"/>
          <w:sz w:val="24"/>
          <w:szCs w:val="24"/>
        </w:rPr>
        <w:t>产生异常。</w:t>
      </w:r>
    </w:p>
    <w:p>
      <w:pPr>
        <w:pStyle w:val="8"/>
        <w:numPr>
          <w:ilvl w:val="0"/>
          <w:numId w:val="151"/>
        </w:numPr>
        <w:ind w:firstLineChars="0"/>
        <w:rPr>
          <w:rFonts w:ascii="宋体" w:hAnsi="宋体" w:eastAsia="宋体"/>
          <w:sz w:val="24"/>
          <w:szCs w:val="24"/>
        </w:rPr>
      </w:pPr>
      <w:r>
        <w:rPr>
          <w:rFonts w:ascii="宋体" w:hAnsi="宋体" w:eastAsia="宋体"/>
          <w:sz w:val="24"/>
          <w:szCs w:val="24"/>
        </w:rPr>
        <w:t>error</w:t>
      </w:r>
    </w:p>
    <w:p>
      <w:pPr>
        <w:pStyle w:val="8"/>
        <w:numPr>
          <w:ilvl w:val="0"/>
          <w:numId w:val="151"/>
        </w:numPr>
        <w:ind w:firstLineChars="0"/>
        <w:rPr>
          <w:rFonts w:ascii="宋体" w:hAnsi="宋体" w:eastAsia="宋体"/>
          <w:color w:val="FF0000"/>
          <w:sz w:val="24"/>
          <w:szCs w:val="24"/>
        </w:rPr>
      </w:pPr>
      <w:r>
        <w:rPr>
          <w:rFonts w:ascii="宋体" w:hAnsi="宋体" w:eastAsia="宋体"/>
          <w:color w:val="FF0000"/>
          <w:sz w:val="24"/>
          <w:szCs w:val="24"/>
        </w:rPr>
        <w:t>raise</w:t>
      </w:r>
    </w:p>
    <w:p>
      <w:pPr>
        <w:pStyle w:val="8"/>
        <w:numPr>
          <w:ilvl w:val="0"/>
          <w:numId w:val="151"/>
        </w:numPr>
        <w:ind w:firstLineChars="0"/>
        <w:rPr>
          <w:rFonts w:ascii="宋体" w:hAnsi="宋体" w:eastAsia="宋体"/>
          <w:sz w:val="24"/>
          <w:szCs w:val="24"/>
        </w:rPr>
      </w:pPr>
      <w:r>
        <w:rPr>
          <w:rFonts w:ascii="宋体" w:hAnsi="宋体" w:eastAsia="宋体"/>
          <w:sz w:val="24"/>
          <w:szCs w:val="24"/>
        </w:rPr>
        <w:t>exception</w:t>
      </w:r>
    </w:p>
    <w:p>
      <w:pPr>
        <w:pStyle w:val="8"/>
        <w:numPr>
          <w:ilvl w:val="0"/>
          <w:numId w:val="151"/>
        </w:numPr>
        <w:ind w:firstLineChars="0"/>
        <w:rPr>
          <w:rFonts w:ascii="宋体" w:hAnsi="宋体" w:eastAsia="宋体"/>
          <w:sz w:val="24"/>
          <w:szCs w:val="24"/>
        </w:rPr>
      </w:pPr>
      <w:r>
        <w:rPr>
          <w:rFonts w:ascii="宋体" w:hAnsi="宋体" w:eastAsia="宋体"/>
          <w:sz w:val="24"/>
          <w:szCs w:val="24"/>
        </w:rPr>
        <w:t>except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try</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'try...'</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r = </w:t>
      </w:r>
      <w:r>
        <w:rPr>
          <w:rFonts w:ascii="Courier New" w:hAnsi="Courier New" w:eastAsia="宋体" w:cs="Courier New"/>
          <w:color w:val="0000FF"/>
          <w:kern w:val="0"/>
          <w:sz w:val="20"/>
          <w:szCs w:val="20"/>
        </w:rPr>
        <w:t xml:space="preserve">10 </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0</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'result:'</w:t>
      </w:r>
      <w:r>
        <w:rPr>
          <w:rFonts w:ascii="Courier New" w:hAnsi="Courier New" w:eastAsia="宋体" w:cs="Courier New"/>
          <w:color w:val="000000"/>
          <w:kern w:val="0"/>
          <w:sz w:val="20"/>
          <w:szCs w:val="20"/>
        </w:rPr>
        <w:t>, r)</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 xml:space="preserve">except </w:t>
      </w:r>
      <w:r>
        <w:rPr>
          <w:rFonts w:ascii="Courier New" w:hAnsi="Courier New" w:eastAsia="宋体" w:cs="Courier New"/>
          <w:color w:val="000080"/>
          <w:kern w:val="0"/>
          <w:sz w:val="20"/>
          <w:szCs w:val="20"/>
        </w:rPr>
        <w:t xml:space="preserve">ZeroDivisionError </w:t>
      </w:r>
      <w:r>
        <w:rPr>
          <w:rFonts w:ascii="Courier New" w:hAnsi="Courier New" w:eastAsia="宋体" w:cs="Courier New"/>
          <w:b/>
          <w:bCs/>
          <w:color w:val="000080"/>
          <w:kern w:val="0"/>
          <w:sz w:val="20"/>
          <w:szCs w:val="20"/>
        </w:rPr>
        <w:t xml:space="preserve">as </w:t>
      </w:r>
      <w:r>
        <w:rPr>
          <w:rFonts w:ascii="Courier New" w:hAnsi="Courier New" w:eastAsia="宋体" w:cs="Courier New"/>
          <w:color w:val="000000"/>
          <w:kern w:val="0"/>
          <w:sz w:val="20"/>
          <w:szCs w:val="20"/>
        </w:rPr>
        <w:t>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'except:'</w:t>
      </w:r>
      <w:r>
        <w:rPr>
          <w:rFonts w:ascii="Courier New" w:hAnsi="Courier New" w:eastAsia="宋体" w:cs="Courier New"/>
          <w:color w:val="000000"/>
          <w:kern w:val="0"/>
          <w:sz w:val="20"/>
          <w:szCs w:val="20"/>
        </w:rPr>
        <w:t>, e)</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finally</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'finally...'</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'END'</w:t>
      </w:r>
      <w:r>
        <w:rPr>
          <w:rFonts w:ascii="Courier New" w:hAnsi="Courier New" w:eastAsia="宋体" w:cs="Courier New"/>
          <w:color w:val="000000"/>
          <w:kern w:val="0"/>
          <w:sz w:val="20"/>
          <w:szCs w:val="20"/>
        </w:rPr>
        <w:t>)</w:t>
      </w:r>
    </w:p>
    <w:p>
      <w:pPr>
        <w:pStyle w:val="8"/>
        <w:numPr>
          <w:ilvl w:val="0"/>
          <w:numId w:val="152"/>
        </w:numPr>
        <w:ind w:firstLineChars="0"/>
        <w:rPr>
          <w:rFonts w:ascii="宋体" w:hAnsi="宋体" w:eastAsia="宋体"/>
          <w:sz w:val="24"/>
          <w:szCs w:val="24"/>
        </w:rPr>
      </w:pPr>
      <w:r>
        <w:rPr>
          <w:rFonts w:ascii="宋体" w:hAnsi="宋体" w:eastAsia="宋体"/>
          <w:sz w:val="24"/>
          <w:szCs w:val="24"/>
        </w:rPr>
        <w:t>try...</w:t>
      </w:r>
    </w:p>
    <w:p>
      <w:pPr>
        <w:pStyle w:val="8"/>
        <w:numPr>
          <w:ilvl w:val="0"/>
          <w:numId w:val="152"/>
        </w:numPr>
        <w:ind w:firstLineChars="0"/>
        <w:rPr>
          <w:rFonts w:ascii="宋体" w:hAnsi="宋体" w:eastAsia="宋体"/>
          <w:sz w:val="24"/>
          <w:szCs w:val="24"/>
        </w:rPr>
      </w:pPr>
      <w:r>
        <w:rPr>
          <w:rFonts w:ascii="宋体" w:hAnsi="宋体" w:eastAsia="宋体"/>
          <w:sz w:val="24"/>
          <w:szCs w:val="24"/>
        </w:rPr>
        <w:t>try...</w:t>
      </w:r>
    </w:p>
    <w:p>
      <w:pPr>
        <w:pStyle w:val="8"/>
        <w:ind w:left="900" w:firstLine="0" w:firstLineChars="0"/>
        <w:rPr>
          <w:rFonts w:ascii="宋体" w:hAnsi="宋体" w:eastAsia="宋体"/>
          <w:sz w:val="24"/>
          <w:szCs w:val="24"/>
        </w:rPr>
      </w:pPr>
      <w:r>
        <w:rPr>
          <w:rFonts w:ascii="宋体" w:hAnsi="宋体" w:eastAsia="宋体"/>
          <w:sz w:val="24"/>
          <w:szCs w:val="24"/>
        </w:rPr>
        <w:t>except: division by zero</w:t>
      </w:r>
    </w:p>
    <w:p>
      <w:pPr>
        <w:pStyle w:val="8"/>
        <w:numPr>
          <w:ilvl w:val="0"/>
          <w:numId w:val="152"/>
        </w:numPr>
        <w:ind w:firstLineChars="0"/>
        <w:rPr>
          <w:rFonts w:ascii="宋体" w:hAnsi="宋体" w:eastAsia="宋体"/>
          <w:sz w:val="24"/>
          <w:szCs w:val="24"/>
        </w:rPr>
      </w:pPr>
      <w:r>
        <w:rPr>
          <w:rFonts w:ascii="宋体" w:hAnsi="宋体" w:eastAsia="宋体"/>
          <w:sz w:val="24"/>
          <w:szCs w:val="24"/>
        </w:rPr>
        <w:t>try...</w:t>
      </w:r>
    </w:p>
    <w:p>
      <w:pPr>
        <w:pStyle w:val="8"/>
        <w:ind w:left="900" w:firstLine="0" w:firstLineChars="0"/>
        <w:rPr>
          <w:rFonts w:ascii="宋体" w:hAnsi="宋体" w:eastAsia="宋体"/>
          <w:sz w:val="24"/>
          <w:szCs w:val="24"/>
        </w:rPr>
      </w:pPr>
      <w:r>
        <w:rPr>
          <w:rFonts w:ascii="宋体" w:hAnsi="宋体" w:eastAsia="宋体"/>
          <w:sz w:val="24"/>
          <w:szCs w:val="24"/>
        </w:rPr>
        <w:t>except: division by zero</w:t>
      </w:r>
    </w:p>
    <w:p>
      <w:pPr>
        <w:pStyle w:val="8"/>
        <w:ind w:left="900" w:firstLine="0" w:firstLineChars="0"/>
        <w:rPr>
          <w:rFonts w:ascii="宋体" w:hAnsi="宋体" w:eastAsia="宋体"/>
          <w:sz w:val="24"/>
          <w:szCs w:val="24"/>
        </w:rPr>
      </w:pPr>
      <w:r>
        <w:rPr>
          <w:rFonts w:ascii="宋体" w:hAnsi="宋体" w:eastAsia="宋体"/>
          <w:sz w:val="24"/>
          <w:szCs w:val="24"/>
        </w:rPr>
        <w:t>finally...</w:t>
      </w:r>
    </w:p>
    <w:p>
      <w:pPr>
        <w:pStyle w:val="8"/>
        <w:numPr>
          <w:ilvl w:val="0"/>
          <w:numId w:val="152"/>
        </w:numPr>
        <w:ind w:firstLineChars="0"/>
        <w:rPr>
          <w:rFonts w:ascii="宋体" w:hAnsi="宋体" w:eastAsia="宋体"/>
          <w:color w:val="FF0000"/>
          <w:sz w:val="24"/>
          <w:szCs w:val="24"/>
        </w:rPr>
      </w:pPr>
      <w:r>
        <w:rPr>
          <w:rFonts w:ascii="宋体" w:hAnsi="宋体" w:eastAsia="宋体"/>
          <w:color w:val="FF0000"/>
          <w:sz w:val="24"/>
          <w:szCs w:val="24"/>
        </w:rPr>
        <w:t>try...</w:t>
      </w:r>
    </w:p>
    <w:p>
      <w:pPr>
        <w:pStyle w:val="8"/>
        <w:ind w:left="900" w:firstLine="0" w:firstLineChars="0"/>
        <w:rPr>
          <w:rFonts w:ascii="宋体" w:hAnsi="宋体" w:eastAsia="宋体"/>
          <w:color w:val="FF0000"/>
          <w:sz w:val="24"/>
          <w:szCs w:val="24"/>
        </w:rPr>
      </w:pPr>
      <w:r>
        <w:rPr>
          <w:rFonts w:ascii="宋体" w:hAnsi="宋体" w:eastAsia="宋体"/>
          <w:color w:val="FF0000"/>
          <w:sz w:val="24"/>
          <w:szCs w:val="24"/>
        </w:rPr>
        <w:t>except: division by zero</w:t>
      </w:r>
    </w:p>
    <w:p>
      <w:pPr>
        <w:pStyle w:val="8"/>
        <w:ind w:left="900" w:firstLine="0" w:firstLineChars="0"/>
        <w:rPr>
          <w:rFonts w:ascii="宋体" w:hAnsi="宋体" w:eastAsia="宋体"/>
          <w:color w:val="FF0000"/>
          <w:sz w:val="24"/>
          <w:szCs w:val="24"/>
        </w:rPr>
      </w:pPr>
      <w:r>
        <w:rPr>
          <w:rFonts w:ascii="宋体" w:hAnsi="宋体" w:eastAsia="宋体"/>
          <w:color w:val="FF0000"/>
          <w:sz w:val="24"/>
          <w:szCs w:val="24"/>
        </w:rPr>
        <w:t>finally...</w:t>
      </w:r>
    </w:p>
    <w:p>
      <w:pPr>
        <w:pStyle w:val="8"/>
        <w:ind w:left="900" w:firstLine="0" w:firstLineChars="0"/>
        <w:rPr>
          <w:rFonts w:ascii="宋体" w:hAnsi="宋体" w:eastAsia="宋体"/>
          <w:color w:val="FF0000"/>
          <w:sz w:val="24"/>
          <w:szCs w:val="24"/>
        </w:rPr>
      </w:pPr>
      <w:r>
        <w:rPr>
          <w:rFonts w:ascii="宋体" w:hAnsi="宋体" w:eastAsia="宋体"/>
          <w:color w:val="FF0000"/>
          <w:sz w:val="24"/>
          <w:szCs w:val="24"/>
        </w:rPr>
        <w:t>END</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以下代码的运行结果为（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import </w:t>
      </w:r>
      <w:r>
        <w:rPr>
          <w:rFonts w:ascii="Courier New" w:hAnsi="Courier New" w:eastAsia="宋体" w:cs="Courier New"/>
          <w:color w:val="000000"/>
          <w:kern w:val="0"/>
          <w:sz w:val="20"/>
          <w:szCs w:val="20"/>
        </w:rPr>
        <w:t xml:space="preserve">numpy </w:t>
      </w:r>
      <w:r>
        <w:rPr>
          <w:rFonts w:ascii="Courier New" w:hAnsi="Courier New" w:eastAsia="宋体" w:cs="Courier New"/>
          <w:b/>
          <w:bCs/>
          <w:color w:val="000080"/>
          <w:kern w:val="0"/>
          <w:sz w:val="20"/>
          <w:szCs w:val="20"/>
        </w:rPr>
        <w:t xml:space="preserve">as </w:t>
      </w:r>
      <w:r>
        <w:rPr>
          <w:rFonts w:ascii="Courier New" w:hAnsi="Courier New" w:eastAsia="宋体" w:cs="Courier New"/>
          <w:color w:val="000000"/>
          <w:kern w:val="0"/>
          <w:sz w:val="20"/>
          <w:szCs w:val="20"/>
        </w:rPr>
        <w:t>np</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a = np.matrix([[</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0</w:t>
      </w:r>
      <w:r>
        <w:rPr>
          <w:rFonts w:ascii="Courier New" w:hAnsi="Courier New" w:eastAsia="宋体" w:cs="Courier New"/>
          <w:color w:val="000000"/>
          <w:kern w:val="0"/>
          <w:sz w:val="20"/>
          <w:szCs w:val="20"/>
        </w:rPr>
        <w:t>], [</w:t>
      </w:r>
      <w:r>
        <w:rPr>
          <w:rFonts w:ascii="Courier New" w:hAnsi="Courier New" w:eastAsia="宋体" w:cs="Courier New"/>
          <w:color w:val="0000FF"/>
          <w:kern w:val="0"/>
          <w:sz w:val="20"/>
          <w:szCs w:val="20"/>
        </w:rPr>
        <w:t>0</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b = np.dot(a, a.T)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(b)</w:t>
      </w:r>
    </w:p>
    <w:p>
      <w:pPr>
        <w:pStyle w:val="8"/>
        <w:numPr>
          <w:ilvl w:val="0"/>
          <w:numId w:val="153"/>
        </w:numPr>
        <w:ind w:firstLineChars="0"/>
        <w:rPr>
          <w:rFonts w:ascii="宋体" w:hAnsi="宋体" w:eastAsia="宋体"/>
          <w:sz w:val="24"/>
          <w:szCs w:val="24"/>
        </w:rPr>
      </w:pPr>
      <w:r>
        <w:rPr>
          <w:rFonts w:ascii="宋体" w:hAnsi="宋体" w:eastAsia="宋体"/>
          <w:sz w:val="24"/>
          <w:szCs w:val="24"/>
        </w:rPr>
        <w:t>[[1 1]</w:t>
      </w:r>
    </w:p>
    <w:p>
      <w:pPr>
        <w:pStyle w:val="8"/>
        <w:ind w:left="1005" w:firstLine="45" w:firstLineChars="0"/>
        <w:rPr>
          <w:rFonts w:ascii="宋体" w:hAnsi="宋体" w:eastAsia="宋体"/>
          <w:sz w:val="24"/>
          <w:szCs w:val="24"/>
        </w:rPr>
      </w:pPr>
      <w:r>
        <w:rPr>
          <w:rFonts w:ascii="宋体" w:hAnsi="宋体" w:eastAsia="宋体"/>
          <w:sz w:val="24"/>
          <w:szCs w:val="24"/>
        </w:rPr>
        <w:t>[1 1]]</w:t>
      </w:r>
    </w:p>
    <w:p>
      <w:pPr>
        <w:pStyle w:val="8"/>
        <w:numPr>
          <w:ilvl w:val="0"/>
          <w:numId w:val="153"/>
        </w:numPr>
        <w:ind w:firstLineChars="0"/>
        <w:rPr>
          <w:rFonts w:ascii="宋体" w:hAnsi="宋体" w:eastAsia="宋体"/>
          <w:sz w:val="24"/>
          <w:szCs w:val="24"/>
        </w:rPr>
      </w:pPr>
      <w:r>
        <w:rPr>
          <w:rFonts w:ascii="宋体" w:hAnsi="宋体" w:eastAsia="宋体"/>
          <w:sz w:val="24"/>
          <w:szCs w:val="24"/>
        </w:rPr>
        <w:t>[[1 0]</w:t>
      </w:r>
    </w:p>
    <w:p>
      <w:pPr>
        <w:pStyle w:val="8"/>
        <w:ind w:left="1005" w:firstLine="45" w:firstLineChars="0"/>
        <w:rPr>
          <w:rFonts w:ascii="宋体" w:hAnsi="宋体" w:eastAsia="宋体"/>
          <w:sz w:val="24"/>
          <w:szCs w:val="24"/>
        </w:rPr>
      </w:pPr>
      <w:r>
        <w:rPr>
          <w:rFonts w:ascii="宋体" w:hAnsi="宋体" w:eastAsia="宋体"/>
          <w:sz w:val="24"/>
          <w:szCs w:val="24"/>
        </w:rPr>
        <w:t>[1 1]]</w:t>
      </w:r>
    </w:p>
    <w:p>
      <w:pPr>
        <w:pStyle w:val="8"/>
        <w:numPr>
          <w:ilvl w:val="0"/>
          <w:numId w:val="153"/>
        </w:numPr>
        <w:ind w:firstLineChars="0"/>
        <w:rPr>
          <w:rFonts w:ascii="宋体" w:hAnsi="宋体" w:eastAsia="宋体"/>
          <w:color w:val="FF0000"/>
          <w:sz w:val="24"/>
          <w:szCs w:val="24"/>
        </w:rPr>
      </w:pPr>
      <w:r>
        <w:rPr>
          <w:rFonts w:ascii="宋体" w:hAnsi="宋体" w:eastAsia="宋体"/>
          <w:color w:val="FF0000"/>
          <w:sz w:val="24"/>
          <w:szCs w:val="24"/>
        </w:rPr>
        <w:t>[[1 0]</w:t>
      </w:r>
    </w:p>
    <w:p>
      <w:pPr>
        <w:pStyle w:val="8"/>
        <w:ind w:left="1005" w:firstLine="45" w:firstLineChars="0"/>
        <w:rPr>
          <w:rFonts w:ascii="宋体" w:hAnsi="宋体" w:eastAsia="宋体"/>
          <w:color w:val="FF0000"/>
          <w:sz w:val="24"/>
          <w:szCs w:val="24"/>
        </w:rPr>
      </w:pPr>
      <w:r>
        <w:rPr>
          <w:rFonts w:ascii="宋体" w:hAnsi="宋体" w:eastAsia="宋体"/>
          <w:color w:val="FF0000"/>
          <w:sz w:val="24"/>
          <w:szCs w:val="24"/>
        </w:rPr>
        <w:t>[0 1]]</w:t>
      </w:r>
    </w:p>
    <w:p>
      <w:pPr>
        <w:pStyle w:val="8"/>
        <w:numPr>
          <w:ilvl w:val="0"/>
          <w:numId w:val="153"/>
        </w:numPr>
        <w:ind w:firstLineChars="0"/>
        <w:rPr>
          <w:rFonts w:ascii="宋体" w:hAnsi="宋体" w:eastAsia="宋体"/>
          <w:sz w:val="24"/>
          <w:szCs w:val="24"/>
        </w:rPr>
      </w:pPr>
      <w:r>
        <w:rPr>
          <w:rFonts w:ascii="宋体" w:hAnsi="宋体" w:eastAsia="宋体"/>
          <w:sz w:val="24"/>
          <w:szCs w:val="24"/>
        </w:rPr>
        <w:t>[[1 1]</w:t>
      </w:r>
    </w:p>
    <w:p>
      <w:pPr>
        <w:pStyle w:val="8"/>
        <w:ind w:left="1005" w:firstLine="45" w:firstLineChars="0"/>
        <w:rPr>
          <w:rFonts w:ascii="宋体" w:hAnsi="宋体" w:eastAsia="宋体"/>
          <w:sz w:val="24"/>
          <w:szCs w:val="24"/>
        </w:rPr>
      </w:pPr>
      <w:r>
        <w:rPr>
          <w:rFonts w:ascii="宋体" w:hAnsi="宋体" w:eastAsia="宋体"/>
          <w:sz w:val="24"/>
          <w:szCs w:val="24"/>
        </w:rPr>
        <w:t>[0 1]]</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下列不属于</w:t>
      </w:r>
      <w:r>
        <w:rPr>
          <w:rFonts w:ascii="宋体" w:hAnsi="宋体" w:eastAsia="宋体"/>
          <w:sz w:val="24"/>
          <w:szCs w:val="24"/>
        </w:rPr>
        <w:t>Python第三方库的是</w:t>
      </w:r>
      <w:r>
        <w:rPr>
          <w:rFonts w:hint="eastAsia" w:ascii="宋体" w:hAnsi="宋体" w:eastAsia="宋体"/>
          <w:sz w:val="24"/>
          <w:szCs w:val="24"/>
        </w:rPr>
        <w:t>（ ）</w:t>
      </w:r>
      <w:r>
        <w:rPr>
          <w:rFonts w:ascii="宋体" w:hAnsi="宋体" w:eastAsia="宋体"/>
          <w:sz w:val="24"/>
          <w:szCs w:val="24"/>
        </w:rPr>
        <w:t>。</w:t>
      </w:r>
    </w:p>
    <w:p>
      <w:pPr>
        <w:pStyle w:val="8"/>
        <w:numPr>
          <w:ilvl w:val="0"/>
          <w:numId w:val="154"/>
        </w:numPr>
        <w:ind w:firstLineChars="0"/>
        <w:rPr>
          <w:rFonts w:ascii="宋体" w:hAnsi="宋体" w:eastAsia="宋体"/>
          <w:sz w:val="24"/>
          <w:szCs w:val="24"/>
        </w:rPr>
      </w:pPr>
      <w:r>
        <w:rPr>
          <w:rFonts w:ascii="宋体" w:hAnsi="宋体" w:eastAsia="宋体"/>
          <w:sz w:val="24"/>
          <w:szCs w:val="24"/>
        </w:rPr>
        <w:t>pygame</w:t>
      </w:r>
    </w:p>
    <w:p>
      <w:pPr>
        <w:pStyle w:val="8"/>
        <w:numPr>
          <w:ilvl w:val="0"/>
          <w:numId w:val="154"/>
        </w:numPr>
        <w:ind w:firstLineChars="0"/>
        <w:rPr>
          <w:rFonts w:ascii="宋体" w:hAnsi="宋体" w:eastAsia="宋体"/>
          <w:sz w:val="24"/>
          <w:szCs w:val="24"/>
        </w:rPr>
      </w:pPr>
      <w:r>
        <w:rPr>
          <w:rFonts w:ascii="宋体" w:hAnsi="宋体" w:eastAsia="宋体"/>
          <w:sz w:val="24"/>
          <w:szCs w:val="24"/>
        </w:rPr>
        <w:t>matplotlib</w:t>
      </w:r>
    </w:p>
    <w:p>
      <w:pPr>
        <w:pStyle w:val="8"/>
        <w:numPr>
          <w:ilvl w:val="0"/>
          <w:numId w:val="154"/>
        </w:numPr>
        <w:ind w:firstLineChars="0"/>
        <w:rPr>
          <w:rFonts w:ascii="宋体" w:hAnsi="宋体" w:eastAsia="宋体"/>
          <w:sz w:val="24"/>
          <w:szCs w:val="24"/>
        </w:rPr>
      </w:pPr>
      <w:r>
        <w:rPr>
          <w:rFonts w:ascii="宋体" w:hAnsi="宋体" w:eastAsia="宋体"/>
          <w:sz w:val="24"/>
          <w:szCs w:val="24"/>
        </w:rPr>
        <w:t>numpy</w:t>
      </w:r>
    </w:p>
    <w:p>
      <w:pPr>
        <w:pStyle w:val="8"/>
        <w:numPr>
          <w:ilvl w:val="0"/>
          <w:numId w:val="154"/>
        </w:numPr>
        <w:ind w:firstLineChars="0"/>
        <w:rPr>
          <w:rFonts w:ascii="宋体" w:hAnsi="宋体" w:eastAsia="宋体"/>
          <w:color w:val="FF0000"/>
          <w:sz w:val="24"/>
          <w:szCs w:val="24"/>
        </w:rPr>
      </w:pPr>
      <w:r>
        <w:rPr>
          <w:rFonts w:ascii="宋体" w:hAnsi="宋体" w:eastAsia="宋体"/>
          <w:color w:val="FF0000"/>
          <w:sz w:val="24"/>
          <w:szCs w:val="24"/>
        </w:rPr>
        <w:t>random</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下列关于</w:t>
      </w:r>
      <w:r>
        <w:rPr>
          <w:rFonts w:ascii="宋体" w:hAnsi="宋体" w:eastAsia="宋体"/>
          <w:sz w:val="24"/>
          <w:szCs w:val="24"/>
        </w:rPr>
        <w:t>NumPy的说法中，错误的是</w:t>
      </w:r>
      <w:r>
        <w:rPr>
          <w:rFonts w:hint="eastAsia" w:ascii="宋体" w:hAnsi="宋体" w:eastAsia="宋体"/>
          <w:sz w:val="24"/>
          <w:szCs w:val="24"/>
        </w:rPr>
        <w:t>（ ）</w:t>
      </w:r>
      <w:r>
        <w:rPr>
          <w:rFonts w:ascii="宋体" w:hAnsi="宋体" w:eastAsia="宋体"/>
          <w:sz w:val="24"/>
          <w:szCs w:val="24"/>
        </w:rPr>
        <w:t>。</w:t>
      </w:r>
    </w:p>
    <w:p>
      <w:pPr>
        <w:pStyle w:val="8"/>
        <w:numPr>
          <w:ilvl w:val="0"/>
          <w:numId w:val="155"/>
        </w:numPr>
        <w:ind w:firstLineChars="0"/>
        <w:rPr>
          <w:rFonts w:ascii="宋体" w:hAnsi="宋体" w:eastAsia="宋体"/>
          <w:sz w:val="24"/>
          <w:szCs w:val="24"/>
        </w:rPr>
      </w:pPr>
      <w:r>
        <w:rPr>
          <w:rFonts w:ascii="宋体" w:hAnsi="宋体" w:eastAsia="宋体"/>
          <w:sz w:val="24"/>
          <w:szCs w:val="24"/>
        </w:rPr>
        <w:t>NumPy可以处理傅立叶变换和用于图形操作的例程</w:t>
      </w:r>
    </w:p>
    <w:p>
      <w:pPr>
        <w:pStyle w:val="8"/>
        <w:numPr>
          <w:ilvl w:val="0"/>
          <w:numId w:val="155"/>
        </w:numPr>
        <w:ind w:firstLineChars="0"/>
        <w:rPr>
          <w:rFonts w:ascii="宋体" w:hAnsi="宋体" w:eastAsia="宋体"/>
          <w:color w:val="FF0000"/>
          <w:sz w:val="24"/>
          <w:szCs w:val="24"/>
        </w:rPr>
      </w:pPr>
      <w:r>
        <w:rPr>
          <w:rFonts w:ascii="宋体" w:hAnsi="宋体" w:eastAsia="宋体"/>
          <w:color w:val="FF0000"/>
          <w:sz w:val="24"/>
          <w:szCs w:val="24"/>
        </w:rPr>
        <w:t>NumPy能进行数组（限一维数组）的算术和逻辑运算</w:t>
      </w:r>
    </w:p>
    <w:p>
      <w:pPr>
        <w:pStyle w:val="8"/>
        <w:numPr>
          <w:ilvl w:val="0"/>
          <w:numId w:val="155"/>
        </w:numPr>
        <w:ind w:firstLineChars="0"/>
        <w:rPr>
          <w:rFonts w:ascii="宋体" w:hAnsi="宋体" w:eastAsia="宋体"/>
          <w:sz w:val="24"/>
          <w:szCs w:val="24"/>
        </w:rPr>
      </w:pPr>
      <w:r>
        <w:rPr>
          <w:rFonts w:ascii="宋体" w:hAnsi="宋体" w:eastAsia="宋体"/>
          <w:sz w:val="24"/>
          <w:szCs w:val="24"/>
        </w:rPr>
        <w:t>NumPy拥有线性代数和随机数生成的内置函数</w:t>
      </w:r>
    </w:p>
    <w:p>
      <w:pPr>
        <w:pStyle w:val="8"/>
        <w:numPr>
          <w:ilvl w:val="0"/>
          <w:numId w:val="155"/>
        </w:numPr>
        <w:ind w:firstLineChars="0"/>
        <w:rPr>
          <w:rFonts w:ascii="宋体" w:hAnsi="宋体" w:eastAsia="宋体"/>
          <w:sz w:val="24"/>
          <w:szCs w:val="24"/>
        </w:rPr>
      </w:pPr>
      <w:r>
        <w:rPr>
          <w:rFonts w:ascii="宋体" w:hAnsi="宋体" w:eastAsia="宋体"/>
          <w:sz w:val="24"/>
          <w:szCs w:val="24"/>
        </w:rPr>
        <w:t>NumPy系统主要用于数学/科学计算，提供了许多高级的数值编程工具</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已知</w:t>
      </w:r>
      <w:r>
        <w:rPr>
          <w:rFonts w:ascii="宋体" w:hAnsi="宋体" w:eastAsia="宋体"/>
          <w:sz w:val="24"/>
          <w:szCs w:val="24"/>
        </w:rPr>
        <w:t>import numpy as np，无法使用numpy创建数组的操作是</w:t>
      </w:r>
      <w:r>
        <w:rPr>
          <w:rFonts w:hint="eastAsia" w:ascii="宋体" w:hAnsi="宋体" w:eastAsia="宋体"/>
          <w:sz w:val="24"/>
          <w:szCs w:val="24"/>
        </w:rPr>
        <w:t>（ ）</w:t>
      </w:r>
      <w:r>
        <w:rPr>
          <w:rFonts w:ascii="宋体" w:hAnsi="宋体" w:eastAsia="宋体"/>
          <w:sz w:val="24"/>
          <w:szCs w:val="24"/>
        </w:rPr>
        <w:t>。</w:t>
      </w:r>
    </w:p>
    <w:p>
      <w:pPr>
        <w:pStyle w:val="8"/>
        <w:numPr>
          <w:ilvl w:val="0"/>
          <w:numId w:val="156"/>
        </w:numPr>
        <w:ind w:firstLineChars="0"/>
        <w:rPr>
          <w:rFonts w:ascii="宋体" w:hAnsi="宋体" w:eastAsia="宋体"/>
          <w:sz w:val="24"/>
          <w:szCs w:val="24"/>
        </w:rPr>
      </w:pPr>
      <w:r>
        <w:rPr>
          <w:rFonts w:ascii="宋体" w:hAnsi="宋体" w:eastAsia="宋体"/>
          <w:sz w:val="24"/>
          <w:szCs w:val="24"/>
        </w:rPr>
        <w:t>np.ones(8)</w:t>
      </w:r>
    </w:p>
    <w:p>
      <w:pPr>
        <w:pStyle w:val="8"/>
        <w:numPr>
          <w:ilvl w:val="0"/>
          <w:numId w:val="156"/>
        </w:numPr>
        <w:ind w:firstLineChars="0"/>
        <w:rPr>
          <w:rFonts w:ascii="宋体" w:hAnsi="宋体" w:eastAsia="宋体"/>
          <w:sz w:val="24"/>
          <w:szCs w:val="24"/>
        </w:rPr>
      </w:pPr>
      <w:r>
        <w:rPr>
          <w:rFonts w:ascii="宋体" w:hAnsi="宋体" w:eastAsia="宋体"/>
          <w:sz w:val="24"/>
          <w:szCs w:val="24"/>
        </w:rPr>
        <w:t>np.zeros(8)</w:t>
      </w:r>
    </w:p>
    <w:p>
      <w:pPr>
        <w:pStyle w:val="8"/>
        <w:numPr>
          <w:ilvl w:val="0"/>
          <w:numId w:val="156"/>
        </w:numPr>
        <w:ind w:firstLineChars="0"/>
        <w:rPr>
          <w:rFonts w:ascii="宋体" w:hAnsi="宋体" w:eastAsia="宋体"/>
          <w:sz w:val="24"/>
          <w:szCs w:val="24"/>
        </w:rPr>
      </w:pPr>
      <w:r>
        <w:rPr>
          <w:rFonts w:ascii="宋体" w:hAnsi="宋体" w:eastAsia="宋体"/>
          <w:sz w:val="24"/>
          <w:szCs w:val="24"/>
        </w:rPr>
        <w:t>np.empty(8)</w:t>
      </w:r>
    </w:p>
    <w:p>
      <w:pPr>
        <w:pStyle w:val="8"/>
        <w:numPr>
          <w:ilvl w:val="0"/>
          <w:numId w:val="156"/>
        </w:numPr>
        <w:ind w:firstLineChars="0"/>
        <w:rPr>
          <w:rFonts w:ascii="宋体" w:hAnsi="宋体" w:eastAsia="宋体"/>
          <w:color w:val="FF0000"/>
          <w:sz w:val="24"/>
          <w:szCs w:val="24"/>
        </w:rPr>
      </w:pPr>
      <w:r>
        <w:rPr>
          <w:rFonts w:ascii="宋体" w:hAnsi="宋体" w:eastAsia="宋体"/>
          <w:color w:val="FF0000"/>
          <w:sz w:val="24"/>
          <w:szCs w:val="24"/>
        </w:rPr>
        <w:t>np.arrays(8)</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w:t>
      </w:r>
      <w:r>
        <w:rPr>
          <w:rFonts w:ascii="宋体" w:hAnsi="宋体" w:eastAsia="宋体"/>
          <w:sz w:val="24"/>
          <w:szCs w:val="24"/>
        </w:rPr>
        <w:t>Python数值运算描述错误的是</w:t>
      </w:r>
      <w:r>
        <w:rPr>
          <w:rFonts w:hint="eastAsia" w:ascii="宋体" w:hAnsi="宋体" w:eastAsia="宋体"/>
          <w:sz w:val="24"/>
          <w:szCs w:val="24"/>
        </w:rPr>
        <w:t>（ ）。</w:t>
      </w:r>
    </w:p>
    <w:p>
      <w:pPr>
        <w:pStyle w:val="8"/>
        <w:numPr>
          <w:ilvl w:val="0"/>
          <w:numId w:val="157"/>
        </w:numPr>
        <w:ind w:firstLineChars="0"/>
        <w:rPr>
          <w:rFonts w:ascii="宋体" w:hAnsi="宋体" w:eastAsia="宋体"/>
          <w:sz w:val="24"/>
          <w:szCs w:val="24"/>
        </w:rPr>
      </w:pPr>
      <w:r>
        <w:rPr>
          <w:rFonts w:ascii="宋体" w:hAnsi="宋体" w:eastAsia="宋体"/>
          <w:sz w:val="24"/>
          <w:szCs w:val="24"/>
        </w:rPr>
        <w:t>Python内置支持复数运算，可以使用j或者J来表示。</w:t>
      </w:r>
    </w:p>
    <w:p>
      <w:pPr>
        <w:pStyle w:val="8"/>
        <w:numPr>
          <w:ilvl w:val="0"/>
          <w:numId w:val="157"/>
        </w:numPr>
        <w:ind w:firstLineChars="0"/>
        <w:rPr>
          <w:rFonts w:ascii="宋体" w:hAnsi="宋体" w:eastAsia="宋体"/>
          <w:sz w:val="24"/>
          <w:szCs w:val="24"/>
        </w:rPr>
      </w:pPr>
      <w:r>
        <w:rPr>
          <w:rFonts w:ascii="宋体" w:hAnsi="宋体" w:eastAsia="宋体"/>
          <w:sz w:val="24"/>
          <w:szCs w:val="24"/>
        </w:rPr>
        <w:t>Python支持+=、%=这样的增量赋值操作符。</w:t>
      </w:r>
    </w:p>
    <w:p>
      <w:pPr>
        <w:pStyle w:val="8"/>
        <w:numPr>
          <w:ilvl w:val="0"/>
          <w:numId w:val="157"/>
        </w:numPr>
        <w:ind w:firstLineChars="0"/>
        <w:rPr>
          <w:rFonts w:ascii="宋体" w:hAnsi="宋体" w:eastAsia="宋体"/>
          <w:color w:val="FF0000"/>
          <w:sz w:val="24"/>
          <w:szCs w:val="24"/>
        </w:rPr>
      </w:pPr>
      <w:r>
        <w:rPr>
          <w:rFonts w:hint="eastAsia" w:ascii="宋体" w:hAnsi="宋体" w:eastAsia="宋体"/>
          <w:color w:val="FF0000"/>
          <w:sz w:val="24"/>
          <w:szCs w:val="24"/>
        </w:rPr>
        <w:t>在</w:t>
      </w:r>
      <w:r>
        <w:rPr>
          <w:rFonts w:ascii="宋体" w:hAnsi="宋体" w:eastAsia="宋体"/>
          <w:color w:val="FF0000"/>
          <w:sz w:val="24"/>
          <w:szCs w:val="24"/>
        </w:rPr>
        <w:t>Python 3.x中，10 / 3 == 3的判别结果是True。</w:t>
      </w:r>
    </w:p>
    <w:p>
      <w:pPr>
        <w:pStyle w:val="8"/>
        <w:numPr>
          <w:ilvl w:val="0"/>
          <w:numId w:val="157"/>
        </w:numPr>
        <w:ind w:firstLineChars="0"/>
        <w:rPr>
          <w:rFonts w:ascii="宋体" w:hAnsi="宋体" w:eastAsia="宋体"/>
          <w:sz w:val="24"/>
          <w:szCs w:val="24"/>
        </w:rPr>
      </w:pPr>
      <w:r>
        <w:rPr>
          <w:rFonts w:ascii="宋体" w:hAnsi="宋体" w:eastAsia="宋体"/>
          <w:sz w:val="24"/>
          <w:szCs w:val="24"/>
        </w:rPr>
        <w:t>%运算符表示运算对象取余。</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以下关于字符串处理的描述错误的是（ ）。</w:t>
      </w:r>
    </w:p>
    <w:p>
      <w:pPr>
        <w:pStyle w:val="8"/>
        <w:numPr>
          <w:ilvl w:val="0"/>
          <w:numId w:val="158"/>
        </w:numPr>
        <w:ind w:firstLineChars="0"/>
        <w:rPr>
          <w:rFonts w:ascii="宋体" w:hAnsi="宋体" w:eastAsia="宋体"/>
          <w:sz w:val="24"/>
          <w:szCs w:val="24"/>
        </w:rPr>
      </w:pPr>
      <w:r>
        <w:rPr>
          <w:rFonts w:ascii="宋体" w:hAnsi="宋体" w:eastAsia="宋体"/>
          <w:sz w:val="24"/>
          <w:szCs w:val="24"/>
        </w:rPr>
        <w:t>"\"符号可以被用来表示转义符号，例如'doesn\'t'和"doesn't"都表示字符串doesn't。</w:t>
      </w:r>
    </w:p>
    <w:p>
      <w:pPr>
        <w:pStyle w:val="8"/>
        <w:numPr>
          <w:ilvl w:val="0"/>
          <w:numId w:val="158"/>
        </w:numPr>
        <w:ind w:firstLineChars="0"/>
        <w:rPr>
          <w:rFonts w:ascii="宋体" w:hAnsi="宋体" w:eastAsia="宋体"/>
          <w:sz w:val="24"/>
          <w:szCs w:val="24"/>
        </w:rPr>
      </w:pPr>
      <w:r>
        <w:rPr>
          <w:rFonts w:hint="eastAsia" w:ascii="宋体" w:hAnsi="宋体" w:eastAsia="宋体"/>
          <w:sz w:val="24"/>
          <w:szCs w:val="24"/>
        </w:rPr>
        <w:t>被单引号</w:t>
      </w:r>
      <w:r>
        <w:rPr>
          <w:rFonts w:ascii="宋体" w:hAnsi="宋体" w:eastAsia="宋体"/>
          <w:sz w:val="24"/>
          <w:szCs w:val="24"/>
        </w:rPr>
        <w:t>('...')或者双引号("...")包围的都是字符串。</w:t>
      </w:r>
    </w:p>
    <w:p>
      <w:pPr>
        <w:pStyle w:val="8"/>
        <w:numPr>
          <w:ilvl w:val="0"/>
          <w:numId w:val="158"/>
        </w:numPr>
        <w:ind w:firstLineChars="0"/>
        <w:rPr>
          <w:rFonts w:ascii="宋体" w:hAnsi="宋体" w:eastAsia="宋体"/>
          <w:sz w:val="24"/>
          <w:szCs w:val="24"/>
        </w:rPr>
      </w:pPr>
      <w:r>
        <w:rPr>
          <w:rFonts w:hint="eastAsia" w:ascii="宋体" w:hAnsi="宋体" w:eastAsia="宋体"/>
          <w:sz w:val="24"/>
          <w:szCs w:val="24"/>
        </w:rPr>
        <w:t>如果字符串赋值的时候，内部有单引号或双引号时如果不想使用转义字符常常可以使用</w:t>
      </w:r>
      <w:r>
        <w:rPr>
          <w:rFonts w:ascii="宋体" w:hAnsi="宋体" w:eastAsia="宋体"/>
          <w:sz w:val="24"/>
          <w:szCs w:val="24"/>
        </w:rPr>
        <w:t>r运算符来表示。</w:t>
      </w:r>
    </w:p>
    <w:p>
      <w:pPr>
        <w:pStyle w:val="8"/>
        <w:numPr>
          <w:ilvl w:val="0"/>
          <w:numId w:val="158"/>
        </w:numPr>
        <w:ind w:firstLineChars="0"/>
        <w:rPr>
          <w:rFonts w:ascii="宋体" w:hAnsi="宋体" w:eastAsia="宋体"/>
          <w:color w:val="FF0000"/>
          <w:sz w:val="24"/>
          <w:szCs w:val="24"/>
        </w:rPr>
      </w:pPr>
      <w:r>
        <w:rPr>
          <w:rFonts w:hint="eastAsia" w:ascii="宋体" w:hAnsi="宋体" w:eastAsia="宋体"/>
          <w:color w:val="FF0000"/>
          <w:sz w:val="24"/>
          <w:szCs w:val="24"/>
        </w:rPr>
        <w:t>打印语句</w:t>
      </w:r>
      <w:r>
        <w:rPr>
          <w:rFonts w:ascii="宋体" w:hAnsi="宋体" w:eastAsia="宋体"/>
          <w:color w:val="FF0000"/>
          <w:sz w:val="24"/>
          <w:szCs w:val="24"/>
        </w:rPr>
        <w:t>print('C:\file\time')的输出结果是C:\file\time。</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结构化程序设计的三种基本的控制结构不包括（ ）。</w:t>
      </w:r>
    </w:p>
    <w:p>
      <w:pPr>
        <w:pStyle w:val="8"/>
        <w:numPr>
          <w:ilvl w:val="0"/>
          <w:numId w:val="159"/>
        </w:numPr>
        <w:ind w:firstLineChars="0"/>
        <w:rPr>
          <w:rFonts w:ascii="宋体" w:hAnsi="宋体" w:eastAsia="宋体"/>
          <w:sz w:val="24"/>
          <w:szCs w:val="24"/>
        </w:rPr>
      </w:pPr>
      <w:r>
        <w:rPr>
          <w:rFonts w:hint="eastAsia" w:ascii="宋体" w:hAnsi="宋体" w:eastAsia="宋体"/>
          <w:sz w:val="24"/>
          <w:szCs w:val="24"/>
        </w:rPr>
        <w:t>选择</w:t>
      </w:r>
    </w:p>
    <w:p>
      <w:pPr>
        <w:pStyle w:val="8"/>
        <w:numPr>
          <w:ilvl w:val="0"/>
          <w:numId w:val="159"/>
        </w:numPr>
        <w:ind w:firstLineChars="0"/>
        <w:rPr>
          <w:rFonts w:ascii="宋体" w:hAnsi="宋体" w:eastAsia="宋体"/>
          <w:sz w:val="24"/>
          <w:szCs w:val="24"/>
        </w:rPr>
      </w:pPr>
      <w:r>
        <w:rPr>
          <w:rFonts w:hint="eastAsia" w:ascii="宋体" w:hAnsi="宋体" w:eastAsia="宋体"/>
          <w:sz w:val="24"/>
          <w:szCs w:val="24"/>
        </w:rPr>
        <w:t>顺序</w:t>
      </w:r>
    </w:p>
    <w:p>
      <w:pPr>
        <w:pStyle w:val="8"/>
        <w:numPr>
          <w:ilvl w:val="0"/>
          <w:numId w:val="159"/>
        </w:numPr>
        <w:ind w:firstLineChars="0"/>
        <w:rPr>
          <w:rFonts w:ascii="宋体" w:hAnsi="宋体" w:eastAsia="宋体"/>
          <w:color w:val="FF0000"/>
          <w:sz w:val="24"/>
          <w:szCs w:val="24"/>
        </w:rPr>
      </w:pPr>
      <w:r>
        <w:rPr>
          <w:rFonts w:hint="eastAsia" w:ascii="宋体" w:hAnsi="宋体" w:eastAsia="宋体"/>
          <w:color w:val="FF0000"/>
          <w:sz w:val="24"/>
          <w:szCs w:val="24"/>
        </w:rPr>
        <w:t>递归</w:t>
      </w:r>
    </w:p>
    <w:p>
      <w:pPr>
        <w:pStyle w:val="8"/>
        <w:numPr>
          <w:ilvl w:val="0"/>
          <w:numId w:val="159"/>
        </w:numPr>
        <w:ind w:firstLineChars="0"/>
        <w:rPr>
          <w:rFonts w:ascii="宋体" w:hAnsi="宋体" w:eastAsia="宋体"/>
          <w:sz w:val="24"/>
          <w:szCs w:val="24"/>
        </w:rPr>
      </w:pPr>
      <w:r>
        <w:rPr>
          <w:rFonts w:hint="eastAsia" w:ascii="宋体" w:hAnsi="宋体" w:eastAsia="宋体"/>
          <w:sz w:val="24"/>
          <w:szCs w:val="24"/>
        </w:rPr>
        <w:t>循环</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以下关于列表表述中错误的是（ ）。</w:t>
      </w:r>
    </w:p>
    <w:p>
      <w:pPr>
        <w:pStyle w:val="8"/>
        <w:numPr>
          <w:ilvl w:val="0"/>
          <w:numId w:val="160"/>
        </w:numPr>
        <w:ind w:firstLineChars="0"/>
        <w:rPr>
          <w:rFonts w:ascii="宋体" w:hAnsi="宋体" w:eastAsia="宋体"/>
          <w:sz w:val="24"/>
          <w:szCs w:val="24"/>
        </w:rPr>
      </w:pPr>
      <w:r>
        <w:rPr>
          <w:rFonts w:hint="eastAsia" w:ascii="宋体" w:hAnsi="宋体" w:eastAsia="宋体"/>
          <w:sz w:val="24"/>
          <w:szCs w:val="24"/>
        </w:rPr>
        <w:t>可以用“</w:t>
      </w:r>
      <w:r>
        <w:rPr>
          <w:rFonts w:ascii="宋体" w:hAnsi="宋体" w:eastAsia="宋体"/>
          <w:sz w:val="24"/>
          <w:szCs w:val="24"/>
        </w:rPr>
        <w:t>==”比较两个列表是否相同。</w:t>
      </w:r>
    </w:p>
    <w:p>
      <w:pPr>
        <w:pStyle w:val="8"/>
        <w:numPr>
          <w:ilvl w:val="0"/>
          <w:numId w:val="160"/>
        </w:numPr>
        <w:ind w:firstLineChars="0"/>
        <w:rPr>
          <w:rFonts w:ascii="宋体" w:hAnsi="宋体" w:eastAsia="宋体"/>
          <w:sz w:val="24"/>
          <w:szCs w:val="24"/>
        </w:rPr>
      </w:pPr>
      <w:r>
        <w:rPr>
          <w:rFonts w:ascii="宋体" w:hAnsi="宋体" w:eastAsia="宋体"/>
          <w:sz w:val="24"/>
          <w:szCs w:val="24"/>
        </w:rPr>
        <w:t>Python的列表可以嵌套，形成二维列表。</w:t>
      </w:r>
    </w:p>
    <w:p>
      <w:pPr>
        <w:pStyle w:val="8"/>
        <w:numPr>
          <w:ilvl w:val="0"/>
          <w:numId w:val="160"/>
        </w:numPr>
        <w:ind w:firstLineChars="0"/>
        <w:rPr>
          <w:rFonts w:ascii="宋体" w:hAnsi="宋体" w:eastAsia="宋体"/>
          <w:color w:val="FF0000"/>
          <w:sz w:val="24"/>
          <w:szCs w:val="24"/>
        </w:rPr>
      </w:pPr>
      <w:r>
        <w:rPr>
          <w:rFonts w:hint="eastAsia" w:ascii="宋体" w:hAnsi="宋体" w:eastAsia="宋体"/>
          <w:color w:val="FF0000"/>
          <w:sz w:val="24"/>
          <w:szCs w:val="24"/>
        </w:rPr>
        <w:t>列表与字符串一样都是不可变的。</w:t>
      </w:r>
    </w:p>
    <w:p>
      <w:pPr>
        <w:pStyle w:val="8"/>
        <w:numPr>
          <w:ilvl w:val="0"/>
          <w:numId w:val="160"/>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+”号可以用来拼接两个列表。</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Python中，以下关于函数的描述错误的是</w:t>
      </w:r>
      <w:r>
        <w:rPr>
          <w:rFonts w:hint="eastAsia" w:ascii="宋体" w:hAnsi="宋体" w:eastAsia="宋体"/>
          <w:sz w:val="24"/>
          <w:szCs w:val="24"/>
        </w:rPr>
        <w:t>（ ）。</w:t>
      </w:r>
    </w:p>
    <w:p>
      <w:pPr>
        <w:pStyle w:val="8"/>
        <w:numPr>
          <w:ilvl w:val="0"/>
          <w:numId w:val="161"/>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Python中，默认参数的值可以修改。</w:t>
      </w:r>
    </w:p>
    <w:p>
      <w:pPr>
        <w:pStyle w:val="8"/>
        <w:numPr>
          <w:ilvl w:val="0"/>
          <w:numId w:val="161"/>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Python中，函数的return语句可以以元组tuple的方式返回多个值。</w:t>
      </w:r>
    </w:p>
    <w:p>
      <w:pPr>
        <w:pStyle w:val="8"/>
        <w:numPr>
          <w:ilvl w:val="0"/>
          <w:numId w:val="161"/>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w:t>
      </w:r>
      <w:r>
        <w:rPr>
          <w:rFonts w:hint="eastAsia" w:ascii="宋体" w:hAnsi="宋体" w:eastAsia="宋体"/>
          <w:sz w:val="24"/>
          <w:szCs w:val="24"/>
        </w:rPr>
        <w:t>example</w:t>
      </w:r>
      <w:r>
        <w:rPr>
          <w:rFonts w:ascii="宋体" w:hAnsi="宋体" w:eastAsia="宋体"/>
          <w:sz w:val="24"/>
          <w:szCs w:val="24"/>
        </w:rPr>
        <w:t>为一个函数，执行map(</w:t>
      </w:r>
      <w:r>
        <w:rPr>
          <w:rFonts w:hint="eastAsia" w:ascii="宋体" w:hAnsi="宋体" w:eastAsia="宋体"/>
          <w:sz w:val="24"/>
          <w:szCs w:val="24"/>
        </w:rPr>
        <w:t>example</w:t>
      </w:r>
      <w:r>
        <w:rPr>
          <w:rFonts w:ascii="宋体" w:hAnsi="宋体" w:eastAsia="宋体"/>
          <w:sz w:val="24"/>
          <w:szCs w:val="24"/>
        </w:rPr>
        <w:t>, lst)则可将</w:t>
      </w:r>
      <w:r>
        <w:rPr>
          <w:rFonts w:hint="eastAsia" w:ascii="宋体" w:hAnsi="宋体" w:eastAsia="宋体"/>
          <w:sz w:val="24"/>
          <w:szCs w:val="24"/>
        </w:rPr>
        <w:t>example</w:t>
      </w:r>
      <w:r>
        <w:rPr>
          <w:rFonts w:ascii="宋体" w:hAnsi="宋体" w:eastAsia="宋体"/>
          <w:sz w:val="24"/>
          <w:szCs w:val="24"/>
        </w:rPr>
        <w:t>函数映射到lst中的每一个元素上。</w:t>
      </w:r>
    </w:p>
    <w:p>
      <w:pPr>
        <w:pStyle w:val="8"/>
        <w:numPr>
          <w:ilvl w:val="0"/>
          <w:numId w:val="161"/>
        </w:numPr>
        <w:ind w:firstLineChars="0"/>
        <w:rPr>
          <w:rFonts w:ascii="宋体" w:hAnsi="宋体" w:eastAsia="宋体"/>
          <w:color w:val="FF0000"/>
          <w:sz w:val="24"/>
          <w:szCs w:val="24"/>
        </w:rPr>
      </w:pPr>
      <w:r>
        <w:rPr>
          <w:rFonts w:hint="eastAsia" w:ascii="宋体" w:hAnsi="宋体" w:eastAsia="宋体"/>
          <w:color w:val="FF0000"/>
          <w:sz w:val="24"/>
          <w:szCs w:val="24"/>
        </w:rPr>
        <w:t>在</w:t>
      </w:r>
      <w:r>
        <w:rPr>
          <w:rFonts w:ascii="宋体" w:hAnsi="宋体" w:eastAsia="宋体"/>
          <w:color w:val="FF0000"/>
          <w:sz w:val="24"/>
          <w:szCs w:val="24"/>
        </w:rPr>
        <w:t>Python的函数中，有且只能有一个return语句。</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w:t>
      </w:r>
      <w:r>
        <w:rPr>
          <w:rFonts w:ascii="宋体" w:hAnsi="宋体" w:eastAsia="宋体"/>
          <w:sz w:val="24"/>
          <w:szCs w:val="24"/>
        </w:rPr>
        <w:t>Python的说法中正确的是</w:t>
      </w:r>
      <w:r>
        <w:rPr>
          <w:rFonts w:hint="eastAsia" w:ascii="宋体" w:hAnsi="宋体" w:eastAsia="宋体"/>
          <w:sz w:val="24"/>
          <w:szCs w:val="24"/>
        </w:rPr>
        <w:t>（ ）。</w:t>
      </w:r>
    </w:p>
    <w:p>
      <w:pPr>
        <w:pStyle w:val="8"/>
        <w:numPr>
          <w:ilvl w:val="0"/>
          <w:numId w:val="162"/>
        </w:numPr>
        <w:ind w:firstLineChars="0"/>
        <w:rPr>
          <w:rFonts w:ascii="宋体" w:hAnsi="宋体" w:eastAsia="宋体"/>
          <w:sz w:val="24"/>
          <w:szCs w:val="24"/>
        </w:rPr>
      </w:pPr>
      <w:r>
        <w:rPr>
          <w:rFonts w:ascii="宋体" w:hAnsi="宋体" w:eastAsia="宋体"/>
          <w:sz w:val="24"/>
          <w:szCs w:val="24"/>
        </w:rPr>
        <w:t>Python中函数的返回值如果多于1个，则系统默认将它们处理成一个字典。</w:t>
      </w:r>
    </w:p>
    <w:p>
      <w:pPr>
        <w:pStyle w:val="8"/>
        <w:numPr>
          <w:ilvl w:val="0"/>
          <w:numId w:val="162"/>
        </w:numPr>
        <w:ind w:firstLineChars="0"/>
        <w:rPr>
          <w:rFonts w:ascii="宋体" w:hAnsi="宋体" w:eastAsia="宋体"/>
          <w:sz w:val="24"/>
          <w:szCs w:val="24"/>
        </w:rPr>
      </w:pPr>
      <w:r>
        <w:rPr>
          <w:rFonts w:hint="eastAsia" w:ascii="宋体" w:hAnsi="宋体" w:eastAsia="宋体"/>
          <w:sz w:val="24"/>
          <w:szCs w:val="24"/>
        </w:rPr>
        <w:t>递归调用语句不允许出现在循环结构中。</w:t>
      </w:r>
    </w:p>
    <w:p>
      <w:pPr>
        <w:pStyle w:val="8"/>
        <w:numPr>
          <w:ilvl w:val="0"/>
          <w:numId w:val="162"/>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Python中，一个算法的递归实现往往可以用循环实现等价表示，但是大多数情况下递归表达的效率要更高一些。</w:t>
      </w:r>
    </w:p>
    <w:p>
      <w:pPr>
        <w:pStyle w:val="8"/>
        <w:numPr>
          <w:ilvl w:val="0"/>
          <w:numId w:val="162"/>
        </w:numPr>
        <w:ind w:firstLineChars="0"/>
        <w:rPr>
          <w:rFonts w:ascii="宋体" w:hAnsi="宋体" w:eastAsia="宋体"/>
          <w:color w:val="FF0000"/>
          <w:sz w:val="24"/>
          <w:szCs w:val="24"/>
        </w:rPr>
      </w:pPr>
      <w:r>
        <w:rPr>
          <w:rFonts w:hint="eastAsia" w:ascii="宋体" w:hAnsi="宋体" w:eastAsia="宋体"/>
          <w:color w:val="FF0000"/>
          <w:sz w:val="24"/>
          <w:szCs w:val="24"/>
        </w:rPr>
        <w:t>可以在函数参数名前面加上星号</w:t>
      </w:r>
      <w:r>
        <w:rPr>
          <w:rFonts w:ascii="宋体" w:hAnsi="宋体" w:eastAsia="宋体"/>
          <w:color w:val="FF0000"/>
          <w:sz w:val="24"/>
          <w:szCs w:val="24"/>
        </w:rPr>
        <w:t>*，这样用户所有传来的参数都被收集起来然后使用，星号在这里的作用是收集其余的位置参数，这样就实现了变长参数。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w:t>
      </w:r>
      <w:r>
        <w:rPr>
          <w:rFonts w:ascii="宋体" w:hAnsi="宋体" w:eastAsia="宋体"/>
          <w:sz w:val="24"/>
          <w:szCs w:val="24"/>
        </w:rPr>
        <w:t>Python自带数据结构的运算结果中错误的是</w:t>
      </w:r>
      <w:r>
        <w:rPr>
          <w:rFonts w:hint="eastAsia" w:ascii="宋体" w:hAnsi="宋体" w:eastAsia="宋体"/>
          <w:sz w:val="24"/>
          <w:szCs w:val="24"/>
        </w:rPr>
        <w:t>（ ）。</w:t>
      </w:r>
    </w:p>
    <w:p>
      <w:pPr>
        <w:pStyle w:val="8"/>
        <w:numPr>
          <w:ilvl w:val="0"/>
          <w:numId w:val="163"/>
        </w:numPr>
        <w:ind w:firstLineChars="0"/>
        <w:rPr>
          <w:rFonts w:ascii="宋体" w:hAnsi="宋体" w:eastAsia="宋体"/>
          <w:sz w:val="24"/>
          <w:szCs w:val="24"/>
        </w:rPr>
      </w:pPr>
      <w:r>
        <w:rPr>
          <w:rFonts w:ascii="宋体" w:hAnsi="宋体" w:eastAsia="宋体"/>
          <w:sz w:val="24"/>
          <w:szCs w:val="24"/>
        </w:rPr>
        <w:t>l = [1, 2, 3, 4]; l.reverse(); 则l[1]为3。</w:t>
      </w:r>
    </w:p>
    <w:p>
      <w:pPr>
        <w:pStyle w:val="8"/>
        <w:numPr>
          <w:ilvl w:val="0"/>
          <w:numId w:val="163"/>
        </w:numPr>
        <w:ind w:firstLineChars="0"/>
        <w:rPr>
          <w:rFonts w:ascii="宋体" w:hAnsi="宋体" w:eastAsia="宋体"/>
          <w:sz w:val="24"/>
          <w:szCs w:val="24"/>
        </w:rPr>
      </w:pPr>
      <w:r>
        <w:rPr>
          <w:rFonts w:ascii="宋体" w:hAnsi="宋体" w:eastAsia="宋体"/>
          <w:sz w:val="24"/>
          <w:szCs w:val="24"/>
        </w:rPr>
        <w:t>l = [1, 2, 3, 4]; l.pop(1); 则l结果为[1, 3, 4]。</w:t>
      </w:r>
    </w:p>
    <w:p>
      <w:pPr>
        <w:pStyle w:val="8"/>
        <w:numPr>
          <w:ilvl w:val="0"/>
          <w:numId w:val="163"/>
        </w:numPr>
        <w:ind w:firstLineChars="0"/>
        <w:rPr>
          <w:rFonts w:ascii="宋体" w:hAnsi="宋体" w:eastAsia="宋体"/>
          <w:sz w:val="24"/>
          <w:szCs w:val="24"/>
        </w:rPr>
      </w:pPr>
      <w:r>
        <w:rPr>
          <w:rFonts w:ascii="宋体" w:hAnsi="宋体" w:eastAsia="宋体"/>
          <w:sz w:val="24"/>
          <w:szCs w:val="24"/>
        </w:rPr>
        <w:t>l = [1, 2, 3, 4]; l.pop(); 则l.index(3) 结果为2。</w:t>
      </w:r>
    </w:p>
    <w:p>
      <w:pPr>
        <w:pStyle w:val="8"/>
        <w:numPr>
          <w:ilvl w:val="0"/>
          <w:numId w:val="163"/>
        </w:numPr>
        <w:ind w:firstLineChars="0"/>
        <w:rPr>
          <w:rFonts w:ascii="宋体" w:hAnsi="宋体" w:eastAsia="宋体"/>
          <w:color w:val="FF0000"/>
          <w:sz w:val="24"/>
          <w:szCs w:val="24"/>
        </w:rPr>
      </w:pPr>
      <w:r>
        <w:rPr>
          <w:rFonts w:ascii="宋体" w:hAnsi="宋体" w:eastAsia="宋体"/>
          <w:color w:val="FF0000"/>
          <w:sz w:val="24"/>
          <w:szCs w:val="24"/>
        </w:rPr>
        <w:t>l = [1, 2, 3, 4]; l.insert(2, -1); 则l为 [1, 2, -1, 4]。</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w:t>
      </w:r>
      <w:r>
        <w:rPr>
          <w:rFonts w:ascii="宋体" w:hAnsi="宋体" w:eastAsia="宋体"/>
          <w:sz w:val="24"/>
          <w:szCs w:val="24"/>
        </w:rPr>
        <w:t>Python自带数据结构的运算结果中正确的是</w:t>
      </w:r>
      <w:r>
        <w:rPr>
          <w:rFonts w:hint="eastAsia" w:ascii="宋体" w:hAnsi="宋体" w:eastAsia="宋体"/>
          <w:sz w:val="24"/>
          <w:szCs w:val="24"/>
        </w:rPr>
        <w:t>（ ）。</w:t>
      </w:r>
    </w:p>
    <w:p>
      <w:pPr>
        <w:pStyle w:val="8"/>
        <w:numPr>
          <w:ilvl w:val="0"/>
          <w:numId w:val="164"/>
        </w:numPr>
        <w:ind w:firstLineChars="0"/>
        <w:rPr>
          <w:rFonts w:ascii="宋体" w:hAnsi="宋体" w:eastAsia="宋体"/>
          <w:color w:val="FF0000"/>
          <w:sz w:val="24"/>
          <w:szCs w:val="24"/>
        </w:rPr>
      </w:pPr>
      <w:r>
        <w:rPr>
          <w:rFonts w:ascii="宋体" w:hAnsi="宋体" w:eastAsia="宋体"/>
          <w:color w:val="FF0000"/>
          <w:sz w:val="24"/>
          <w:szCs w:val="24"/>
        </w:rPr>
        <w:t>l = [2, 1, 3, 5, 4]; l.remove(3); l.sort(); 则运算之后l为[1, 2, 4, 5]。</w:t>
      </w:r>
    </w:p>
    <w:p>
      <w:pPr>
        <w:pStyle w:val="8"/>
        <w:numPr>
          <w:ilvl w:val="0"/>
          <w:numId w:val="164"/>
        </w:numPr>
        <w:ind w:firstLineChars="0"/>
        <w:rPr>
          <w:rFonts w:ascii="宋体" w:hAnsi="宋体" w:eastAsia="宋体"/>
          <w:sz w:val="24"/>
          <w:szCs w:val="24"/>
        </w:rPr>
      </w:pPr>
      <w:r>
        <w:rPr>
          <w:rFonts w:ascii="宋体" w:hAnsi="宋体" w:eastAsia="宋体"/>
          <w:sz w:val="24"/>
          <w:szCs w:val="24"/>
        </w:rPr>
        <w:t>l = [1, 2, 3, 4, 5]; del l[2:4]; 则运算之后l为[1, 2, 3]。</w:t>
      </w:r>
    </w:p>
    <w:p>
      <w:pPr>
        <w:pStyle w:val="8"/>
        <w:numPr>
          <w:ilvl w:val="0"/>
          <w:numId w:val="164"/>
        </w:numPr>
        <w:ind w:firstLineChars="0"/>
        <w:rPr>
          <w:rFonts w:ascii="宋体" w:hAnsi="宋体" w:eastAsia="宋体"/>
          <w:sz w:val="24"/>
          <w:szCs w:val="24"/>
        </w:rPr>
      </w:pPr>
      <w:r>
        <w:rPr>
          <w:rFonts w:ascii="宋体" w:hAnsi="宋体" w:eastAsia="宋体"/>
          <w:sz w:val="24"/>
          <w:szCs w:val="24"/>
        </w:rPr>
        <w:t xml:space="preserve">basket = ['apple', 'banana', 'apple', 'orange'] ; fruit = set(basket); </w:t>
      </w:r>
    </w:p>
    <w:p>
      <w:pPr>
        <w:pStyle w:val="8"/>
        <w:ind w:left="900" w:firstLine="0" w:firstLineChars="0"/>
        <w:rPr>
          <w:rFonts w:ascii="宋体" w:hAnsi="宋体" w:eastAsia="宋体"/>
          <w:sz w:val="24"/>
          <w:szCs w:val="24"/>
        </w:rPr>
      </w:pPr>
      <w:r>
        <w:rPr>
          <w:rFonts w:ascii="宋体" w:hAnsi="宋体" w:eastAsia="宋体"/>
          <w:sz w:val="24"/>
          <w:szCs w:val="24"/>
        </w:rPr>
        <w:t>fruit2 = set(['apple', 'melo']); len(fruit | fruit2)的结果是5。</w:t>
      </w:r>
    </w:p>
    <w:p>
      <w:pPr>
        <w:pStyle w:val="8"/>
        <w:numPr>
          <w:ilvl w:val="0"/>
          <w:numId w:val="164"/>
        </w:numPr>
        <w:ind w:firstLineChars="0"/>
        <w:rPr>
          <w:rFonts w:ascii="宋体" w:hAnsi="宋体" w:eastAsia="宋体"/>
          <w:sz w:val="24"/>
          <w:szCs w:val="24"/>
        </w:rPr>
      </w:pPr>
      <w:r>
        <w:rPr>
          <w:rFonts w:ascii="宋体" w:hAnsi="宋体" w:eastAsia="宋体"/>
          <w:sz w:val="24"/>
          <w:szCs w:val="24"/>
        </w:rPr>
        <w:t>basket = ['apple', 'banana', 'apple', 'orange'] ; fruit = set(basket); len(fruit) 的运算结果是4。</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以下关于</w:t>
      </w:r>
      <w:r>
        <w:rPr>
          <w:rFonts w:ascii="宋体" w:hAnsi="宋体" w:eastAsia="宋体"/>
          <w:sz w:val="24"/>
          <w:szCs w:val="24"/>
        </w:rPr>
        <w:t>Python自带数据结构的运算结果中正确的是</w:t>
      </w:r>
      <w:r>
        <w:rPr>
          <w:rFonts w:hint="eastAsia" w:ascii="宋体" w:hAnsi="宋体" w:eastAsia="宋体"/>
          <w:sz w:val="24"/>
          <w:szCs w:val="24"/>
        </w:rPr>
        <w:t>（ ）。</w:t>
      </w:r>
    </w:p>
    <w:p>
      <w:pPr>
        <w:pStyle w:val="8"/>
        <w:numPr>
          <w:ilvl w:val="0"/>
          <w:numId w:val="165"/>
        </w:numPr>
        <w:ind w:firstLineChars="0"/>
        <w:rPr>
          <w:rFonts w:ascii="宋体" w:hAnsi="宋体" w:eastAsia="宋体"/>
          <w:sz w:val="24"/>
          <w:szCs w:val="24"/>
        </w:rPr>
      </w:pPr>
      <w:r>
        <w:rPr>
          <w:rFonts w:ascii="宋体" w:hAnsi="宋体" w:eastAsia="宋体"/>
          <w:sz w:val="24"/>
          <w:szCs w:val="24"/>
        </w:rPr>
        <w:t>scores = {'Jack': 90, 'Mike': 80, 'Jay': 85, 'Bill': 60}; del scores['Bill']; len(scores)的结果是6。</w:t>
      </w:r>
    </w:p>
    <w:p>
      <w:pPr>
        <w:pStyle w:val="8"/>
        <w:numPr>
          <w:ilvl w:val="0"/>
          <w:numId w:val="165"/>
        </w:numPr>
        <w:ind w:firstLineChars="0"/>
        <w:rPr>
          <w:rFonts w:ascii="宋体" w:hAnsi="宋体" w:eastAsia="宋体"/>
          <w:sz w:val="24"/>
          <w:szCs w:val="24"/>
        </w:rPr>
      </w:pPr>
      <w:r>
        <w:rPr>
          <w:rFonts w:ascii="宋体" w:hAnsi="宋体" w:eastAsia="宋体"/>
          <w:sz w:val="24"/>
          <w:szCs w:val="24"/>
        </w:rPr>
        <w:t>scores = {'Jack': 90, 'Mike': 80, 'Jay': 85, 'Bill': 60}; 无法执行命令 scores['Bill']=90; 因为原来的字典中已经有了一个值为90了。</w:t>
      </w:r>
    </w:p>
    <w:p>
      <w:pPr>
        <w:pStyle w:val="8"/>
        <w:numPr>
          <w:ilvl w:val="0"/>
          <w:numId w:val="165"/>
        </w:numPr>
        <w:ind w:firstLineChars="0"/>
        <w:rPr>
          <w:rFonts w:ascii="宋体" w:hAnsi="宋体" w:eastAsia="宋体"/>
          <w:sz w:val="24"/>
          <w:szCs w:val="24"/>
        </w:rPr>
      </w:pPr>
      <w:r>
        <w:rPr>
          <w:rFonts w:ascii="宋体" w:hAnsi="宋体" w:eastAsia="宋体"/>
          <w:sz w:val="24"/>
          <w:szCs w:val="24"/>
        </w:rPr>
        <w:t>scores = {'Jack': 90, 'Mike': 80, 'Jay': 85, 'Bill': 60}; s = dict(Jack=90, Mike=80, Jay=85, Bill=60); 则scores == s 判断结果是False。</w:t>
      </w:r>
    </w:p>
    <w:p>
      <w:pPr>
        <w:pStyle w:val="8"/>
        <w:numPr>
          <w:ilvl w:val="0"/>
          <w:numId w:val="165"/>
        </w:numPr>
        <w:ind w:firstLineChars="0"/>
        <w:rPr>
          <w:rFonts w:ascii="宋体" w:hAnsi="宋体" w:eastAsia="宋体"/>
          <w:color w:val="FF0000"/>
          <w:sz w:val="24"/>
          <w:szCs w:val="24"/>
        </w:rPr>
      </w:pPr>
      <w:r>
        <w:rPr>
          <w:rFonts w:ascii="宋体" w:hAnsi="宋体" w:eastAsia="宋体"/>
          <w:color w:val="FF0000"/>
          <w:sz w:val="24"/>
          <w:szCs w:val="24"/>
        </w:rPr>
        <w:t>scores = {'Jack': 90, 'Mike': 80, 'Jay': 85, 'Bill': 60}; sorted(scores.keys())的运算结果是 ['Bill', 'Jack', 'Jay', 'Mike']。</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以下描述中错误的是（ ）。</w:t>
      </w:r>
    </w:p>
    <w:p>
      <w:pPr>
        <w:pStyle w:val="8"/>
        <w:numPr>
          <w:ilvl w:val="0"/>
          <w:numId w:val="166"/>
        </w:numPr>
        <w:ind w:firstLineChars="0"/>
        <w:rPr>
          <w:rFonts w:ascii="宋体" w:hAnsi="宋体" w:eastAsia="宋体"/>
          <w:sz w:val="24"/>
          <w:szCs w:val="24"/>
        </w:rPr>
      </w:pPr>
      <w:r>
        <w:rPr>
          <w:rFonts w:hint="eastAsia" w:ascii="宋体" w:hAnsi="宋体" w:eastAsia="宋体"/>
          <w:sz w:val="24"/>
          <w:szCs w:val="24"/>
        </w:rPr>
        <w:t>打开一个文本文件，再对其进行读取，</w:t>
      </w:r>
      <w:r>
        <w:rPr>
          <w:rFonts w:ascii="宋体" w:hAnsi="宋体" w:eastAsia="宋体"/>
          <w:sz w:val="24"/>
          <w:szCs w:val="24"/>
        </w:rPr>
        <w:t>f = open('test.txt', 'r+'); f.read() ;read函数内不带参数是读取整个文本文件内容并返回。</w:t>
      </w:r>
    </w:p>
    <w:p>
      <w:pPr>
        <w:pStyle w:val="8"/>
        <w:numPr>
          <w:ilvl w:val="0"/>
          <w:numId w:val="166"/>
        </w:numPr>
        <w:ind w:firstLineChars="0"/>
        <w:rPr>
          <w:rFonts w:ascii="宋体" w:hAnsi="宋体" w:eastAsia="宋体"/>
          <w:sz w:val="24"/>
          <w:szCs w:val="24"/>
        </w:rPr>
      </w:pPr>
      <w:r>
        <w:rPr>
          <w:rFonts w:ascii="宋体" w:hAnsi="宋体" w:eastAsia="宋体"/>
          <w:sz w:val="24"/>
          <w:szCs w:val="24"/>
        </w:rPr>
        <w:t>Python中的同一种序列互相之间可以进行比较，按照字典序进行排序，例如 (1, 2, 3, 4) &lt; (1, 2, 4) 的运算结果是True。</w:t>
      </w:r>
    </w:p>
    <w:p>
      <w:pPr>
        <w:pStyle w:val="8"/>
        <w:numPr>
          <w:ilvl w:val="0"/>
          <w:numId w:val="166"/>
        </w:numPr>
        <w:ind w:firstLineChars="0"/>
        <w:rPr>
          <w:rFonts w:ascii="宋体" w:hAnsi="宋体" w:eastAsia="宋体"/>
          <w:sz w:val="24"/>
          <w:szCs w:val="24"/>
        </w:rPr>
      </w:pPr>
      <w:r>
        <w:rPr>
          <w:rFonts w:hint="eastAsia" w:ascii="宋体" w:hAnsi="宋体" w:eastAsia="宋体"/>
          <w:sz w:val="24"/>
          <w:szCs w:val="24"/>
        </w:rPr>
        <w:t>字符串的格式化，</w:t>
      </w:r>
      <w:r>
        <w:rPr>
          <w:rFonts w:ascii="宋体" w:hAnsi="宋体" w:eastAsia="宋体"/>
          <w:sz w:val="24"/>
          <w:szCs w:val="24"/>
        </w:rPr>
        <w:t>'{:.2f}'.format(math.pi) 与 '%.2f' % math.pi 在运算结果上相同。</w:t>
      </w:r>
    </w:p>
    <w:p>
      <w:pPr>
        <w:pStyle w:val="8"/>
        <w:numPr>
          <w:ilvl w:val="0"/>
          <w:numId w:val="166"/>
        </w:numPr>
        <w:ind w:firstLineChars="0"/>
        <w:rPr>
          <w:rFonts w:ascii="宋体" w:hAnsi="宋体" w:eastAsia="宋体"/>
          <w:color w:val="FF0000"/>
          <w:sz w:val="24"/>
          <w:szCs w:val="24"/>
        </w:rPr>
      </w:pPr>
      <w:r>
        <w:rPr>
          <w:rFonts w:hint="eastAsia" w:ascii="宋体" w:hAnsi="宋体" w:eastAsia="宋体"/>
          <w:color w:val="FF0000"/>
          <w:sz w:val="24"/>
          <w:szCs w:val="24"/>
        </w:rPr>
        <w:t>打开一个文本文件，</w:t>
      </w:r>
      <w:r>
        <w:rPr>
          <w:rFonts w:ascii="宋体" w:hAnsi="宋体" w:eastAsia="宋体"/>
          <w:color w:val="FF0000"/>
          <w:sz w:val="24"/>
          <w:szCs w:val="24"/>
        </w:rPr>
        <w:t>f = open('test.txt', 'r+'); 则 f.seek(5) 表示在打开的文件里寻找数字5。</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以下不能作为字典的</w:t>
      </w:r>
      <w:r>
        <w:rPr>
          <w:rFonts w:ascii="宋体" w:hAnsi="宋体" w:eastAsia="宋体"/>
          <w:sz w:val="24"/>
          <w:szCs w:val="24"/>
        </w:rPr>
        <w:t>key的是</w:t>
      </w:r>
      <w:r>
        <w:rPr>
          <w:rFonts w:hint="eastAsia" w:ascii="宋体" w:hAnsi="宋体" w:eastAsia="宋体"/>
          <w:sz w:val="24"/>
          <w:szCs w:val="24"/>
        </w:rPr>
        <w:t>（ ）。</w:t>
      </w:r>
    </w:p>
    <w:p>
      <w:pPr>
        <w:pStyle w:val="8"/>
        <w:numPr>
          <w:ilvl w:val="0"/>
          <w:numId w:val="167"/>
        </w:numPr>
        <w:ind w:firstLineChars="0"/>
        <w:rPr>
          <w:rFonts w:ascii="宋体" w:hAnsi="宋体" w:eastAsia="宋体"/>
          <w:sz w:val="24"/>
          <w:szCs w:val="24"/>
        </w:rPr>
      </w:pPr>
      <w:r>
        <w:rPr>
          <w:rFonts w:ascii="宋体" w:hAnsi="宋体" w:eastAsia="宋体"/>
          <w:sz w:val="24"/>
          <w:szCs w:val="24"/>
        </w:rPr>
        <w:t>'num'</w:t>
      </w:r>
    </w:p>
    <w:p>
      <w:pPr>
        <w:pStyle w:val="8"/>
        <w:numPr>
          <w:ilvl w:val="0"/>
          <w:numId w:val="167"/>
        </w:numPr>
        <w:ind w:firstLineChars="0"/>
        <w:rPr>
          <w:rFonts w:ascii="宋体" w:hAnsi="宋体" w:eastAsia="宋体"/>
          <w:sz w:val="24"/>
          <w:szCs w:val="24"/>
        </w:rPr>
      </w:pPr>
      <w:r>
        <w:rPr>
          <w:rFonts w:ascii="宋体" w:hAnsi="宋体" w:eastAsia="宋体"/>
          <w:sz w:val="24"/>
          <w:szCs w:val="24"/>
        </w:rPr>
        <w:t>tupleA = ('sum')</w:t>
      </w:r>
    </w:p>
    <w:p>
      <w:pPr>
        <w:pStyle w:val="8"/>
        <w:numPr>
          <w:ilvl w:val="0"/>
          <w:numId w:val="167"/>
        </w:numPr>
        <w:ind w:firstLineChars="0"/>
        <w:rPr>
          <w:rFonts w:ascii="宋体" w:hAnsi="宋体" w:eastAsia="宋体"/>
          <w:sz w:val="24"/>
          <w:szCs w:val="24"/>
        </w:rPr>
      </w:pPr>
      <w:r>
        <w:rPr>
          <w:rFonts w:ascii="宋体" w:hAnsi="宋体" w:eastAsia="宋体"/>
          <w:sz w:val="24"/>
          <w:szCs w:val="24"/>
        </w:rPr>
        <w:t>123</w:t>
      </w:r>
    </w:p>
    <w:p>
      <w:pPr>
        <w:pStyle w:val="8"/>
        <w:numPr>
          <w:ilvl w:val="0"/>
          <w:numId w:val="167"/>
        </w:numPr>
        <w:ind w:firstLineChars="0"/>
        <w:rPr>
          <w:rFonts w:ascii="宋体" w:hAnsi="宋体" w:eastAsia="宋体"/>
          <w:color w:val="FF0000"/>
          <w:sz w:val="24"/>
          <w:szCs w:val="24"/>
        </w:rPr>
      </w:pPr>
      <w:r>
        <w:rPr>
          <w:rFonts w:ascii="宋体" w:hAnsi="宋体" w:eastAsia="宋体"/>
          <w:color w:val="FF0000"/>
          <w:sz w:val="24"/>
          <w:szCs w:val="24"/>
        </w:rPr>
        <w:t>listA = ['className']</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面向对象思想的程序设计中通常的使用顺序是（ ）。</w:t>
      </w:r>
    </w:p>
    <w:p>
      <w:pPr>
        <w:pStyle w:val="8"/>
        <w:numPr>
          <w:ilvl w:val="0"/>
          <w:numId w:val="168"/>
        </w:numPr>
        <w:ind w:firstLineChars="0"/>
        <w:rPr>
          <w:rFonts w:ascii="宋体" w:hAnsi="宋体" w:eastAsia="宋体"/>
          <w:color w:val="FF0000"/>
          <w:sz w:val="24"/>
          <w:szCs w:val="24"/>
        </w:rPr>
      </w:pPr>
      <w:r>
        <w:rPr>
          <w:rFonts w:hint="eastAsia" w:ascii="宋体" w:hAnsi="宋体" w:eastAsia="宋体"/>
          <w:color w:val="FF0000"/>
          <w:sz w:val="24"/>
          <w:szCs w:val="24"/>
        </w:rPr>
        <w:t>定义类—创建实例—通过实例使用属性或方法</w:t>
      </w:r>
    </w:p>
    <w:p>
      <w:pPr>
        <w:pStyle w:val="8"/>
        <w:numPr>
          <w:ilvl w:val="0"/>
          <w:numId w:val="168"/>
        </w:numPr>
        <w:ind w:firstLineChars="0"/>
        <w:rPr>
          <w:rFonts w:ascii="宋体" w:hAnsi="宋体" w:eastAsia="宋体"/>
          <w:sz w:val="24"/>
          <w:szCs w:val="24"/>
        </w:rPr>
      </w:pPr>
      <w:r>
        <w:rPr>
          <w:rFonts w:hint="eastAsia" w:ascii="宋体" w:hAnsi="宋体" w:eastAsia="宋体"/>
          <w:sz w:val="24"/>
          <w:szCs w:val="24"/>
        </w:rPr>
        <w:t>定义类—通过实例使用属性或方法—创建实例</w:t>
      </w:r>
    </w:p>
    <w:p>
      <w:pPr>
        <w:pStyle w:val="8"/>
        <w:numPr>
          <w:ilvl w:val="0"/>
          <w:numId w:val="168"/>
        </w:numPr>
        <w:ind w:firstLineChars="0"/>
        <w:rPr>
          <w:rFonts w:ascii="宋体" w:hAnsi="宋体" w:eastAsia="宋体"/>
          <w:sz w:val="24"/>
          <w:szCs w:val="24"/>
        </w:rPr>
      </w:pPr>
      <w:r>
        <w:rPr>
          <w:rFonts w:hint="eastAsia" w:ascii="宋体" w:hAnsi="宋体" w:eastAsia="宋体"/>
          <w:sz w:val="24"/>
          <w:szCs w:val="24"/>
        </w:rPr>
        <w:t>创建实例—通过实例使用属性或方法—定义类</w:t>
      </w:r>
    </w:p>
    <w:p>
      <w:pPr>
        <w:pStyle w:val="8"/>
        <w:numPr>
          <w:ilvl w:val="0"/>
          <w:numId w:val="168"/>
        </w:numPr>
        <w:ind w:firstLineChars="0"/>
        <w:rPr>
          <w:rFonts w:ascii="宋体" w:hAnsi="宋体" w:eastAsia="宋体"/>
          <w:sz w:val="24"/>
          <w:szCs w:val="24"/>
        </w:rPr>
      </w:pPr>
      <w:r>
        <w:rPr>
          <w:rFonts w:hint="eastAsia" w:ascii="宋体" w:hAnsi="宋体" w:eastAsia="宋体"/>
          <w:sz w:val="24"/>
          <w:szCs w:val="24"/>
        </w:rPr>
        <w:t>创建实例—定义类—通过实例使用属性或方法</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对于一个列表</w:t>
      </w:r>
      <w:r>
        <w:rPr>
          <w:rFonts w:ascii="宋体" w:hAnsi="宋体" w:eastAsia="宋体"/>
          <w:sz w:val="24"/>
          <w:szCs w:val="24"/>
        </w:rPr>
        <w:t>aList和一个元组bTuple，以下函数和对象方法使用错误的选项是</w:t>
      </w:r>
      <w:r>
        <w:rPr>
          <w:rFonts w:hint="eastAsia" w:ascii="宋体" w:hAnsi="宋体" w:eastAsia="宋体"/>
          <w:sz w:val="24"/>
          <w:szCs w:val="24"/>
        </w:rPr>
        <w:t>（ ）。</w:t>
      </w:r>
    </w:p>
    <w:p>
      <w:pPr>
        <w:pStyle w:val="8"/>
        <w:numPr>
          <w:ilvl w:val="0"/>
          <w:numId w:val="169"/>
        </w:numPr>
        <w:ind w:firstLineChars="0"/>
        <w:rPr>
          <w:rFonts w:ascii="宋体" w:hAnsi="宋体" w:eastAsia="宋体"/>
          <w:sz w:val="24"/>
          <w:szCs w:val="24"/>
        </w:rPr>
      </w:pPr>
      <w:r>
        <w:rPr>
          <w:rFonts w:ascii="宋体" w:hAnsi="宋体" w:eastAsia="宋体"/>
          <w:sz w:val="24"/>
          <w:szCs w:val="24"/>
        </w:rPr>
        <w:t>sorted(aList)</w:t>
      </w:r>
    </w:p>
    <w:p>
      <w:pPr>
        <w:pStyle w:val="8"/>
        <w:numPr>
          <w:ilvl w:val="0"/>
          <w:numId w:val="169"/>
        </w:numPr>
        <w:ind w:firstLineChars="0"/>
        <w:rPr>
          <w:rFonts w:ascii="宋体" w:hAnsi="宋体" w:eastAsia="宋体"/>
          <w:color w:val="FF0000"/>
          <w:sz w:val="24"/>
          <w:szCs w:val="24"/>
        </w:rPr>
      </w:pPr>
      <w:r>
        <w:rPr>
          <w:rFonts w:ascii="宋体" w:hAnsi="宋体" w:eastAsia="宋体"/>
          <w:color w:val="FF0000"/>
          <w:sz w:val="24"/>
          <w:szCs w:val="24"/>
        </w:rPr>
        <w:t>bTuple.sort()</w:t>
      </w:r>
    </w:p>
    <w:p>
      <w:pPr>
        <w:pStyle w:val="8"/>
        <w:numPr>
          <w:ilvl w:val="0"/>
          <w:numId w:val="169"/>
        </w:numPr>
        <w:ind w:firstLineChars="0"/>
        <w:rPr>
          <w:rFonts w:ascii="宋体" w:hAnsi="宋体" w:eastAsia="宋体"/>
          <w:sz w:val="24"/>
          <w:szCs w:val="24"/>
        </w:rPr>
      </w:pPr>
      <w:r>
        <w:rPr>
          <w:rFonts w:ascii="宋体" w:hAnsi="宋体" w:eastAsia="宋体"/>
          <w:sz w:val="24"/>
          <w:szCs w:val="24"/>
        </w:rPr>
        <w:t>sorted(bTuple)</w:t>
      </w:r>
    </w:p>
    <w:p>
      <w:pPr>
        <w:pStyle w:val="8"/>
        <w:numPr>
          <w:ilvl w:val="0"/>
          <w:numId w:val="169"/>
        </w:numPr>
        <w:ind w:firstLineChars="0"/>
        <w:rPr>
          <w:rFonts w:ascii="宋体" w:hAnsi="宋体" w:eastAsia="宋体"/>
          <w:sz w:val="24"/>
          <w:szCs w:val="24"/>
        </w:rPr>
      </w:pPr>
      <w:r>
        <w:rPr>
          <w:rFonts w:ascii="宋体" w:hAnsi="宋体" w:eastAsia="宋体"/>
          <w:sz w:val="24"/>
          <w:szCs w:val="24"/>
        </w:rPr>
        <w:t>aList.sort()</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定义函数如下：</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hint="eastAsia" w:ascii="Courier New" w:hAnsi="Courier New" w:cs="Courier New"/>
          <w:color w:val="000000"/>
          <w:sz w:val="20"/>
          <w:szCs w:val="20"/>
        </w:rPr>
        <w:t>example</w:t>
      </w:r>
      <w:r>
        <w:rPr>
          <w:rFonts w:ascii="Courier New" w:hAnsi="Courier New" w:cs="Courier New"/>
          <w:color w:val="000000"/>
          <w:sz w:val="20"/>
          <w:szCs w:val="20"/>
        </w:rPr>
        <w:t xml:space="preserve">(*numbers):    </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n </w:t>
      </w:r>
      <w:r>
        <w:rPr>
          <w:rFonts w:ascii="Courier New" w:hAnsi="Courier New" w:cs="Courier New"/>
          <w:b/>
          <w:bCs/>
          <w:color w:val="000080"/>
          <w:sz w:val="20"/>
          <w:szCs w:val="20"/>
        </w:rPr>
        <w:t xml:space="preserve">in </w:t>
      </w:r>
      <w:r>
        <w:rPr>
          <w:rFonts w:ascii="Courier New" w:hAnsi="Courier New" w:cs="Courier New"/>
          <w:color w:val="000000"/>
          <w:sz w:val="20"/>
          <w:szCs w:val="20"/>
        </w:rPr>
        <w:t xml:space="preserve">numbers:    </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 = s * n + n    </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s</w:t>
      </w:r>
    </w:p>
    <w:p>
      <w:pPr>
        <w:ind w:firstLine="480" w:firstLineChars="200"/>
        <w:rPr>
          <w:rFonts w:ascii="宋体" w:hAnsi="宋体" w:eastAsia="宋体"/>
          <w:sz w:val="24"/>
          <w:szCs w:val="24"/>
        </w:rPr>
      </w:pPr>
      <w:r>
        <w:rPr>
          <w:rFonts w:hint="eastAsia" w:ascii="宋体" w:hAnsi="宋体" w:eastAsia="宋体"/>
          <w:sz w:val="24"/>
          <w:szCs w:val="24"/>
        </w:rPr>
        <w:t>以下（ ）的输入可以得到</w:t>
      </w:r>
      <w:r>
        <w:rPr>
          <w:rFonts w:ascii="宋体" w:hAnsi="宋体" w:eastAsia="宋体"/>
          <w:sz w:val="24"/>
          <w:szCs w:val="24"/>
        </w:rPr>
        <w:t>21的结果？</w:t>
      </w:r>
    </w:p>
    <w:p>
      <w:pPr>
        <w:pStyle w:val="8"/>
        <w:numPr>
          <w:ilvl w:val="0"/>
          <w:numId w:val="170"/>
        </w:numPr>
        <w:ind w:firstLineChars="0"/>
        <w:rPr>
          <w:rFonts w:ascii="宋体" w:hAnsi="宋体" w:eastAsia="宋体"/>
          <w:sz w:val="24"/>
          <w:szCs w:val="24"/>
        </w:rPr>
      </w:pPr>
      <w:r>
        <w:rPr>
          <w:rFonts w:hint="eastAsia" w:ascii="宋体" w:hAnsi="宋体" w:eastAsia="宋体"/>
          <w:sz w:val="24"/>
          <w:szCs w:val="24"/>
        </w:rPr>
        <w:t>example</w:t>
      </w:r>
      <w:r>
        <w:rPr>
          <w:rFonts w:ascii="宋体" w:hAnsi="宋体" w:eastAsia="宋体"/>
          <w:sz w:val="24"/>
          <w:szCs w:val="24"/>
        </w:rPr>
        <w:t>([3, 2, 1])</w:t>
      </w:r>
    </w:p>
    <w:p>
      <w:pPr>
        <w:pStyle w:val="8"/>
        <w:numPr>
          <w:ilvl w:val="0"/>
          <w:numId w:val="170"/>
        </w:numPr>
        <w:ind w:firstLineChars="0"/>
        <w:rPr>
          <w:rFonts w:ascii="宋体" w:hAnsi="宋体" w:eastAsia="宋体"/>
          <w:sz w:val="24"/>
          <w:szCs w:val="24"/>
        </w:rPr>
      </w:pPr>
      <w:r>
        <w:rPr>
          <w:rFonts w:hint="eastAsia" w:ascii="宋体" w:hAnsi="宋体" w:eastAsia="宋体"/>
          <w:sz w:val="24"/>
          <w:szCs w:val="24"/>
        </w:rPr>
        <w:t>example</w:t>
      </w:r>
      <w:r>
        <w:rPr>
          <w:rFonts w:ascii="宋体" w:hAnsi="宋体" w:eastAsia="宋体"/>
          <w:sz w:val="24"/>
          <w:szCs w:val="24"/>
        </w:rPr>
        <w:t>([3, 3])</w:t>
      </w:r>
    </w:p>
    <w:p>
      <w:pPr>
        <w:pStyle w:val="8"/>
        <w:numPr>
          <w:ilvl w:val="0"/>
          <w:numId w:val="170"/>
        </w:numPr>
        <w:ind w:firstLineChars="0"/>
        <w:rPr>
          <w:rFonts w:ascii="宋体" w:hAnsi="宋体" w:eastAsia="宋体"/>
          <w:sz w:val="24"/>
          <w:szCs w:val="24"/>
        </w:rPr>
      </w:pPr>
      <w:r>
        <w:rPr>
          <w:rFonts w:ascii="宋体" w:hAnsi="宋体" w:eastAsia="宋体"/>
          <w:sz w:val="24"/>
          <w:szCs w:val="24"/>
        </w:rPr>
        <w:t xml:space="preserve">nums = [1, 2, 3]; </w:t>
      </w:r>
      <w:r>
        <w:rPr>
          <w:rFonts w:hint="eastAsia" w:ascii="宋体" w:hAnsi="宋体" w:eastAsia="宋体"/>
          <w:sz w:val="24"/>
          <w:szCs w:val="24"/>
        </w:rPr>
        <w:t>example</w:t>
      </w:r>
      <w:r>
        <w:rPr>
          <w:rFonts w:ascii="宋体" w:hAnsi="宋体" w:eastAsia="宋体"/>
          <w:sz w:val="24"/>
          <w:szCs w:val="24"/>
        </w:rPr>
        <w:t>(nums)</w:t>
      </w:r>
    </w:p>
    <w:p>
      <w:pPr>
        <w:pStyle w:val="8"/>
        <w:numPr>
          <w:ilvl w:val="0"/>
          <w:numId w:val="170"/>
        </w:numPr>
        <w:ind w:firstLineChars="0"/>
        <w:rPr>
          <w:rFonts w:ascii="宋体" w:hAnsi="宋体" w:eastAsia="宋体"/>
          <w:color w:val="FF0000"/>
          <w:sz w:val="24"/>
          <w:szCs w:val="24"/>
        </w:rPr>
      </w:pPr>
      <w:r>
        <w:rPr>
          <w:rFonts w:ascii="宋体" w:hAnsi="宋体" w:eastAsia="宋体"/>
          <w:color w:val="FF0000"/>
          <w:sz w:val="24"/>
          <w:szCs w:val="24"/>
        </w:rPr>
        <w:t xml:space="preserve">nums = (3, 3); </w:t>
      </w:r>
      <w:r>
        <w:rPr>
          <w:rFonts w:hint="eastAsia" w:ascii="宋体" w:hAnsi="宋体" w:eastAsia="宋体"/>
          <w:color w:val="FF0000"/>
          <w:sz w:val="24"/>
          <w:szCs w:val="24"/>
        </w:rPr>
        <w:t>example</w:t>
      </w:r>
      <w:r>
        <w:rPr>
          <w:rFonts w:ascii="宋体" w:hAnsi="宋体" w:eastAsia="宋体"/>
          <w:color w:val="FF0000"/>
          <w:sz w:val="24"/>
          <w:szCs w:val="24"/>
        </w:rPr>
        <w:t>(*nums)</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以下不属于无监督学习的算法是（ ）。</w:t>
      </w:r>
    </w:p>
    <w:p>
      <w:pPr>
        <w:pStyle w:val="8"/>
        <w:numPr>
          <w:ilvl w:val="0"/>
          <w:numId w:val="171"/>
        </w:numPr>
        <w:ind w:firstLineChars="0"/>
        <w:rPr>
          <w:rFonts w:ascii="宋体" w:hAnsi="宋体" w:eastAsia="宋体"/>
          <w:sz w:val="24"/>
          <w:szCs w:val="24"/>
        </w:rPr>
      </w:pPr>
      <w:r>
        <w:rPr>
          <w:rFonts w:ascii="宋体" w:hAnsi="宋体" w:eastAsia="宋体"/>
          <w:sz w:val="24"/>
          <w:szCs w:val="24"/>
        </w:rPr>
        <w:t>PCA</w:t>
      </w:r>
    </w:p>
    <w:p>
      <w:pPr>
        <w:pStyle w:val="8"/>
        <w:numPr>
          <w:ilvl w:val="0"/>
          <w:numId w:val="171"/>
        </w:numPr>
        <w:ind w:firstLineChars="0"/>
        <w:rPr>
          <w:rFonts w:ascii="宋体" w:hAnsi="宋体" w:eastAsia="宋体"/>
          <w:sz w:val="24"/>
          <w:szCs w:val="24"/>
        </w:rPr>
      </w:pPr>
      <w:r>
        <w:rPr>
          <w:rFonts w:ascii="宋体" w:hAnsi="宋体" w:eastAsia="宋体"/>
          <w:sz w:val="24"/>
          <w:szCs w:val="24"/>
        </w:rPr>
        <w:t>KMeans</w:t>
      </w:r>
    </w:p>
    <w:p>
      <w:pPr>
        <w:pStyle w:val="8"/>
        <w:numPr>
          <w:ilvl w:val="0"/>
          <w:numId w:val="171"/>
        </w:numPr>
        <w:ind w:firstLineChars="0"/>
        <w:rPr>
          <w:rFonts w:ascii="宋体" w:hAnsi="宋体" w:eastAsia="宋体"/>
          <w:color w:val="FF0000"/>
          <w:sz w:val="24"/>
          <w:szCs w:val="24"/>
        </w:rPr>
      </w:pPr>
      <w:r>
        <w:rPr>
          <w:rFonts w:ascii="宋体" w:hAnsi="宋体" w:eastAsia="宋体"/>
          <w:color w:val="FF0000"/>
          <w:sz w:val="24"/>
          <w:szCs w:val="24"/>
        </w:rPr>
        <w:t>KNN</w:t>
      </w:r>
    </w:p>
    <w:p>
      <w:pPr>
        <w:pStyle w:val="8"/>
        <w:numPr>
          <w:ilvl w:val="0"/>
          <w:numId w:val="171"/>
        </w:numPr>
        <w:ind w:firstLineChars="0"/>
        <w:rPr>
          <w:rFonts w:ascii="宋体" w:hAnsi="宋体" w:eastAsia="宋体"/>
          <w:sz w:val="24"/>
          <w:szCs w:val="24"/>
        </w:rPr>
      </w:pPr>
      <w:r>
        <w:rPr>
          <w:rFonts w:ascii="宋体" w:hAnsi="宋体" w:eastAsia="宋体"/>
          <w:sz w:val="24"/>
          <w:szCs w:val="24"/>
        </w:rPr>
        <w:t>DBSCAN</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以下说法正确的是（ ）。</w:t>
      </w:r>
    </w:p>
    <w:p>
      <w:pPr>
        <w:pStyle w:val="8"/>
        <w:numPr>
          <w:ilvl w:val="0"/>
          <w:numId w:val="172"/>
        </w:numPr>
        <w:ind w:firstLineChars="0"/>
        <w:rPr>
          <w:rFonts w:ascii="宋体" w:hAnsi="宋体" w:eastAsia="宋体"/>
          <w:sz w:val="24"/>
          <w:szCs w:val="24"/>
        </w:rPr>
      </w:pPr>
      <w:r>
        <w:rPr>
          <w:rFonts w:hint="eastAsia" w:ascii="宋体" w:hAnsi="宋体" w:eastAsia="宋体"/>
          <w:sz w:val="24"/>
          <w:szCs w:val="24"/>
        </w:rPr>
        <w:t>决策树只能用于二分类问题</w:t>
      </w:r>
    </w:p>
    <w:p>
      <w:pPr>
        <w:pStyle w:val="8"/>
        <w:numPr>
          <w:ilvl w:val="0"/>
          <w:numId w:val="172"/>
        </w:numPr>
        <w:ind w:firstLineChars="0"/>
        <w:rPr>
          <w:rFonts w:ascii="宋体" w:hAnsi="宋体" w:eastAsia="宋体"/>
          <w:sz w:val="24"/>
          <w:szCs w:val="24"/>
        </w:rPr>
      </w:pPr>
      <w:r>
        <w:rPr>
          <w:rFonts w:hint="eastAsia" w:ascii="宋体" w:hAnsi="宋体" w:eastAsia="宋体"/>
          <w:sz w:val="24"/>
          <w:szCs w:val="24"/>
        </w:rPr>
        <w:t>监督学习与无监督学习的主要区别是，监督学习的训练样本无标签</w:t>
      </w:r>
    </w:p>
    <w:p>
      <w:pPr>
        <w:pStyle w:val="8"/>
        <w:numPr>
          <w:ilvl w:val="0"/>
          <w:numId w:val="172"/>
        </w:numPr>
        <w:ind w:firstLineChars="0"/>
        <w:rPr>
          <w:rFonts w:ascii="宋体" w:hAnsi="宋体" w:eastAsia="宋体"/>
          <w:sz w:val="24"/>
          <w:szCs w:val="24"/>
        </w:rPr>
      </w:pPr>
      <w:r>
        <w:rPr>
          <w:rFonts w:hint="eastAsia" w:ascii="宋体" w:hAnsi="宋体" w:eastAsia="宋体"/>
          <w:sz w:val="24"/>
          <w:szCs w:val="24"/>
        </w:rPr>
        <w:t>分类任务的评价指标精确率和准确率是同一个概念</w:t>
      </w:r>
    </w:p>
    <w:p>
      <w:pPr>
        <w:pStyle w:val="8"/>
        <w:numPr>
          <w:ilvl w:val="0"/>
          <w:numId w:val="172"/>
        </w:numPr>
        <w:ind w:firstLineChars="0"/>
        <w:rPr>
          <w:rFonts w:ascii="宋体" w:hAnsi="宋体" w:eastAsia="宋体"/>
          <w:color w:val="FF0000"/>
          <w:sz w:val="24"/>
          <w:szCs w:val="24"/>
        </w:rPr>
      </w:pPr>
      <w:r>
        <w:rPr>
          <w:rFonts w:hint="eastAsia" w:ascii="宋体" w:hAnsi="宋体" w:eastAsia="宋体"/>
          <w:color w:val="FF0000"/>
          <w:sz w:val="24"/>
          <w:szCs w:val="24"/>
        </w:rPr>
        <w:t>神经网络可以用于多分类问题</w:t>
      </w:r>
    </w:p>
    <w:p>
      <w:pPr>
        <w:pStyle w:val="8"/>
        <w:numPr>
          <w:ilvl w:val="0"/>
          <w:numId w:val="3"/>
        </w:numPr>
        <w:ind w:firstLineChars="0"/>
        <w:rPr>
          <w:rFonts w:ascii="宋体" w:hAnsi="宋体" w:eastAsia="宋体"/>
          <w:sz w:val="24"/>
          <w:szCs w:val="24"/>
        </w:rPr>
      </w:pPr>
      <w:r>
        <w:rPr>
          <w:rFonts w:ascii="宋体" w:hAnsi="宋体" w:eastAsia="宋体"/>
          <w:sz w:val="24"/>
          <w:szCs w:val="24"/>
        </w:rPr>
        <w:t>Python3.x环境创建Python脚本文件时，需要将文件编码格式设置为</w:t>
      </w:r>
      <w:r>
        <w:rPr>
          <w:rFonts w:hint="eastAsia" w:ascii="宋体" w:hAnsi="宋体" w:eastAsia="宋体"/>
          <w:sz w:val="24"/>
          <w:szCs w:val="24"/>
        </w:rPr>
        <w:t>（ ）</w:t>
      </w:r>
      <w:r>
        <w:rPr>
          <w:rFonts w:ascii="宋体" w:hAnsi="宋体" w:eastAsia="宋体"/>
          <w:sz w:val="24"/>
          <w:szCs w:val="24"/>
        </w:rPr>
        <w:t>。</w:t>
      </w:r>
    </w:p>
    <w:p>
      <w:pPr>
        <w:pStyle w:val="8"/>
        <w:numPr>
          <w:ilvl w:val="0"/>
          <w:numId w:val="173"/>
        </w:numPr>
        <w:ind w:firstLineChars="0"/>
        <w:rPr>
          <w:rFonts w:ascii="宋体" w:hAnsi="宋体" w:eastAsia="宋体"/>
          <w:sz w:val="24"/>
          <w:szCs w:val="24"/>
        </w:rPr>
      </w:pPr>
      <w:r>
        <w:rPr>
          <w:rFonts w:ascii="宋体" w:hAnsi="宋体" w:eastAsia="宋体"/>
          <w:sz w:val="24"/>
          <w:szCs w:val="24"/>
        </w:rPr>
        <w:t>ANSI</w:t>
      </w:r>
    </w:p>
    <w:p>
      <w:pPr>
        <w:pStyle w:val="8"/>
        <w:numPr>
          <w:ilvl w:val="0"/>
          <w:numId w:val="173"/>
        </w:numPr>
        <w:ind w:firstLineChars="0"/>
        <w:rPr>
          <w:rFonts w:ascii="宋体" w:hAnsi="宋体" w:eastAsia="宋体"/>
          <w:sz w:val="24"/>
          <w:szCs w:val="24"/>
        </w:rPr>
      </w:pPr>
      <w:r>
        <w:rPr>
          <w:rFonts w:ascii="宋体" w:hAnsi="宋体" w:eastAsia="宋体"/>
          <w:sz w:val="24"/>
          <w:szCs w:val="24"/>
        </w:rPr>
        <w:t>GBK</w:t>
      </w:r>
    </w:p>
    <w:p>
      <w:pPr>
        <w:pStyle w:val="8"/>
        <w:numPr>
          <w:ilvl w:val="0"/>
          <w:numId w:val="173"/>
        </w:numPr>
        <w:ind w:firstLineChars="0"/>
        <w:rPr>
          <w:rFonts w:ascii="宋体" w:hAnsi="宋体" w:eastAsia="宋体"/>
          <w:color w:val="FF0000"/>
          <w:sz w:val="24"/>
          <w:szCs w:val="24"/>
        </w:rPr>
      </w:pPr>
      <w:r>
        <w:rPr>
          <w:rFonts w:ascii="宋体" w:hAnsi="宋体" w:eastAsia="宋体"/>
          <w:color w:val="FF0000"/>
          <w:sz w:val="24"/>
          <w:szCs w:val="24"/>
        </w:rPr>
        <w:t>UTF-8</w:t>
      </w:r>
    </w:p>
    <w:p>
      <w:pPr>
        <w:pStyle w:val="8"/>
        <w:numPr>
          <w:ilvl w:val="0"/>
          <w:numId w:val="173"/>
        </w:numPr>
        <w:ind w:firstLineChars="0"/>
        <w:rPr>
          <w:rFonts w:ascii="宋体" w:hAnsi="宋体" w:eastAsia="宋体"/>
          <w:sz w:val="24"/>
          <w:szCs w:val="24"/>
        </w:rPr>
      </w:pPr>
      <w:r>
        <w:rPr>
          <w:rFonts w:ascii="宋体" w:hAnsi="宋体" w:eastAsia="宋体"/>
          <w:sz w:val="24"/>
          <w:szCs w:val="24"/>
        </w:rPr>
        <w:t>UNICODE</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下列选项中，不能创建字典对象的语句是（ ）</w:t>
      </w:r>
      <w:r>
        <w:rPr>
          <w:rFonts w:ascii="宋体" w:hAnsi="宋体" w:eastAsia="宋体"/>
          <w:sz w:val="24"/>
          <w:szCs w:val="24"/>
        </w:rPr>
        <w:t>。</w:t>
      </w:r>
    </w:p>
    <w:p>
      <w:pPr>
        <w:pStyle w:val="8"/>
        <w:numPr>
          <w:ilvl w:val="0"/>
          <w:numId w:val="174"/>
        </w:numPr>
        <w:ind w:firstLineChars="0"/>
        <w:rPr>
          <w:rFonts w:ascii="宋体" w:hAnsi="宋体" w:eastAsia="宋体"/>
          <w:color w:val="FF0000"/>
          <w:sz w:val="24"/>
          <w:szCs w:val="24"/>
        </w:rPr>
      </w:pPr>
      <w:r>
        <w:rPr>
          <w:rFonts w:ascii="宋体" w:hAnsi="宋体" w:eastAsia="宋体"/>
          <w:color w:val="FF0000"/>
          <w:sz w:val="24"/>
          <w:szCs w:val="24"/>
        </w:rPr>
        <w:t>dict('one':1, 'two':2, 'three':3)</w:t>
      </w:r>
    </w:p>
    <w:p>
      <w:pPr>
        <w:pStyle w:val="8"/>
        <w:numPr>
          <w:ilvl w:val="0"/>
          <w:numId w:val="174"/>
        </w:numPr>
        <w:ind w:firstLineChars="0"/>
        <w:rPr>
          <w:rFonts w:ascii="宋体" w:hAnsi="宋体" w:eastAsia="宋体"/>
          <w:sz w:val="24"/>
          <w:szCs w:val="24"/>
        </w:rPr>
      </w:pPr>
      <w:r>
        <w:rPr>
          <w:rFonts w:ascii="宋体" w:hAnsi="宋体" w:eastAsia="宋体"/>
          <w:sz w:val="24"/>
          <w:szCs w:val="24"/>
        </w:rPr>
        <w:t xml:space="preserve">{'one':1, 'two':2, 'three':3} </w:t>
      </w:r>
    </w:p>
    <w:p>
      <w:pPr>
        <w:pStyle w:val="8"/>
        <w:numPr>
          <w:ilvl w:val="0"/>
          <w:numId w:val="174"/>
        </w:numPr>
        <w:ind w:firstLineChars="0"/>
        <w:rPr>
          <w:rFonts w:ascii="宋体" w:hAnsi="宋体" w:eastAsia="宋体"/>
          <w:sz w:val="24"/>
          <w:szCs w:val="24"/>
        </w:rPr>
      </w:pPr>
      <w:r>
        <w:rPr>
          <w:rFonts w:ascii="宋体" w:hAnsi="宋体" w:eastAsia="宋体"/>
          <w:sz w:val="24"/>
          <w:szCs w:val="24"/>
        </w:rPr>
        <w:t>dict(zip(['one','two','three'], [1,2,3]))</w:t>
      </w:r>
    </w:p>
    <w:p>
      <w:pPr>
        <w:pStyle w:val="8"/>
        <w:numPr>
          <w:ilvl w:val="0"/>
          <w:numId w:val="174"/>
        </w:numPr>
        <w:ind w:firstLineChars="0"/>
        <w:rPr>
          <w:rFonts w:ascii="宋体" w:hAnsi="宋体" w:eastAsia="宋体"/>
          <w:sz w:val="24"/>
          <w:szCs w:val="24"/>
        </w:rPr>
      </w:pPr>
      <w:r>
        <w:rPr>
          <w:rFonts w:ascii="宋体" w:hAnsi="宋体" w:eastAsia="宋体"/>
          <w:sz w:val="24"/>
          <w:szCs w:val="24"/>
        </w:rPr>
        <w:t>dict([('one',1), ('two',2), ('three',3)])</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下面选项中，描述错误的是（ ）</w:t>
      </w:r>
      <w:r>
        <w:rPr>
          <w:rFonts w:ascii="宋体" w:hAnsi="宋体" w:eastAsia="宋体"/>
          <w:sz w:val="24"/>
          <w:szCs w:val="24"/>
        </w:rPr>
        <w:t>。</w:t>
      </w:r>
    </w:p>
    <w:p>
      <w:pPr>
        <w:pStyle w:val="8"/>
        <w:numPr>
          <w:ilvl w:val="0"/>
          <w:numId w:val="175"/>
        </w:numPr>
        <w:ind w:firstLineChars="0"/>
        <w:rPr>
          <w:rFonts w:ascii="宋体" w:hAnsi="宋体" w:eastAsia="宋体"/>
          <w:color w:val="FF0000"/>
          <w:sz w:val="24"/>
          <w:szCs w:val="24"/>
        </w:rPr>
      </w:pPr>
      <w:r>
        <w:rPr>
          <w:rFonts w:hint="eastAsia" w:ascii="宋体" w:hAnsi="宋体" w:eastAsia="宋体"/>
          <w:color w:val="FF0000"/>
          <w:sz w:val="24"/>
          <w:szCs w:val="24"/>
        </w:rPr>
        <w:t>如果要创建的目录已经存在，则</w:t>
      </w:r>
      <w:r>
        <w:rPr>
          <w:rFonts w:ascii="宋体" w:hAnsi="宋体" w:eastAsia="宋体"/>
          <w:color w:val="FF0000"/>
          <w:sz w:val="24"/>
          <w:szCs w:val="24"/>
        </w:rPr>
        <w:t>os.makedirs函数不会报错</w:t>
      </w:r>
    </w:p>
    <w:p>
      <w:pPr>
        <w:pStyle w:val="8"/>
        <w:numPr>
          <w:ilvl w:val="0"/>
          <w:numId w:val="175"/>
        </w:numPr>
        <w:ind w:firstLineChars="0"/>
        <w:rPr>
          <w:rFonts w:ascii="宋体" w:hAnsi="宋体" w:eastAsia="宋体"/>
          <w:sz w:val="24"/>
          <w:szCs w:val="24"/>
        </w:rPr>
      </w:pPr>
      <w:r>
        <w:rPr>
          <w:rFonts w:hint="eastAsia" w:ascii="宋体" w:hAnsi="宋体" w:eastAsia="宋体"/>
          <w:sz w:val="24"/>
          <w:szCs w:val="24"/>
        </w:rPr>
        <w:t>如果要删除的目录存在但目录不为空，则</w:t>
      </w:r>
      <w:r>
        <w:rPr>
          <w:rFonts w:ascii="宋体" w:hAnsi="宋体" w:eastAsia="宋体"/>
          <w:sz w:val="24"/>
          <w:szCs w:val="24"/>
        </w:rPr>
        <w:t>os.rmdir函数会报错</w:t>
      </w:r>
    </w:p>
    <w:p>
      <w:pPr>
        <w:pStyle w:val="8"/>
        <w:numPr>
          <w:ilvl w:val="0"/>
          <w:numId w:val="175"/>
        </w:numPr>
        <w:ind w:firstLineChars="0"/>
        <w:rPr>
          <w:rFonts w:ascii="宋体" w:hAnsi="宋体" w:eastAsia="宋体"/>
          <w:sz w:val="24"/>
          <w:szCs w:val="24"/>
        </w:rPr>
      </w:pPr>
      <w:r>
        <w:rPr>
          <w:rFonts w:hint="eastAsia" w:ascii="宋体" w:hAnsi="宋体" w:eastAsia="宋体"/>
          <w:sz w:val="24"/>
          <w:szCs w:val="24"/>
        </w:rPr>
        <w:t>如果要创建的目录已经存在，则</w:t>
      </w:r>
      <w:r>
        <w:rPr>
          <w:rFonts w:ascii="宋体" w:hAnsi="宋体" w:eastAsia="宋体"/>
          <w:sz w:val="24"/>
          <w:szCs w:val="24"/>
        </w:rPr>
        <w:t>os.mkdir函数会报错</w:t>
      </w:r>
    </w:p>
    <w:p>
      <w:pPr>
        <w:pStyle w:val="8"/>
        <w:numPr>
          <w:ilvl w:val="0"/>
          <w:numId w:val="175"/>
        </w:numPr>
        <w:ind w:firstLineChars="0"/>
        <w:rPr>
          <w:rFonts w:ascii="宋体" w:hAnsi="宋体" w:eastAsia="宋体"/>
          <w:sz w:val="24"/>
          <w:szCs w:val="24"/>
        </w:rPr>
      </w:pPr>
      <w:r>
        <w:rPr>
          <w:rFonts w:hint="eastAsia" w:ascii="宋体" w:hAnsi="宋体" w:eastAsia="宋体"/>
          <w:sz w:val="24"/>
          <w:szCs w:val="24"/>
        </w:rPr>
        <w:t>如果要删除的目录不存在，则</w:t>
      </w:r>
      <w:r>
        <w:rPr>
          <w:rFonts w:ascii="宋体" w:hAnsi="宋体" w:eastAsia="宋体"/>
          <w:sz w:val="24"/>
          <w:szCs w:val="24"/>
        </w:rPr>
        <w:t>os.rmdir函数会报错</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用</w:t>
      </w:r>
      <w:r>
        <w:rPr>
          <w:rFonts w:ascii="宋体" w:hAnsi="宋体" w:eastAsia="宋体"/>
          <w:sz w:val="24"/>
          <w:szCs w:val="24"/>
        </w:rPr>
        <w:t>if语句统计符合报名条件的人数，条件是男性年龄大于18岁小于60岁，下列正确的语句是</w:t>
      </w:r>
      <w:r>
        <w:rPr>
          <w:rFonts w:hint="eastAsia" w:ascii="宋体" w:hAnsi="宋体" w:eastAsia="宋体"/>
          <w:sz w:val="24"/>
          <w:szCs w:val="24"/>
        </w:rPr>
        <w:t>（ ）</w:t>
      </w:r>
      <w:r>
        <w:rPr>
          <w:rFonts w:ascii="宋体" w:hAnsi="宋体" w:eastAsia="宋体"/>
          <w:sz w:val="24"/>
          <w:szCs w:val="24"/>
        </w:rPr>
        <w:t>。</w:t>
      </w:r>
    </w:p>
    <w:p>
      <w:pPr>
        <w:pStyle w:val="8"/>
        <w:numPr>
          <w:ilvl w:val="0"/>
          <w:numId w:val="176"/>
        </w:numPr>
        <w:ind w:firstLineChars="0"/>
        <w:rPr>
          <w:rFonts w:ascii="宋体" w:hAnsi="宋体" w:eastAsia="宋体"/>
          <w:sz w:val="24"/>
          <w:szCs w:val="24"/>
        </w:rPr>
      </w:pPr>
      <w:r>
        <w:rPr>
          <w:rFonts w:ascii="宋体" w:hAnsi="宋体" w:eastAsia="宋体"/>
          <w:sz w:val="24"/>
          <w:szCs w:val="24"/>
        </w:rPr>
        <w:t>if sex=='男'  and age&lt;60 or age&gt;18: n+=1</w:t>
      </w:r>
    </w:p>
    <w:p>
      <w:pPr>
        <w:pStyle w:val="8"/>
        <w:numPr>
          <w:ilvl w:val="0"/>
          <w:numId w:val="176"/>
        </w:numPr>
        <w:ind w:firstLineChars="0"/>
        <w:rPr>
          <w:rFonts w:ascii="宋体" w:hAnsi="宋体" w:eastAsia="宋体"/>
          <w:sz w:val="24"/>
          <w:szCs w:val="24"/>
        </w:rPr>
      </w:pPr>
      <w:r>
        <w:rPr>
          <w:rFonts w:ascii="宋体" w:hAnsi="宋体" w:eastAsia="宋体"/>
          <w:sz w:val="24"/>
          <w:szCs w:val="24"/>
        </w:rPr>
        <w:t>if sex=='男'  or  (age&lt;60 or age&gt;18): n+=1</w:t>
      </w:r>
    </w:p>
    <w:p>
      <w:pPr>
        <w:pStyle w:val="8"/>
        <w:numPr>
          <w:ilvl w:val="0"/>
          <w:numId w:val="176"/>
        </w:numPr>
        <w:ind w:firstLineChars="0"/>
        <w:rPr>
          <w:rFonts w:ascii="宋体" w:hAnsi="宋体" w:eastAsia="宋体"/>
          <w:color w:val="FF0000"/>
          <w:sz w:val="24"/>
          <w:szCs w:val="24"/>
        </w:rPr>
      </w:pPr>
      <w:r>
        <w:rPr>
          <w:rFonts w:ascii="宋体" w:hAnsi="宋体" w:eastAsia="宋体"/>
          <w:color w:val="FF0000"/>
          <w:sz w:val="24"/>
          <w:szCs w:val="24"/>
        </w:rPr>
        <w:t>if sex=='男'  and (age&lt;60 and age&gt;18): n+=1</w:t>
      </w:r>
    </w:p>
    <w:p>
      <w:pPr>
        <w:pStyle w:val="8"/>
        <w:numPr>
          <w:ilvl w:val="0"/>
          <w:numId w:val="176"/>
        </w:numPr>
        <w:ind w:firstLineChars="0"/>
        <w:rPr>
          <w:rFonts w:ascii="宋体" w:hAnsi="宋体" w:eastAsia="宋体"/>
          <w:sz w:val="24"/>
          <w:szCs w:val="24"/>
        </w:rPr>
      </w:pPr>
      <w:r>
        <w:rPr>
          <w:rFonts w:ascii="宋体" w:hAnsi="宋体" w:eastAsia="宋体"/>
          <w:sz w:val="24"/>
          <w:szCs w:val="24"/>
        </w:rPr>
        <w:t>if sex=='男'  or  age&lt;60 and age&gt;18: n+=1</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闰年的判定条件是能被</w:t>
      </w:r>
      <w:r>
        <w:rPr>
          <w:rFonts w:ascii="宋体" w:hAnsi="宋体" w:eastAsia="宋体"/>
          <w:sz w:val="24"/>
          <w:szCs w:val="24"/>
        </w:rPr>
        <w:t>400整除，或者能被4整除但不能被100整除，正确的Python表达式为</w:t>
      </w:r>
      <w:r>
        <w:rPr>
          <w:rFonts w:hint="eastAsia" w:ascii="宋体" w:hAnsi="宋体" w:eastAsia="宋体"/>
          <w:sz w:val="24"/>
          <w:szCs w:val="24"/>
        </w:rPr>
        <w:t>（ ）</w:t>
      </w:r>
      <w:r>
        <w:rPr>
          <w:rFonts w:ascii="宋体" w:hAnsi="宋体" w:eastAsia="宋体"/>
          <w:sz w:val="24"/>
          <w:szCs w:val="24"/>
        </w:rPr>
        <w:t>。</w:t>
      </w:r>
    </w:p>
    <w:p>
      <w:pPr>
        <w:pStyle w:val="8"/>
        <w:numPr>
          <w:ilvl w:val="0"/>
          <w:numId w:val="177"/>
        </w:numPr>
        <w:ind w:firstLineChars="0"/>
        <w:rPr>
          <w:rFonts w:ascii="宋体" w:hAnsi="宋体" w:eastAsia="宋体"/>
          <w:sz w:val="24"/>
          <w:szCs w:val="24"/>
        </w:rPr>
      </w:pPr>
      <w:r>
        <w:rPr>
          <w:rFonts w:ascii="宋体" w:hAnsi="宋体" w:eastAsia="宋体"/>
          <w:sz w:val="24"/>
          <w:szCs w:val="24"/>
        </w:rPr>
        <w:t>year%400==0 and year%4==0 and year % 100!=0</w:t>
      </w:r>
    </w:p>
    <w:p>
      <w:pPr>
        <w:pStyle w:val="8"/>
        <w:numPr>
          <w:ilvl w:val="0"/>
          <w:numId w:val="177"/>
        </w:numPr>
        <w:ind w:firstLineChars="0"/>
        <w:rPr>
          <w:rFonts w:ascii="宋体" w:hAnsi="宋体" w:eastAsia="宋体"/>
          <w:sz w:val="24"/>
          <w:szCs w:val="24"/>
        </w:rPr>
      </w:pPr>
      <w:r>
        <w:rPr>
          <w:rFonts w:ascii="宋体" w:hAnsi="宋体" w:eastAsia="宋体"/>
          <w:sz w:val="24"/>
          <w:szCs w:val="24"/>
        </w:rPr>
        <w:t>(year//400==0) or (year//4==0 and year//100!=0)</w:t>
      </w:r>
    </w:p>
    <w:p>
      <w:pPr>
        <w:pStyle w:val="8"/>
        <w:numPr>
          <w:ilvl w:val="0"/>
          <w:numId w:val="177"/>
        </w:numPr>
        <w:ind w:firstLineChars="0"/>
        <w:rPr>
          <w:rFonts w:ascii="宋体" w:hAnsi="宋体" w:eastAsia="宋体"/>
          <w:color w:val="FF0000"/>
          <w:sz w:val="24"/>
          <w:szCs w:val="24"/>
        </w:rPr>
      </w:pPr>
      <w:r>
        <w:rPr>
          <w:rFonts w:ascii="宋体" w:hAnsi="宋体" w:eastAsia="宋体"/>
          <w:color w:val="FF0000"/>
          <w:sz w:val="24"/>
          <w:szCs w:val="24"/>
        </w:rPr>
        <w:t>(year%400==0) or (year%4==0 and year % 100!=0)</w:t>
      </w:r>
    </w:p>
    <w:p>
      <w:pPr>
        <w:pStyle w:val="8"/>
        <w:numPr>
          <w:ilvl w:val="0"/>
          <w:numId w:val="177"/>
        </w:numPr>
        <w:ind w:firstLineChars="0"/>
        <w:rPr>
          <w:rFonts w:ascii="宋体" w:hAnsi="宋体" w:eastAsia="宋体"/>
          <w:sz w:val="24"/>
          <w:szCs w:val="24"/>
        </w:rPr>
      </w:pPr>
      <w:r>
        <w:rPr>
          <w:rFonts w:ascii="宋体" w:hAnsi="宋体" w:eastAsia="宋体"/>
          <w:sz w:val="24"/>
          <w:szCs w:val="24"/>
        </w:rPr>
        <w:t>year//400==0 or year//4==0 and year//100!=0</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w:t>
      </w:r>
      <w:r>
        <w:rPr>
          <w:rFonts w:ascii="宋体" w:hAnsi="宋体" w:eastAsia="宋体"/>
          <w:sz w:val="24"/>
          <w:szCs w:val="24"/>
        </w:rPr>
        <w:t>for语句中,不能完成1-10的累加功能的是</w:t>
      </w:r>
      <w:r>
        <w:rPr>
          <w:rFonts w:hint="eastAsia" w:ascii="宋体" w:hAnsi="宋体" w:eastAsia="宋体"/>
          <w:sz w:val="24"/>
          <w:szCs w:val="24"/>
        </w:rPr>
        <w:t>（ ）</w:t>
      </w:r>
      <w:r>
        <w:rPr>
          <w:rFonts w:ascii="宋体" w:hAnsi="宋体" w:eastAsia="宋体"/>
          <w:sz w:val="24"/>
          <w:szCs w:val="24"/>
        </w:rPr>
        <w:t xml:space="preserve">。  </w:t>
      </w:r>
    </w:p>
    <w:p>
      <w:pPr>
        <w:pStyle w:val="8"/>
        <w:numPr>
          <w:ilvl w:val="0"/>
          <w:numId w:val="178"/>
        </w:numPr>
        <w:ind w:firstLineChars="0"/>
        <w:rPr>
          <w:rFonts w:ascii="宋体" w:hAnsi="宋体" w:eastAsia="宋体"/>
          <w:sz w:val="24"/>
          <w:szCs w:val="24"/>
        </w:rPr>
      </w:pPr>
      <w:r>
        <w:rPr>
          <w:rFonts w:ascii="宋体" w:hAnsi="宋体" w:eastAsia="宋体"/>
          <w:sz w:val="24"/>
          <w:szCs w:val="24"/>
        </w:rPr>
        <w:t xml:space="preserve">for i in range(10,-1,-1): sum+=i </w:t>
      </w:r>
    </w:p>
    <w:p>
      <w:pPr>
        <w:pStyle w:val="8"/>
        <w:numPr>
          <w:ilvl w:val="0"/>
          <w:numId w:val="178"/>
        </w:numPr>
        <w:ind w:firstLineChars="0"/>
        <w:rPr>
          <w:rFonts w:ascii="宋体" w:hAnsi="宋体" w:eastAsia="宋体"/>
          <w:color w:val="FF0000"/>
          <w:sz w:val="24"/>
          <w:szCs w:val="24"/>
        </w:rPr>
      </w:pPr>
      <w:r>
        <w:rPr>
          <w:rFonts w:ascii="宋体" w:hAnsi="宋体" w:eastAsia="宋体"/>
          <w:color w:val="FF0000"/>
          <w:sz w:val="24"/>
          <w:szCs w:val="24"/>
        </w:rPr>
        <w:t>for i in range(10,0): sum+=i</w:t>
      </w:r>
    </w:p>
    <w:p>
      <w:pPr>
        <w:pStyle w:val="8"/>
        <w:numPr>
          <w:ilvl w:val="0"/>
          <w:numId w:val="178"/>
        </w:numPr>
        <w:ind w:firstLineChars="0"/>
        <w:rPr>
          <w:rFonts w:ascii="宋体" w:hAnsi="宋体" w:eastAsia="宋体"/>
          <w:sz w:val="24"/>
          <w:szCs w:val="24"/>
        </w:rPr>
      </w:pPr>
      <w:r>
        <w:rPr>
          <w:rFonts w:ascii="宋体" w:hAnsi="宋体" w:eastAsia="宋体"/>
          <w:sz w:val="24"/>
          <w:szCs w:val="24"/>
        </w:rPr>
        <w:t>for i in range(1,11): sum+=i</w:t>
      </w:r>
    </w:p>
    <w:p>
      <w:pPr>
        <w:pStyle w:val="8"/>
        <w:numPr>
          <w:ilvl w:val="0"/>
          <w:numId w:val="178"/>
        </w:numPr>
        <w:ind w:firstLineChars="0"/>
        <w:rPr>
          <w:rFonts w:ascii="宋体" w:hAnsi="宋体" w:eastAsia="宋体"/>
          <w:sz w:val="24"/>
          <w:szCs w:val="24"/>
        </w:rPr>
      </w:pPr>
      <w:r>
        <w:rPr>
          <w:rFonts w:ascii="宋体" w:hAnsi="宋体" w:eastAsia="宋体"/>
          <w:sz w:val="24"/>
          <w:szCs w:val="24"/>
        </w:rPr>
        <w:t>for i in(10,9,8,7,6,5,4,3,2,1): sum+=i</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break语句与continue语句的说法中，以下选项中不正确的是</w:t>
      </w:r>
      <w:r>
        <w:rPr>
          <w:rFonts w:hint="eastAsia" w:ascii="宋体" w:hAnsi="宋体" w:eastAsia="宋体"/>
          <w:sz w:val="24"/>
          <w:szCs w:val="24"/>
        </w:rPr>
        <w:t>（ ）</w:t>
      </w:r>
      <w:r>
        <w:rPr>
          <w:rFonts w:ascii="宋体" w:hAnsi="宋体" w:eastAsia="宋体"/>
          <w:sz w:val="24"/>
          <w:szCs w:val="24"/>
        </w:rPr>
        <w:t>。</w:t>
      </w:r>
    </w:p>
    <w:p>
      <w:pPr>
        <w:pStyle w:val="8"/>
        <w:numPr>
          <w:ilvl w:val="0"/>
          <w:numId w:val="179"/>
        </w:numPr>
        <w:ind w:firstLineChars="0"/>
        <w:rPr>
          <w:rFonts w:ascii="宋体" w:hAnsi="宋体" w:eastAsia="宋体"/>
          <w:color w:val="FF0000"/>
          <w:sz w:val="24"/>
          <w:szCs w:val="24"/>
        </w:rPr>
      </w:pPr>
      <w:r>
        <w:rPr>
          <w:rFonts w:ascii="宋体" w:hAnsi="宋体" w:eastAsia="宋体"/>
          <w:color w:val="FF0000"/>
          <w:sz w:val="24"/>
          <w:szCs w:val="24"/>
        </w:rPr>
        <w:t>continue结束整个循环过程，不再判断循环的执行条件</w:t>
      </w:r>
    </w:p>
    <w:p>
      <w:pPr>
        <w:pStyle w:val="8"/>
        <w:numPr>
          <w:ilvl w:val="0"/>
          <w:numId w:val="179"/>
        </w:numPr>
        <w:ind w:firstLineChars="0"/>
        <w:rPr>
          <w:rFonts w:ascii="宋体" w:hAnsi="宋体" w:eastAsia="宋体"/>
          <w:sz w:val="24"/>
          <w:szCs w:val="24"/>
        </w:rPr>
      </w:pPr>
      <w:r>
        <w:rPr>
          <w:rFonts w:ascii="宋体" w:hAnsi="宋体" w:eastAsia="宋体"/>
          <w:sz w:val="24"/>
          <w:szCs w:val="24"/>
        </w:rPr>
        <w:t>continue用来结束当前当次语句，但不跳出当前的循环体</w:t>
      </w:r>
    </w:p>
    <w:p>
      <w:pPr>
        <w:pStyle w:val="8"/>
        <w:numPr>
          <w:ilvl w:val="0"/>
          <w:numId w:val="179"/>
        </w:numPr>
        <w:ind w:firstLineChars="0"/>
        <w:rPr>
          <w:rFonts w:ascii="宋体" w:hAnsi="宋体" w:eastAsia="宋体"/>
          <w:sz w:val="24"/>
          <w:szCs w:val="24"/>
        </w:rPr>
      </w:pPr>
      <w:r>
        <w:rPr>
          <w:rFonts w:ascii="宋体" w:hAnsi="宋体" w:eastAsia="宋体"/>
          <w:sz w:val="24"/>
          <w:szCs w:val="24"/>
        </w:rPr>
        <w:t>Python通过for、while等保留字构建循环结构</w:t>
      </w:r>
    </w:p>
    <w:p>
      <w:pPr>
        <w:pStyle w:val="8"/>
        <w:numPr>
          <w:ilvl w:val="0"/>
          <w:numId w:val="179"/>
        </w:numPr>
        <w:ind w:firstLineChars="0"/>
        <w:rPr>
          <w:rFonts w:ascii="宋体" w:hAnsi="宋体" w:eastAsia="宋体"/>
          <w:sz w:val="24"/>
          <w:szCs w:val="24"/>
        </w:rPr>
      </w:pPr>
      <w:r>
        <w:rPr>
          <w:rFonts w:hint="eastAsia" w:ascii="宋体" w:hAnsi="宋体" w:eastAsia="宋体"/>
          <w:sz w:val="24"/>
          <w:szCs w:val="24"/>
        </w:rPr>
        <w:t>遍历循环中的遍历结构可以是字符串、文件、组合数据类型和</w:t>
      </w:r>
      <w:r>
        <w:rPr>
          <w:rFonts w:ascii="宋体" w:hAnsi="宋体" w:eastAsia="宋体"/>
          <w:sz w:val="24"/>
          <w:szCs w:val="24"/>
        </w:rPr>
        <w:t xml:space="preserve">range()函数等 </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以下关于</w:t>
      </w:r>
      <w:r>
        <w:rPr>
          <w:rFonts w:ascii="宋体" w:hAnsi="宋体" w:eastAsia="宋体"/>
          <w:sz w:val="24"/>
          <w:szCs w:val="24"/>
        </w:rPr>
        <w:t>Python程序的基本语法元素，错误的描述是</w:t>
      </w:r>
      <w:r>
        <w:rPr>
          <w:rFonts w:hint="eastAsia" w:ascii="宋体" w:hAnsi="宋体" w:eastAsia="宋体"/>
          <w:sz w:val="24"/>
          <w:szCs w:val="24"/>
        </w:rPr>
        <w:t>（ ）</w:t>
      </w:r>
      <w:r>
        <w:rPr>
          <w:rFonts w:ascii="宋体" w:hAnsi="宋体" w:eastAsia="宋体"/>
          <w:sz w:val="24"/>
          <w:szCs w:val="24"/>
        </w:rPr>
        <w:t>。</w:t>
      </w:r>
    </w:p>
    <w:p>
      <w:pPr>
        <w:pStyle w:val="8"/>
        <w:numPr>
          <w:ilvl w:val="0"/>
          <w:numId w:val="180"/>
        </w:numPr>
        <w:ind w:firstLineChars="0"/>
        <w:rPr>
          <w:rFonts w:ascii="宋体" w:hAnsi="宋体" w:eastAsia="宋体"/>
          <w:color w:val="FF0000"/>
          <w:sz w:val="24"/>
          <w:szCs w:val="24"/>
        </w:rPr>
      </w:pPr>
      <w:r>
        <w:rPr>
          <w:rFonts w:ascii="宋体" w:hAnsi="宋体" w:eastAsia="宋体"/>
          <w:color w:val="FF0000"/>
          <w:sz w:val="24"/>
          <w:szCs w:val="24"/>
        </w:rPr>
        <w:t>Python语言只能用4个空格的缩进来实现程序的强制可读性</w:t>
      </w:r>
    </w:p>
    <w:p>
      <w:pPr>
        <w:pStyle w:val="8"/>
        <w:numPr>
          <w:ilvl w:val="0"/>
          <w:numId w:val="180"/>
        </w:numPr>
        <w:ind w:firstLineChars="0"/>
        <w:rPr>
          <w:rFonts w:ascii="宋体" w:hAnsi="宋体" w:eastAsia="宋体"/>
          <w:sz w:val="24"/>
          <w:szCs w:val="24"/>
        </w:rPr>
      </w:pPr>
      <w:r>
        <w:rPr>
          <w:rFonts w:hint="eastAsia" w:ascii="宋体" w:hAnsi="宋体" w:eastAsia="宋体"/>
          <w:sz w:val="24"/>
          <w:szCs w:val="24"/>
        </w:rPr>
        <w:t>变量是由用户定义的用来保存和表示数据的一种语法元素</w:t>
      </w:r>
    </w:p>
    <w:p>
      <w:pPr>
        <w:pStyle w:val="8"/>
        <w:numPr>
          <w:ilvl w:val="0"/>
          <w:numId w:val="180"/>
        </w:numPr>
        <w:ind w:firstLineChars="0"/>
        <w:rPr>
          <w:rFonts w:ascii="宋体" w:hAnsi="宋体" w:eastAsia="宋体"/>
          <w:sz w:val="24"/>
          <w:szCs w:val="24"/>
        </w:rPr>
      </w:pPr>
      <w:r>
        <w:rPr>
          <w:rFonts w:hint="eastAsia" w:ascii="宋体" w:hAnsi="宋体" w:eastAsia="宋体"/>
          <w:sz w:val="24"/>
          <w:szCs w:val="24"/>
        </w:rPr>
        <w:t>变量标识符是一个字符串，长度是没有限制的</w:t>
      </w:r>
    </w:p>
    <w:p>
      <w:pPr>
        <w:pStyle w:val="8"/>
        <w:numPr>
          <w:ilvl w:val="0"/>
          <w:numId w:val="180"/>
        </w:numPr>
        <w:ind w:firstLineChars="0"/>
        <w:rPr>
          <w:rFonts w:ascii="宋体" w:hAnsi="宋体" w:eastAsia="宋体"/>
          <w:sz w:val="24"/>
          <w:szCs w:val="24"/>
        </w:rPr>
      </w:pPr>
      <w:r>
        <w:rPr>
          <w:rFonts w:hint="eastAsia" w:ascii="宋体" w:hAnsi="宋体" w:eastAsia="宋体"/>
          <w:sz w:val="24"/>
          <w:szCs w:val="24"/>
        </w:rPr>
        <w:t>变量的命名规则之一是名字的首位不能是数字</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关于基本输入输出函数的描述，错误的选项是（ ）</w:t>
      </w:r>
      <w:r>
        <w:rPr>
          <w:rFonts w:ascii="宋体" w:hAnsi="宋体" w:eastAsia="宋体"/>
          <w:sz w:val="24"/>
          <w:szCs w:val="24"/>
        </w:rPr>
        <w:t>。</w:t>
      </w:r>
    </w:p>
    <w:p>
      <w:pPr>
        <w:pStyle w:val="8"/>
        <w:numPr>
          <w:ilvl w:val="0"/>
          <w:numId w:val="181"/>
        </w:numPr>
        <w:ind w:firstLineChars="0"/>
        <w:rPr>
          <w:rFonts w:ascii="宋体" w:hAnsi="宋体" w:eastAsia="宋体"/>
          <w:sz w:val="24"/>
          <w:szCs w:val="24"/>
        </w:rPr>
      </w:pPr>
      <w:r>
        <w:rPr>
          <w:rFonts w:ascii="宋体" w:hAnsi="宋体" w:eastAsia="宋体"/>
          <w:sz w:val="24"/>
          <w:szCs w:val="24"/>
        </w:rPr>
        <w:t>eval()函数的参数是“3*4”的时候，返回的值是整数“12”</w:t>
      </w:r>
    </w:p>
    <w:p>
      <w:pPr>
        <w:pStyle w:val="8"/>
        <w:numPr>
          <w:ilvl w:val="0"/>
          <w:numId w:val="181"/>
        </w:numPr>
        <w:ind w:firstLineChars="0"/>
        <w:rPr>
          <w:rFonts w:ascii="宋体" w:hAnsi="宋体" w:eastAsia="宋体"/>
          <w:sz w:val="24"/>
          <w:szCs w:val="24"/>
        </w:rPr>
      </w:pPr>
      <w:r>
        <w:rPr>
          <w:rFonts w:ascii="宋体" w:hAnsi="宋体" w:eastAsia="宋体"/>
          <w:sz w:val="24"/>
          <w:szCs w:val="24"/>
        </w:rPr>
        <w:t>print()函数的参数可以是一个函数，执行结果是显示函数返回的值</w:t>
      </w:r>
    </w:p>
    <w:p>
      <w:pPr>
        <w:pStyle w:val="8"/>
        <w:numPr>
          <w:ilvl w:val="0"/>
          <w:numId w:val="181"/>
        </w:numPr>
        <w:ind w:firstLineChars="0"/>
        <w:rPr>
          <w:rFonts w:ascii="宋体" w:hAnsi="宋体" w:eastAsia="宋体"/>
          <w:sz w:val="24"/>
          <w:szCs w:val="24"/>
        </w:rPr>
      </w:pPr>
      <w:r>
        <w:rPr>
          <w:rFonts w:hint="eastAsia" w:ascii="宋体" w:hAnsi="宋体" w:eastAsia="宋体"/>
          <w:sz w:val="24"/>
          <w:szCs w:val="24"/>
        </w:rPr>
        <w:t>当</w:t>
      </w:r>
      <w:r>
        <w:rPr>
          <w:rFonts w:ascii="宋体" w:hAnsi="宋体" w:eastAsia="宋体"/>
          <w:sz w:val="24"/>
          <w:szCs w:val="24"/>
        </w:rPr>
        <w:t>print()函数输出多个变量的时候，可以用逗号分隔多个变量名</w:t>
      </w:r>
    </w:p>
    <w:p>
      <w:pPr>
        <w:pStyle w:val="8"/>
        <w:numPr>
          <w:ilvl w:val="0"/>
          <w:numId w:val="181"/>
        </w:numPr>
        <w:ind w:firstLineChars="0"/>
        <w:rPr>
          <w:rFonts w:ascii="宋体" w:hAnsi="宋体" w:eastAsia="宋体"/>
          <w:color w:val="FF0000"/>
          <w:sz w:val="24"/>
          <w:szCs w:val="24"/>
        </w:rPr>
      </w:pPr>
      <w:r>
        <w:rPr>
          <w:rFonts w:hint="eastAsia" w:ascii="宋体" w:hAnsi="宋体" w:eastAsia="宋体"/>
          <w:color w:val="FF0000"/>
          <w:sz w:val="24"/>
          <w:szCs w:val="24"/>
        </w:rPr>
        <w:t>当用户输入一个整数“</w:t>
      </w:r>
      <w:r>
        <w:rPr>
          <w:rFonts w:ascii="宋体" w:hAnsi="宋体" w:eastAsia="宋体"/>
          <w:color w:val="FF0000"/>
          <w:sz w:val="24"/>
          <w:szCs w:val="24"/>
        </w:rPr>
        <w:t>6”的时候，input()函数返回的也是整数“6”</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一般整数用十进制表示，若用其他进制表示一个数，错误的描述选项是（ ）</w:t>
      </w:r>
      <w:r>
        <w:rPr>
          <w:rFonts w:ascii="宋体" w:hAnsi="宋体" w:eastAsia="宋体"/>
          <w:sz w:val="24"/>
          <w:szCs w:val="24"/>
        </w:rPr>
        <w:t>。</w:t>
      </w:r>
    </w:p>
    <w:p>
      <w:pPr>
        <w:pStyle w:val="8"/>
        <w:numPr>
          <w:ilvl w:val="0"/>
          <w:numId w:val="182"/>
        </w:numPr>
        <w:ind w:firstLineChars="0"/>
        <w:rPr>
          <w:rFonts w:ascii="宋体" w:hAnsi="宋体" w:eastAsia="宋体"/>
          <w:color w:val="FF0000"/>
          <w:sz w:val="24"/>
          <w:szCs w:val="24"/>
        </w:rPr>
      </w:pPr>
      <w:r>
        <w:rPr>
          <w:rFonts w:ascii="宋体" w:hAnsi="宋体" w:eastAsia="宋体"/>
          <w:color w:val="FF0000"/>
          <w:sz w:val="24"/>
          <w:szCs w:val="24"/>
        </w:rPr>
        <w:t>1010b表示一个二进制数</w:t>
      </w:r>
    </w:p>
    <w:p>
      <w:pPr>
        <w:pStyle w:val="8"/>
        <w:numPr>
          <w:ilvl w:val="0"/>
          <w:numId w:val="182"/>
        </w:numPr>
        <w:ind w:firstLineChars="0"/>
        <w:rPr>
          <w:rFonts w:ascii="宋体" w:hAnsi="宋体" w:eastAsia="宋体"/>
          <w:sz w:val="24"/>
          <w:szCs w:val="24"/>
        </w:rPr>
      </w:pPr>
      <w:r>
        <w:rPr>
          <w:rFonts w:ascii="宋体" w:hAnsi="宋体" w:eastAsia="宋体"/>
          <w:sz w:val="24"/>
          <w:szCs w:val="24"/>
        </w:rPr>
        <w:t>0b1010表示一个二进制数</w:t>
      </w:r>
    </w:p>
    <w:p>
      <w:pPr>
        <w:pStyle w:val="8"/>
        <w:numPr>
          <w:ilvl w:val="0"/>
          <w:numId w:val="182"/>
        </w:numPr>
        <w:ind w:firstLineChars="0"/>
        <w:rPr>
          <w:rFonts w:ascii="宋体" w:hAnsi="宋体" w:eastAsia="宋体"/>
          <w:sz w:val="24"/>
          <w:szCs w:val="24"/>
        </w:rPr>
      </w:pPr>
      <w:r>
        <w:rPr>
          <w:rFonts w:ascii="宋体" w:hAnsi="宋体" w:eastAsia="宋体"/>
          <w:sz w:val="24"/>
          <w:szCs w:val="24"/>
        </w:rPr>
        <w:t>0o1010表示一个八进制数</w:t>
      </w:r>
    </w:p>
    <w:p>
      <w:pPr>
        <w:pStyle w:val="8"/>
        <w:numPr>
          <w:ilvl w:val="0"/>
          <w:numId w:val="182"/>
        </w:numPr>
        <w:ind w:firstLineChars="0"/>
        <w:rPr>
          <w:rFonts w:ascii="宋体" w:hAnsi="宋体" w:eastAsia="宋体"/>
          <w:sz w:val="24"/>
          <w:szCs w:val="24"/>
        </w:rPr>
      </w:pPr>
      <w:r>
        <w:rPr>
          <w:rFonts w:ascii="宋体" w:hAnsi="宋体" w:eastAsia="宋体"/>
          <w:sz w:val="24"/>
          <w:szCs w:val="24"/>
        </w:rPr>
        <w:t>0x1010表示一个十六进制数</w:t>
      </w:r>
    </w:p>
    <w:p>
      <w:pPr>
        <w:pStyle w:val="8"/>
        <w:numPr>
          <w:ilvl w:val="0"/>
          <w:numId w:val="3"/>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关于</w:t>
      </w:r>
      <w:r>
        <w:rPr>
          <w:rFonts w:ascii="宋体" w:hAnsi="宋体" w:eastAsia="宋体"/>
          <w:sz w:val="24"/>
          <w:szCs w:val="24"/>
        </w:rPr>
        <w:t>Python数据类型的描述,正确的选项是</w:t>
      </w:r>
      <w:r>
        <w:rPr>
          <w:rFonts w:hint="eastAsia" w:ascii="宋体" w:hAnsi="宋体" w:eastAsia="宋体"/>
          <w:sz w:val="24"/>
          <w:szCs w:val="24"/>
        </w:rPr>
        <w:t>（ ）</w:t>
      </w:r>
      <w:r>
        <w:rPr>
          <w:rFonts w:ascii="宋体" w:hAnsi="宋体" w:eastAsia="宋体"/>
          <w:sz w:val="24"/>
          <w:szCs w:val="24"/>
        </w:rPr>
        <w:t>。</w:t>
      </w:r>
    </w:p>
    <w:p>
      <w:pPr>
        <w:pStyle w:val="8"/>
        <w:numPr>
          <w:ilvl w:val="0"/>
          <w:numId w:val="183"/>
        </w:numPr>
        <w:ind w:firstLineChars="0"/>
        <w:rPr>
          <w:rFonts w:ascii="宋体" w:hAnsi="宋体" w:eastAsia="宋体"/>
          <w:sz w:val="24"/>
          <w:szCs w:val="24"/>
        </w:rPr>
      </w:pPr>
      <w:r>
        <w:rPr>
          <w:rFonts w:hint="eastAsia" w:ascii="宋体" w:hAnsi="宋体" w:eastAsia="宋体"/>
          <w:sz w:val="24"/>
          <w:szCs w:val="24"/>
        </w:rPr>
        <w:t>函数</w:t>
      </w:r>
      <w:r>
        <w:rPr>
          <w:rFonts w:ascii="宋体" w:hAnsi="宋体" w:eastAsia="宋体"/>
          <w:sz w:val="24"/>
          <w:szCs w:val="24"/>
        </w:rPr>
        <w:t>lower(x)是将字符串x的首字母小写</w:t>
      </w:r>
    </w:p>
    <w:p>
      <w:pPr>
        <w:pStyle w:val="8"/>
        <w:numPr>
          <w:ilvl w:val="0"/>
          <w:numId w:val="183"/>
        </w:numPr>
        <w:ind w:firstLineChars="0"/>
        <w:rPr>
          <w:rFonts w:ascii="宋体" w:hAnsi="宋体" w:eastAsia="宋体"/>
          <w:sz w:val="24"/>
          <w:szCs w:val="24"/>
        </w:rPr>
      </w:pPr>
      <w:r>
        <w:rPr>
          <w:rFonts w:hint="eastAsia" w:ascii="宋体" w:hAnsi="宋体" w:eastAsia="宋体"/>
          <w:sz w:val="24"/>
          <w:szCs w:val="24"/>
        </w:rPr>
        <w:t>内置函数</w:t>
      </w:r>
      <w:r>
        <w:rPr>
          <w:rFonts w:ascii="宋体" w:hAnsi="宋体" w:eastAsia="宋体"/>
          <w:sz w:val="24"/>
          <w:szCs w:val="24"/>
        </w:rPr>
        <w:t>divmod(x,y)的运算结果是两个整数：x除y的整数商及余数</w:t>
      </w:r>
    </w:p>
    <w:p>
      <w:pPr>
        <w:pStyle w:val="8"/>
        <w:numPr>
          <w:ilvl w:val="0"/>
          <w:numId w:val="183"/>
        </w:numPr>
        <w:ind w:firstLineChars="0"/>
        <w:rPr>
          <w:rFonts w:ascii="宋体" w:hAnsi="宋体" w:eastAsia="宋体"/>
          <w:sz w:val="24"/>
          <w:szCs w:val="24"/>
        </w:rPr>
      </w:pPr>
      <w:r>
        <w:rPr>
          <w:rFonts w:hint="eastAsia" w:ascii="宋体" w:hAnsi="宋体" w:eastAsia="宋体"/>
          <w:sz w:val="24"/>
          <w:szCs w:val="24"/>
        </w:rPr>
        <w:t>函数</w:t>
      </w:r>
      <w:r>
        <w:rPr>
          <w:rFonts w:ascii="宋体" w:hAnsi="宋体" w:eastAsia="宋体"/>
          <w:sz w:val="24"/>
          <w:szCs w:val="24"/>
        </w:rPr>
        <w:t>ord(x)是返回字符串x对应的Unicode编码</w:t>
      </w:r>
    </w:p>
    <w:p>
      <w:pPr>
        <w:pStyle w:val="8"/>
        <w:numPr>
          <w:ilvl w:val="0"/>
          <w:numId w:val="183"/>
        </w:numPr>
        <w:ind w:firstLineChars="0"/>
        <w:rPr>
          <w:rFonts w:ascii="宋体" w:hAnsi="宋体" w:eastAsia="宋体"/>
          <w:color w:val="FF0000"/>
          <w:sz w:val="24"/>
          <w:szCs w:val="24"/>
        </w:rPr>
      </w:pPr>
      <w:r>
        <w:rPr>
          <w:rFonts w:hint="eastAsia" w:ascii="宋体" w:hAnsi="宋体" w:eastAsia="宋体"/>
          <w:color w:val="FF0000"/>
          <w:sz w:val="24"/>
          <w:szCs w:val="24"/>
        </w:rPr>
        <w:t>运算符</w:t>
      </w:r>
      <w:r>
        <w:rPr>
          <w:rFonts w:ascii="宋体" w:hAnsi="宋体" w:eastAsia="宋体"/>
          <w:color w:val="FF0000"/>
          <w:sz w:val="24"/>
          <w:szCs w:val="24"/>
        </w:rPr>
        <w:t>+、-、*、/ 等跟赋值符号 = 相连，形成增强赋值操作符</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关于打开文件函数</w:t>
      </w:r>
      <w:r>
        <w:rPr>
          <w:rFonts w:ascii="宋体" w:hAnsi="宋体" w:eastAsia="宋体"/>
          <w:sz w:val="24"/>
          <w:szCs w:val="24"/>
        </w:rPr>
        <w:t>open(&lt;文件路径名&gt;,&lt;打开模式&gt;)中打开模式的描述，正确的选项是</w:t>
      </w:r>
      <w:r>
        <w:rPr>
          <w:rFonts w:hint="eastAsia" w:ascii="宋体" w:hAnsi="宋体" w:eastAsia="宋体"/>
          <w:sz w:val="24"/>
          <w:szCs w:val="24"/>
        </w:rPr>
        <w:t>（ ）</w:t>
      </w:r>
      <w:r>
        <w:rPr>
          <w:rFonts w:ascii="宋体" w:hAnsi="宋体" w:eastAsia="宋体"/>
          <w:sz w:val="24"/>
          <w:szCs w:val="24"/>
        </w:rPr>
        <w:t>。</w:t>
      </w:r>
    </w:p>
    <w:p>
      <w:pPr>
        <w:pStyle w:val="8"/>
        <w:numPr>
          <w:ilvl w:val="0"/>
          <w:numId w:val="184"/>
        </w:numPr>
        <w:ind w:firstLineChars="0"/>
        <w:rPr>
          <w:rFonts w:ascii="宋体" w:hAnsi="宋体" w:eastAsia="宋体"/>
          <w:color w:val="FF0000"/>
          <w:sz w:val="24"/>
          <w:szCs w:val="24"/>
        </w:rPr>
      </w:pPr>
      <w:r>
        <w:rPr>
          <w:rFonts w:hint="eastAsia" w:ascii="宋体" w:hAnsi="宋体" w:eastAsia="宋体"/>
          <w:color w:val="FF0000"/>
          <w:sz w:val="24"/>
          <w:szCs w:val="24"/>
        </w:rPr>
        <w:t>’</w:t>
      </w:r>
      <w:r>
        <w:rPr>
          <w:rFonts w:ascii="宋体" w:hAnsi="宋体" w:eastAsia="宋体"/>
          <w:color w:val="FF0000"/>
          <w:sz w:val="24"/>
          <w:szCs w:val="24"/>
        </w:rPr>
        <w:t>r’表示只读模式打开文件，如果文件不存在，就会返回异常</w:t>
      </w:r>
    </w:p>
    <w:p>
      <w:pPr>
        <w:pStyle w:val="8"/>
        <w:numPr>
          <w:ilvl w:val="0"/>
          <w:numId w:val="184"/>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a’表示追加模式打开文件，如果文件不存在，就返回异常</w:t>
      </w:r>
    </w:p>
    <w:p>
      <w:pPr>
        <w:pStyle w:val="8"/>
        <w:numPr>
          <w:ilvl w:val="0"/>
          <w:numId w:val="184"/>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w’表示写模式打开文件，如果文件存在，就会在文件尾继续写</w:t>
      </w:r>
    </w:p>
    <w:p>
      <w:pPr>
        <w:pStyle w:val="8"/>
        <w:numPr>
          <w:ilvl w:val="0"/>
          <w:numId w:val="184"/>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b’表示二进制文件模式打开文件，可以单独作为open函数的参数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以下正确的描述是（ ）</w:t>
      </w:r>
      <w:r>
        <w:rPr>
          <w:rFonts w:ascii="宋体" w:hAnsi="宋体" w:eastAsia="宋体"/>
          <w:sz w:val="24"/>
          <w:szCs w:val="24"/>
        </w:rPr>
        <w:t>。</w:t>
      </w:r>
    </w:p>
    <w:p>
      <w:pPr>
        <w:pStyle w:val="8"/>
        <w:numPr>
          <w:ilvl w:val="0"/>
          <w:numId w:val="185"/>
        </w:numPr>
        <w:ind w:firstLineChars="0"/>
        <w:rPr>
          <w:rFonts w:ascii="宋体" w:hAnsi="宋体" w:eastAsia="宋体"/>
          <w:sz w:val="24"/>
          <w:szCs w:val="24"/>
        </w:rPr>
      </w:pPr>
      <w:r>
        <w:rPr>
          <w:rFonts w:hint="eastAsia" w:ascii="宋体" w:hAnsi="宋体" w:eastAsia="宋体"/>
          <w:sz w:val="24"/>
          <w:szCs w:val="24"/>
        </w:rPr>
        <w:t>函数的定义和函数的调用均可嵌套</w:t>
      </w:r>
    </w:p>
    <w:p>
      <w:pPr>
        <w:pStyle w:val="8"/>
        <w:numPr>
          <w:ilvl w:val="0"/>
          <w:numId w:val="185"/>
        </w:numPr>
        <w:ind w:firstLineChars="0"/>
        <w:rPr>
          <w:rFonts w:ascii="宋体" w:hAnsi="宋体" w:eastAsia="宋体"/>
          <w:sz w:val="24"/>
          <w:szCs w:val="24"/>
        </w:rPr>
      </w:pPr>
      <w:r>
        <w:rPr>
          <w:rFonts w:hint="eastAsia" w:ascii="宋体" w:hAnsi="宋体" w:eastAsia="宋体"/>
          <w:sz w:val="24"/>
          <w:szCs w:val="24"/>
        </w:rPr>
        <w:t>函数的定义和函数的调用均不可以嵌套</w:t>
      </w:r>
    </w:p>
    <w:p>
      <w:pPr>
        <w:pStyle w:val="8"/>
        <w:numPr>
          <w:ilvl w:val="0"/>
          <w:numId w:val="185"/>
        </w:numPr>
        <w:ind w:firstLineChars="0"/>
        <w:rPr>
          <w:rFonts w:ascii="宋体" w:hAnsi="宋体" w:eastAsia="宋体"/>
          <w:color w:val="FF0000"/>
          <w:sz w:val="24"/>
          <w:szCs w:val="24"/>
        </w:rPr>
      </w:pPr>
      <w:r>
        <w:rPr>
          <w:rFonts w:hint="eastAsia" w:ascii="宋体" w:hAnsi="宋体" w:eastAsia="宋体"/>
          <w:color w:val="FF0000"/>
          <w:sz w:val="24"/>
          <w:szCs w:val="24"/>
        </w:rPr>
        <w:t>函数的定义不可以嵌套，但函数的调用可以嵌套</w:t>
      </w:r>
    </w:p>
    <w:p>
      <w:pPr>
        <w:pStyle w:val="8"/>
        <w:numPr>
          <w:ilvl w:val="0"/>
          <w:numId w:val="185"/>
        </w:numPr>
        <w:ind w:firstLineChars="0"/>
        <w:rPr>
          <w:rFonts w:ascii="宋体" w:hAnsi="宋体" w:eastAsia="宋体"/>
          <w:sz w:val="24"/>
          <w:szCs w:val="24"/>
        </w:rPr>
      </w:pPr>
      <w:r>
        <w:rPr>
          <w:rFonts w:hint="eastAsia" w:ascii="宋体" w:hAnsi="宋体" w:eastAsia="宋体"/>
          <w:sz w:val="24"/>
          <w:szCs w:val="24"/>
        </w:rPr>
        <w:t>函数的定义可以嵌套，但函数的调用不可以嵌套</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关于列表数据结构，下面描述正确的是（ ）。</w:t>
      </w:r>
    </w:p>
    <w:p>
      <w:pPr>
        <w:pStyle w:val="8"/>
        <w:numPr>
          <w:ilvl w:val="0"/>
          <w:numId w:val="186"/>
        </w:numPr>
        <w:ind w:firstLineChars="0"/>
        <w:rPr>
          <w:rFonts w:ascii="宋体" w:hAnsi="宋体" w:eastAsia="宋体"/>
          <w:sz w:val="24"/>
          <w:szCs w:val="24"/>
        </w:rPr>
      </w:pPr>
      <w:r>
        <w:rPr>
          <w:rFonts w:hint="eastAsia" w:ascii="宋体" w:hAnsi="宋体" w:eastAsia="宋体"/>
          <w:sz w:val="24"/>
          <w:szCs w:val="24"/>
        </w:rPr>
        <w:t>不支持</w:t>
      </w:r>
      <w:r>
        <w:rPr>
          <w:rFonts w:ascii="宋体" w:hAnsi="宋体" w:eastAsia="宋体"/>
          <w:sz w:val="24"/>
          <w:szCs w:val="24"/>
        </w:rPr>
        <w:t xml:space="preserve"> in 运算符</w:t>
      </w:r>
    </w:p>
    <w:p>
      <w:pPr>
        <w:pStyle w:val="8"/>
        <w:numPr>
          <w:ilvl w:val="0"/>
          <w:numId w:val="186"/>
        </w:numPr>
        <w:ind w:firstLineChars="0"/>
        <w:rPr>
          <w:rFonts w:ascii="宋体" w:hAnsi="宋体" w:eastAsia="宋体"/>
          <w:sz w:val="24"/>
          <w:szCs w:val="24"/>
        </w:rPr>
      </w:pPr>
      <w:r>
        <w:rPr>
          <w:rFonts w:hint="eastAsia" w:ascii="宋体" w:hAnsi="宋体" w:eastAsia="宋体"/>
          <w:color w:val="FF0000"/>
          <w:sz w:val="24"/>
          <w:szCs w:val="24"/>
        </w:rPr>
        <w:t>可以不按顺序查找元素</w:t>
      </w:r>
    </w:p>
    <w:p>
      <w:pPr>
        <w:pStyle w:val="8"/>
        <w:numPr>
          <w:ilvl w:val="0"/>
          <w:numId w:val="186"/>
        </w:numPr>
        <w:ind w:firstLineChars="0"/>
        <w:rPr>
          <w:rFonts w:ascii="宋体" w:hAnsi="宋体" w:eastAsia="宋体"/>
          <w:sz w:val="24"/>
          <w:szCs w:val="24"/>
        </w:rPr>
      </w:pPr>
      <w:r>
        <w:rPr>
          <w:rFonts w:hint="eastAsia" w:ascii="宋体" w:hAnsi="宋体" w:eastAsia="宋体"/>
          <w:sz w:val="24"/>
          <w:szCs w:val="24"/>
        </w:rPr>
        <w:t>必须按顺序插入元素</w:t>
      </w:r>
    </w:p>
    <w:p>
      <w:pPr>
        <w:pStyle w:val="8"/>
        <w:numPr>
          <w:ilvl w:val="0"/>
          <w:numId w:val="186"/>
        </w:numPr>
        <w:ind w:firstLineChars="0"/>
        <w:rPr>
          <w:rFonts w:ascii="宋体" w:hAnsi="宋体" w:eastAsia="宋体"/>
          <w:sz w:val="24"/>
          <w:szCs w:val="24"/>
        </w:rPr>
      </w:pPr>
      <w:r>
        <w:rPr>
          <w:rFonts w:hint="eastAsia" w:ascii="宋体" w:hAnsi="宋体" w:eastAsia="宋体"/>
          <w:sz w:val="24"/>
          <w:szCs w:val="24"/>
        </w:rPr>
        <w:t>所有元素类型必须相同</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关于递归的说法正确的是（ ），</w:t>
      </w:r>
    </w:p>
    <w:p>
      <w:pPr>
        <w:pStyle w:val="8"/>
        <w:numPr>
          <w:ilvl w:val="0"/>
          <w:numId w:val="187"/>
        </w:numPr>
        <w:ind w:firstLineChars="0"/>
        <w:rPr>
          <w:rFonts w:ascii="宋体" w:hAnsi="宋体" w:eastAsia="宋体"/>
          <w:sz w:val="24"/>
          <w:szCs w:val="24"/>
        </w:rPr>
      </w:pPr>
      <w:r>
        <w:rPr>
          <w:rFonts w:hint="eastAsia" w:ascii="宋体" w:hAnsi="宋体" w:eastAsia="宋体"/>
          <w:sz w:val="24"/>
          <w:szCs w:val="24"/>
        </w:rPr>
        <w:t>递归编写的程序代码通常比非递归的少，所以递归就是比非递归好</w:t>
      </w:r>
    </w:p>
    <w:p>
      <w:pPr>
        <w:pStyle w:val="8"/>
        <w:numPr>
          <w:ilvl w:val="0"/>
          <w:numId w:val="187"/>
        </w:numPr>
        <w:ind w:firstLineChars="0"/>
        <w:rPr>
          <w:rFonts w:ascii="宋体" w:hAnsi="宋体" w:eastAsia="宋体"/>
          <w:sz w:val="24"/>
          <w:szCs w:val="24"/>
        </w:rPr>
      </w:pPr>
      <w:r>
        <w:rPr>
          <w:rFonts w:hint="eastAsia" w:ascii="宋体" w:hAnsi="宋体" w:eastAsia="宋体"/>
          <w:sz w:val="24"/>
          <w:szCs w:val="24"/>
        </w:rPr>
        <w:t>在能够使用递归函数的时候，尽量使用递归，因为它可以使得程序变得简洁，易于理解</w:t>
      </w:r>
    </w:p>
    <w:p>
      <w:pPr>
        <w:pStyle w:val="8"/>
        <w:numPr>
          <w:ilvl w:val="0"/>
          <w:numId w:val="187"/>
        </w:numPr>
        <w:ind w:firstLineChars="0"/>
        <w:rPr>
          <w:rFonts w:ascii="宋体" w:hAnsi="宋体" w:eastAsia="宋体"/>
          <w:color w:val="FF0000"/>
          <w:sz w:val="24"/>
          <w:szCs w:val="24"/>
        </w:rPr>
      </w:pPr>
      <w:r>
        <w:rPr>
          <w:rFonts w:hint="eastAsia" w:ascii="宋体" w:hAnsi="宋体" w:eastAsia="宋体"/>
          <w:color w:val="FF0000"/>
          <w:sz w:val="24"/>
          <w:szCs w:val="24"/>
        </w:rPr>
        <w:t>递归是一种程序调用自身的现象</w:t>
      </w:r>
    </w:p>
    <w:p>
      <w:pPr>
        <w:pStyle w:val="8"/>
        <w:numPr>
          <w:ilvl w:val="0"/>
          <w:numId w:val="187"/>
        </w:numPr>
        <w:ind w:firstLineChars="0"/>
        <w:rPr>
          <w:rFonts w:ascii="宋体" w:hAnsi="宋体" w:eastAsia="宋体"/>
          <w:sz w:val="24"/>
          <w:szCs w:val="24"/>
        </w:rPr>
      </w:pPr>
      <w:r>
        <w:rPr>
          <w:rFonts w:hint="eastAsia" w:ascii="宋体" w:hAnsi="宋体" w:eastAsia="宋体"/>
          <w:sz w:val="24"/>
          <w:szCs w:val="24"/>
        </w:rPr>
        <w:t>递归函数的执行效率优于非递归函数</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以下哪个选项可以创建一个</w:t>
      </w:r>
      <w:r>
        <w:rPr>
          <w:rFonts w:ascii="宋体" w:hAnsi="宋体" w:eastAsia="宋体"/>
          <w:sz w:val="24"/>
          <w:szCs w:val="24"/>
        </w:rPr>
        <w:t xml:space="preserve"> 4x4 的单位矩阵</w:t>
      </w:r>
      <w:r>
        <w:rPr>
          <w:rFonts w:hint="eastAsia" w:ascii="宋体" w:hAnsi="宋体" w:eastAsia="宋体"/>
          <w:sz w:val="24"/>
          <w:szCs w:val="24"/>
        </w:rPr>
        <w:t>（ ）。</w:t>
      </w:r>
    </w:p>
    <w:p>
      <w:pPr>
        <w:pStyle w:val="8"/>
        <w:numPr>
          <w:ilvl w:val="0"/>
          <w:numId w:val="188"/>
        </w:numPr>
        <w:ind w:firstLineChars="0"/>
        <w:rPr>
          <w:rFonts w:ascii="宋体" w:hAnsi="宋体" w:eastAsia="宋体"/>
          <w:sz w:val="24"/>
          <w:szCs w:val="24"/>
        </w:rPr>
      </w:pPr>
      <w:r>
        <w:rPr>
          <w:rFonts w:ascii="宋体" w:hAnsi="宋体" w:eastAsia="宋体"/>
          <w:sz w:val="24"/>
          <w:szCs w:val="24"/>
        </w:rPr>
        <w:t xml:space="preserve">np.range(4,4) </w:t>
      </w:r>
    </w:p>
    <w:p>
      <w:pPr>
        <w:pStyle w:val="8"/>
        <w:numPr>
          <w:ilvl w:val="0"/>
          <w:numId w:val="188"/>
        </w:numPr>
        <w:ind w:firstLineChars="0"/>
        <w:rPr>
          <w:rFonts w:ascii="宋体" w:hAnsi="宋体" w:eastAsia="宋体"/>
          <w:sz w:val="24"/>
          <w:szCs w:val="24"/>
        </w:rPr>
      </w:pPr>
      <w:r>
        <w:rPr>
          <w:rFonts w:ascii="宋体" w:hAnsi="宋体" w:eastAsia="宋体"/>
          <w:sz w:val="24"/>
          <w:szCs w:val="24"/>
        </w:rPr>
        <w:t>np.eye[4]</w:t>
      </w:r>
    </w:p>
    <w:p>
      <w:pPr>
        <w:pStyle w:val="8"/>
        <w:numPr>
          <w:ilvl w:val="0"/>
          <w:numId w:val="188"/>
        </w:numPr>
        <w:ind w:firstLineChars="0"/>
        <w:rPr>
          <w:rFonts w:ascii="宋体" w:hAnsi="宋体" w:eastAsia="宋体"/>
          <w:sz w:val="24"/>
          <w:szCs w:val="24"/>
        </w:rPr>
      </w:pPr>
      <w:r>
        <w:rPr>
          <w:rFonts w:ascii="宋体" w:hAnsi="宋体" w:eastAsia="宋体"/>
          <w:sz w:val="24"/>
          <w:szCs w:val="24"/>
        </w:rPr>
        <w:t>np.zeros(4)</w:t>
      </w:r>
    </w:p>
    <w:p>
      <w:pPr>
        <w:pStyle w:val="8"/>
        <w:numPr>
          <w:ilvl w:val="0"/>
          <w:numId w:val="188"/>
        </w:numPr>
        <w:ind w:firstLineChars="0"/>
        <w:rPr>
          <w:rFonts w:ascii="宋体" w:hAnsi="宋体" w:eastAsia="宋体"/>
          <w:color w:val="FF0000"/>
          <w:sz w:val="24"/>
          <w:szCs w:val="24"/>
        </w:rPr>
      </w:pPr>
      <w:r>
        <w:rPr>
          <w:rFonts w:ascii="宋体" w:hAnsi="宋体" w:eastAsia="宋体"/>
          <w:color w:val="FF0000"/>
          <w:sz w:val="24"/>
          <w:szCs w:val="24"/>
        </w:rPr>
        <w:t>np.eye(4)</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pandas库的DataFrame对象，哪个说法是正确的</w:t>
      </w:r>
      <w:r>
        <w:rPr>
          <w:rFonts w:hint="eastAsia" w:ascii="宋体" w:hAnsi="宋体" w:eastAsia="宋体"/>
          <w:sz w:val="24"/>
          <w:szCs w:val="24"/>
        </w:rPr>
        <w:t>（ ）。</w:t>
      </w:r>
    </w:p>
    <w:p>
      <w:pPr>
        <w:pStyle w:val="8"/>
        <w:numPr>
          <w:ilvl w:val="0"/>
          <w:numId w:val="189"/>
        </w:numPr>
        <w:ind w:firstLineChars="0"/>
        <w:rPr>
          <w:rFonts w:ascii="宋体" w:hAnsi="宋体" w:eastAsia="宋体"/>
          <w:color w:val="FF0000"/>
          <w:sz w:val="24"/>
          <w:szCs w:val="24"/>
        </w:rPr>
      </w:pPr>
      <w:r>
        <w:rPr>
          <w:rFonts w:ascii="宋体" w:hAnsi="宋体" w:eastAsia="宋体"/>
          <w:color w:val="FF0000"/>
          <w:sz w:val="24"/>
          <w:szCs w:val="24"/>
        </w:rPr>
        <w:t>DataFrame是二维带索引的数组，索引可自定义</w:t>
      </w:r>
    </w:p>
    <w:p>
      <w:pPr>
        <w:pStyle w:val="8"/>
        <w:numPr>
          <w:ilvl w:val="0"/>
          <w:numId w:val="189"/>
        </w:numPr>
        <w:ind w:firstLineChars="0"/>
        <w:rPr>
          <w:rFonts w:ascii="宋体" w:hAnsi="宋体" w:eastAsia="宋体"/>
          <w:sz w:val="24"/>
          <w:szCs w:val="24"/>
        </w:rPr>
      </w:pPr>
      <w:r>
        <w:rPr>
          <w:rFonts w:ascii="宋体" w:hAnsi="宋体" w:eastAsia="宋体"/>
          <w:sz w:val="24"/>
          <w:szCs w:val="24"/>
        </w:rPr>
        <w:t>DataFrame与二维ndarray类型在数据运算上方法一致</w:t>
      </w:r>
    </w:p>
    <w:p>
      <w:pPr>
        <w:pStyle w:val="8"/>
        <w:numPr>
          <w:ilvl w:val="0"/>
          <w:numId w:val="189"/>
        </w:numPr>
        <w:ind w:firstLineChars="0"/>
        <w:rPr>
          <w:rFonts w:ascii="宋体" w:hAnsi="宋体" w:eastAsia="宋体"/>
          <w:sz w:val="24"/>
          <w:szCs w:val="24"/>
        </w:rPr>
      </w:pPr>
      <w:r>
        <w:rPr>
          <w:rFonts w:ascii="宋体" w:hAnsi="宋体" w:eastAsia="宋体"/>
          <w:sz w:val="24"/>
          <w:szCs w:val="24"/>
        </w:rPr>
        <w:t>DataFrame只能表示二维数据</w:t>
      </w:r>
    </w:p>
    <w:p>
      <w:pPr>
        <w:pStyle w:val="8"/>
        <w:numPr>
          <w:ilvl w:val="0"/>
          <w:numId w:val="189"/>
        </w:numPr>
        <w:ind w:firstLineChars="0"/>
        <w:rPr>
          <w:rFonts w:ascii="宋体" w:hAnsi="宋体" w:eastAsia="宋体"/>
          <w:sz w:val="24"/>
          <w:szCs w:val="24"/>
        </w:rPr>
      </w:pPr>
      <w:r>
        <w:rPr>
          <w:rFonts w:ascii="宋体" w:hAnsi="宋体" w:eastAsia="宋体"/>
          <w:sz w:val="24"/>
          <w:szCs w:val="24"/>
        </w:rPr>
        <w:t>DataFrame由2个Series组成</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下面两段代码，哪个说法不正确（ ）。</w:t>
      </w:r>
    </w:p>
    <w:p>
      <w:pPr>
        <w:pStyle w:val="4"/>
        <w:shd w:val="clear" w:color="auto" w:fill="FFFFFF"/>
        <w:ind w:left="2520" w:leftChars="120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type="textWrapping"/>
      </w:r>
      <w:r>
        <w:rPr>
          <w:rFonts w:ascii="Courier New" w:hAnsi="Courier New" w:cs="Courier New"/>
          <w:color w:val="000000"/>
          <w:sz w:val="20"/>
          <w:szCs w:val="20"/>
        </w:rPr>
        <w:t>a = np.array([</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0000FF"/>
          <w:sz w:val="20"/>
          <w:szCs w:val="20"/>
        </w:rPr>
        <w:t>8</w:t>
      </w:r>
      <w:r>
        <w:rPr>
          <w:rFonts w:ascii="Courier New" w:hAnsi="Courier New" w:cs="Courier New"/>
          <w:color w:val="000000"/>
          <w:sz w:val="20"/>
          <w:szCs w:val="20"/>
        </w:rPr>
        <w:t xml:space="preserve">, </w:t>
      </w:r>
      <w:r>
        <w:rPr>
          <w:rFonts w:ascii="Courier New" w:hAnsi="Courier New" w:cs="Courier New"/>
          <w:color w:val="0000FF"/>
          <w:sz w:val="20"/>
          <w:szCs w:val="20"/>
        </w:rPr>
        <w:t>9</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pandas </w:t>
      </w:r>
      <w:r>
        <w:rPr>
          <w:rFonts w:ascii="Courier New" w:hAnsi="Courier New" w:cs="Courier New"/>
          <w:b/>
          <w:bCs/>
          <w:color w:val="000080"/>
          <w:sz w:val="20"/>
          <w:szCs w:val="20"/>
        </w:rPr>
        <w:t xml:space="preserve">as </w:t>
      </w:r>
      <w:r>
        <w:rPr>
          <w:rFonts w:ascii="Courier New" w:hAnsi="Courier New" w:cs="Courier New"/>
          <w:color w:val="000000"/>
          <w:sz w:val="20"/>
          <w:szCs w:val="20"/>
        </w:rPr>
        <w:t>pd</w:t>
      </w:r>
      <w:r>
        <w:rPr>
          <w:rFonts w:ascii="Courier New" w:hAnsi="Courier New" w:cs="Courier New"/>
          <w:color w:val="000000"/>
          <w:sz w:val="20"/>
          <w:szCs w:val="20"/>
        </w:rPr>
        <w:br w:type="textWrapping"/>
      </w:r>
      <w:r>
        <w:rPr>
          <w:rFonts w:ascii="Courier New" w:hAnsi="Courier New" w:cs="Courier New"/>
          <w:color w:val="000000"/>
          <w:sz w:val="20"/>
          <w:szCs w:val="20"/>
        </w:rPr>
        <w:t>b = pd.Series([</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0000FF"/>
          <w:sz w:val="20"/>
          <w:szCs w:val="20"/>
        </w:rPr>
        <w:t>8</w:t>
      </w:r>
      <w:r>
        <w:rPr>
          <w:rFonts w:ascii="Courier New" w:hAnsi="Courier New" w:cs="Courier New"/>
          <w:color w:val="000000"/>
          <w:sz w:val="20"/>
          <w:szCs w:val="20"/>
        </w:rPr>
        <w:t xml:space="preserve">, </w:t>
      </w:r>
      <w:r>
        <w:rPr>
          <w:rFonts w:ascii="Courier New" w:hAnsi="Courier New" w:cs="Courier New"/>
          <w:color w:val="0000FF"/>
          <w:sz w:val="20"/>
          <w:szCs w:val="20"/>
        </w:rPr>
        <w:t>9</w:t>
      </w:r>
      <w:r>
        <w:rPr>
          <w:rFonts w:ascii="Courier New" w:hAnsi="Courier New" w:cs="Courier New"/>
          <w:color w:val="000000"/>
          <w:sz w:val="20"/>
          <w:szCs w:val="20"/>
        </w:rPr>
        <w:t>])</w:t>
      </w:r>
    </w:p>
    <w:p>
      <w:pPr>
        <w:pStyle w:val="8"/>
        <w:numPr>
          <w:ilvl w:val="0"/>
          <w:numId w:val="190"/>
        </w:numPr>
        <w:ind w:firstLineChars="0"/>
        <w:rPr>
          <w:rFonts w:ascii="宋体" w:hAnsi="宋体" w:eastAsia="宋体"/>
          <w:color w:val="FF0000"/>
          <w:sz w:val="24"/>
          <w:szCs w:val="24"/>
        </w:rPr>
      </w:pPr>
      <w:r>
        <w:rPr>
          <w:rFonts w:ascii="宋体" w:hAnsi="宋体" w:eastAsia="宋体"/>
          <w:color w:val="FF0000"/>
          <w:sz w:val="24"/>
          <w:szCs w:val="24"/>
        </w:rPr>
        <w:t>a参与运算的执行速度比b快</w:t>
      </w:r>
    </w:p>
    <w:p>
      <w:pPr>
        <w:pStyle w:val="8"/>
        <w:numPr>
          <w:ilvl w:val="0"/>
          <w:numId w:val="190"/>
        </w:numPr>
        <w:ind w:firstLineChars="0"/>
        <w:rPr>
          <w:rFonts w:ascii="宋体" w:hAnsi="宋体" w:eastAsia="宋体"/>
          <w:sz w:val="24"/>
          <w:szCs w:val="24"/>
        </w:rPr>
      </w:pPr>
      <w:r>
        <w:rPr>
          <w:rFonts w:ascii="宋体" w:hAnsi="宋体" w:eastAsia="宋体"/>
          <w:sz w:val="24"/>
          <w:szCs w:val="24"/>
        </w:rPr>
        <w:t>a和b表达同样的数据内容</w:t>
      </w:r>
    </w:p>
    <w:p>
      <w:pPr>
        <w:pStyle w:val="8"/>
        <w:numPr>
          <w:ilvl w:val="0"/>
          <w:numId w:val="190"/>
        </w:numPr>
        <w:ind w:firstLineChars="0"/>
        <w:rPr>
          <w:rFonts w:ascii="宋体" w:hAnsi="宋体" w:eastAsia="宋体"/>
          <w:sz w:val="24"/>
          <w:szCs w:val="24"/>
        </w:rPr>
      </w:pPr>
      <w:r>
        <w:rPr>
          <w:rFonts w:ascii="宋体" w:hAnsi="宋体" w:eastAsia="宋体"/>
          <w:sz w:val="24"/>
          <w:szCs w:val="24"/>
        </w:rPr>
        <w:t>a和b是不同的数据类型，不能直接运算</w:t>
      </w:r>
    </w:p>
    <w:p>
      <w:pPr>
        <w:pStyle w:val="8"/>
        <w:numPr>
          <w:ilvl w:val="0"/>
          <w:numId w:val="190"/>
        </w:numPr>
        <w:ind w:firstLineChars="0"/>
        <w:rPr>
          <w:rFonts w:ascii="宋体" w:hAnsi="宋体" w:eastAsia="宋体"/>
          <w:sz w:val="24"/>
          <w:szCs w:val="24"/>
        </w:rPr>
      </w:pPr>
      <w:r>
        <w:rPr>
          <w:rFonts w:ascii="宋体" w:hAnsi="宋体" w:eastAsia="宋体"/>
          <w:sz w:val="24"/>
          <w:szCs w:val="24"/>
        </w:rPr>
        <w:t>a和b都是一维数据</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以下哪一个步骤不属于数据清洗（ ）。</w:t>
      </w:r>
    </w:p>
    <w:p>
      <w:pPr>
        <w:pStyle w:val="8"/>
        <w:numPr>
          <w:ilvl w:val="0"/>
          <w:numId w:val="191"/>
        </w:numPr>
        <w:ind w:firstLineChars="0"/>
        <w:rPr>
          <w:rFonts w:ascii="宋体" w:hAnsi="宋体" w:eastAsia="宋体"/>
          <w:sz w:val="24"/>
          <w:szCs w:val="24"/>
        </w:rPr>
      </w:pPr>
      <w:r>
        <w:rPr>
          <w:rFonts w:hint="eastAsia" w:ascii="宋体" w:hAnsi="宋体" w:eastAsia="宋体"/>
          <w:sz w:val="24"/>
          <w:szCs w:val="24"/>
        </w:rPr>
        <w:t>去重</w:t>
      </w:r>
    </w:p>
    <w:p>
      <w:pPr>
        <w:pStyle w:val="8"/>
        <w:numPr>
          <w:ilvl w:val="0"/>
          <w:numId w:val="191"/>
        </w:numPr>
        <w:ind w:firstLineChars="0"/>
        <w:rPr>
          <w:rFonts w:ascii="宋体" w:hAnsi="宋体" w:eastAsia="宋体"/>
          <w:sz w:val="24"/>
          <w:szCs w:val="24"/>
        </w:rPr>
      </w:pPr>
      <w:r>
        <w:rPr>
          <w:rFonts w:hint="eastAsia" w:ascii="宋体" w:hAnsi="宋体" w:eastAsia="宋体"/>
          <w:sz w:val="24"/>
          <w:szCs w:val="24"/>
        </w:rPr>
        <w:t>删除缺失值</w:t>
      </w:r>
    </w:p>
    <w:p>
      <w:pPr>
        <w:pStyle w:val="8"/>
        <w:numPr>
          <w:ilvl w:val="0"/>
          <w:numId w:val="191"/>
        </w:numPr>
        <w:ind w:firstLineChars="0"/>
        <w:rPr>
          <w:rFonts w:ascii="宋体" w:hAnsi="宋体" w:eastAsia="宋体"/>
          <w:sz w:val="24"/>
          <w:szCs w:val="24"/>
        </w:rPr>
      </w:pPr>
      <w:r>
        <w:rPr>
          <w:rFonts w:hint="eastAsia" w:ascii="宋体" w:hAnsi="宋体" w:eastAsia="宋体"/>
          <w:sz w:val="24"/>
          <w:szCs w:val="24"/>
        </w:rPr>
        <w:t>异常值检测</w:t>
      </w:r>
    </w:p>
    <w:p>
      <w:pPr>
        <w:pStyle w:val="8"/>
        <w:numPr>
          <w:ilvl w:val="0"/>
          <w:numId w:val="191"/>
        </w:numPr>
        <w:ind w:firstLineChars="0"/>
        <w:rPr>
          <w:rFonts w:ascii="宋体" w:hAnsi="宋体" w:eastAsia="宋体"/>
          <w:color w:val="FF0000"/>
          <w:sz w:val="24"/>
          <w:szCs w:val="24"/>
        </w:rPr>
      </w:pPr>
      <w:r>
        <w:rPr>
          <w:rFonts w:hint="eastAsia" w:ascii="宋体" w:hAnsi="宋体" w:eastAsia="宋体"/>
          <w:color w:val="FF0000"/>
          <w:sz w:val="24"/>
          <w:szCs w:val="24"/>
        </w:rPr>
        <w:t>数据合并</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以下哪个代码表示添加图例（ ）。</w:t>
      </w:r>
    </w:p>
    <w:p>
      <w:pPr>
        <w:pStyle w:val="8"/>
        <w:numPr>
          <w:ilvl w:val="0"/>
          <w:numId w:val="192"/>
        </w:numPr>
        <w:ind w:firstLineChars="0"/>
        <w:rPr>
          <w:rFonts w:ascii="宋体" w:hAnsi="宋体" w:eastAsia="宋体"/>
          <w:color w:val="FF0000"/>
          <w:sz w:val="24"/>
          <w:szCs w:val="24"/>
        </w:rPr>
      </w:pPr>
      <w:r>
        <w:rPr>
          <w:rFonts w:ascii="宋体" w:hAnsi="宋体" w:eastAsia="宋体"/>
          <w:color w:val="FF0000"/>
          <w:sz w:val="24"/>
          <w:szCs w:val="24"/>
        </w:rPr>
        <w:t>plt.legend()</w:t>
      </w:r>
    </w:p>
    <w:p>
      <w:pPr>
        <w:pStyle w:val="8"/>
        <w:numPr>
          <w:ilvl w:val="0"/>
          <w:numId w:val="192"/>
        </w:numPr>
        <w:ind w:firstLineChars="0"/>
        <w:rPr>
          <w:rFonts w:ascii="宋体" w:hAnsi="宋体" w:eastAsia="宋体"/>
          <w:sz w:val="24"/>
          <w:szCs w:val="24"/>
        </w:rPr>
      </w:pPr>
      <w:r>
        <w:rPr>
          <w:rFonts w:ascii="宋体" w:hAnsi="宋体" w:eastAsia="宋体"/>
          <w:sz w:val="24"/>
          <w:szCs w:val="24"/>
        </w:rPr>
        <w:t>plt.show()</w:t>
      </w:r>
    </w:p>
    <w:p>
      <w:pPr>
        <w:pStyle w:val="8"/>
        <w:numPr>
          <w:ilvl w:val="0"/>
          <w:numId w:val="192"/>
        </w:numPr>
        <w:ind w:firstLineChars="0"/>
        <w:rPr>
          <w:rFonts w:ascii="宋体" w:hAnsi="宋体" w:eastAsia="宋体"/>
          <w:sz w:val="24"/>
          <w:szCs w:val="24"/>
        </w:rPr>
      </w:pPr>
      <w:r>
        <w:rPr>
          <w:rFonts w:ascii="宋体" w:hAnsi="宋体" w:eastAsia="宋体"/>
          <w:sz w:val="24"/>
          <w:szCs w:val="24"/>
        </w:rPr>
        <w:t>plt.title()</w:t>
      </w:r>
    </w:p>
    <w:p>
      <w:pPr>
        <w:pStyle w:val="8"/>
        <w:numPr>
          <w:ilvl w:val="0"/>
          <w:numId w:val="192"/>
        </w:numPr>
        <w:ind w:firstLineChars="0"/>
        <w:rPr>
          <w:rFonts w:ascii="宋体" w:hAnsi="宋体" w:eastAsia="宋体"/>
          <w:sz w:val="24"/>
          <w:szCs w:val="24"/>
        </w:rPr>
      </w:pPr>
      <w:r>
        <w:rPr>
          <w:rFonts w:ascii="宋体" w:hAnsi="宋体" w:eastAsia="宋体"/>
          <w:sz w:val="24"/>
          <w:szCs w:val="24"/>
        </w:rPr>
        <w:t>plt.figure()</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以下说法错误的是（ ）。</w:t>
      </w:r>
    </w:p>
    <w:p>
      <w:pPr>
        <w:pStyle w:val="8"/>
        <w:numPr>
          <w:ilvl w:val="0"/>
          <w:numId w:val="193"/>
        </w:numPr>
        <w:ind w:firstLineChars="0"/>
        <w:rPr>
          <w:rFonts w:ascii="宋体" w:hAnsi="宋体" w:eastAsia="宋体"/>
          <w:sz w:val="24"/>
          <w:szCs w:val="24"/>
        </w:rPr>
      </w:pPr>
      <w:r>
        <w:rPr>
          <w:rFonts w:ascii="宋体" w:hAnsi="宋体" w:eastAsia="宋体"/>
          <w:color w:val="FF0000"/>
          <w:sz w:val="24"/>
          <w:szCs w:val="24"/>
        </w:rPr>
        <w:t>lines.markersize 表示点的数量</w:t>
      </w:r>
    </w:p>
    <w:p>
      <w:pPr>
        <w:pStyle w:val="8"/>
        <w:numPr>
          <w:ilvl w:val="0"/>
          <w:numId w:val="193"/>
        </w:numPr>
        <w:ind w:firstLineChars="0"/>
        <w:rPr>
          <w:rFonts w:ascii="宋体" w:hAnsi="宋体" w:eastAsia="宋体"/>
          <w:sz w:val="24"/>
          <w:szCs w:val="24"/>
        </w:rPr>
      </w:pPr>
      <w:r>
        <w:rPr>
          <w:rFonts w:ascii="宋体" w:hAnsi="宋体" w:eastAsia="宋体"/>
          <w:sz w:val="24"/>
          <w:szCs w:val="24"/>
        </w:rPr>
        <w:t>lines.linewidth 表示线条宽度</w:t>
      </w:r>
    </w:p>
    <w:p>
      <w:pPr>
        <w:pStyle w:val="8"/>
        <w:numPr>
          <w:ilvl w:val="0"/>
          <w:numId w:val="193"/>
        </w:numPr>
        <w:ind w:firstLineChars="0"/>
        <w:rPr>
          <w:rFonts w:ascii="宋体" w:hAnsi="宋体" w:eastAsia="宋体"/>
          <w:sz w:val="24"/>
          <w:szCs w:val="24"/>
        </w:rPr>
      </w:pPr>
      <w:r>
        <w:rPr>
          <w:rFonts w:ascii="宋体" w:hAnsi="宋体" w:eastAsia="宋体"/>
          <w:sz w:val="24"/>
          <w:szCs w:val="24"/>
        </w:rPr>
        <w:t>lines.marker 表示线条上点的形状</w:t>
      </w:r>
    </w:p>
    <w:p>
      <w:pPr>
        <w:pStyle w:val="8"/>
        <w:numPr>
          <w:ilvl w:val="0"/>
          <w:numId w:val="193"/>
        </w:numPr>
        <w:ind w:firstLineChars="0"/>
        <w:rPr>
          <w:rFonts w:ascii="宋体" w:hAnsi="宋体" w:eastAsia="宋体"/>
          <w:sz w:val="24"/>
          <w:szCs w:val="24"/>
        </w:rPr>
      </w:pPr>
      <w:r>
        <w:rPr>
          <w:rFonts w:ascii="宋体" w:hAnsi="宋体" w:eastAsia="宋体"/>
          <w:sz w:val="24"/>
          <w:szCs w:val="24"/>
        </w:rPr>
        <w:t>lines.linestyle 表示线条样式</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一般说，</w:t>
      </w:r>
      <w:r>
        <w:rPr>
          <w:rFonts w:ascii="宋体" w:hAnsi="宋体" w:eastAsia="宋体"/>
          <w:sz w:val="24"/>
          <w:szCs w:val="24"/>
        </w:rPr>
        <w:t>numpy-matplotlib-pandas是数据分析和展示的一条学习路径，哪个是对这三个库不正确的说明</w:t>
      </w:r>
      <w:r>
        <w:rPr>
          <w:rFonts w:hint="eastAsia" w:ascii="宋体" w:hAnsi="宋体" w:eastAsia="宋体"/>
          <w:sz w:val="24"/>
          <w:szCs w:val="24"/>
        </w:rPr>
        <w:t>（ ）</w:t>
      </w:r>
    </w:p>
    <w:p>
      <w:pPr>
        <w:pStyle w:val="8"/>
        <w:numPr>
          <w:ilvl w:val="0"/>
          <w:numId w:val="194"/>
        </w:numPr>
        <w:ind w:firstLineChars="0"/>
        <w:rPr>
          <w:rFonts w:ascii="宋体" w:hAnsi="宋体" w:eastAsia="宋体"/>
          <w:sz w:val="24"/>
          <w:szCs w:val="24"/>
        </w:rPr>
      </w:pPr>
      <w:r>
        <w:rPr>
          <w:rFonts w:ascii="宋体" w:hAnsi="宋体" w:eastAsia="宋体"/>
          <w:sz w:val="24"/>
          <w:szCs w:val="24"/>
        </w:rPr>
        <w:t>matplotlib支持多种数据展示，使用pyplot子库即可</w:t>
      </w:r>
    </w:p>
    <w:p>
      <w:pPr>
        <w:pStyle w:val="8"/>
        <w:numPr>
          <w:ilvl w:val="0"/>
          <w:numId w:val="194"/>
        </w:numPr>
        <w:ind w:firstLineChars="0"/>
        <w:rPr>
          <w:rFonts w:ascii="宋体" w:hAnsi="宋体" w:eastAsia="宋体"/>
          <w:sz w:val="24"/>
          <w:szCs w:val="24"/>
        </w:rPr>
      </w:pPr>
      <w:r>
        <w:rPr>
          <w:rFonts w:ascii="宋体" w:hAnsi="宋体" w:eastAsia="宋体"/>
          <w:sz w:val="24"/>
          <w:szCs w:val="24"/>
        </w:rPr>
        <w:t>numpy底层采用C实现，因此，运行速度很快</w:t>
      </w:r>
    </w:p>
    <w:p>
      <w:pPr>
        <w:pStyle w:val="8"/>
        <w:numPr>
          <w:ilvl w:val="0"/>
          <w:numId w:val="194"/>
        </w:numPr>
        <w:ind w:firstLineChars="0"/>
        <w:rPr>
          <w:rFonts w:ascii="宋体" w:hAnsi="宋体" w:eastAsia="宋体"/>
          <w:sz w:val="24"/>
          <w:szCs w:val="24"/>
        </w:rPr>
      </w:pPr>
      <w:r>
        <w:rPr>
          <w:rFonts w:ascii="宋体" w:hAnsi="宋体" w:eastAsia="宋体"/>
          <w:sz w:val="24"/>
          <w:szCs w:val="24"/>
        </w:rPr>
        <w:t>pandas也包含一些数据展示函数，可不用matplotlib</w:t>
      </w:r>
    </w:p>
    <w:p>
      <w:pPr>
        <w:pStyle w:val="8"/>
        <w:numPr>
          <w:ilvl w:val="0"/>
          <w:numId w:val="194"/>
        </w:numPr>
        <w:ind w:firstLineChars="0"/>
        <w:rPr>
          <w:rFonts w:ascii="宋体" w:hAnsi="宋体" w:eastAsia="宋体"/>
          <w:color w:val="FF0000"/>
          <w:sz w:val="24"/>
          <w:szCs w:val="24"/>
        </w:rPr>
      </w:pPr>
      <w:r>
        <w:rPr>
          <w:rFonts w:ascii="宋体" w:hAnsi="宋体" w:eastAsia="宋体"/>
          <w:color w:val="FF0000"/>
          <w:sz w:val="24"/>
          <w:szCs w:val="24"/>
        </w:rPr>
        <w:t>pandas仅支持一维和二维数据分析，多维数据分析要用numpy</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以下哪个选项可以创建一个范围在</w:t>
      </w:r>
      <w:r>
        <w:rPr>
          <w:rFonts w:ascii="宋体" w:hAnsi="宋体" w:eastAsia="宋体"/>
          <w:sz w:val="24"/>
          <w:szCs w:val="24"/>
        </w:rPr>
        <w:t>(0,10)之间，长度为16的等差数列</w:t>
      </w:r>
      <w:r>
        <w:rPr>
          <w:rFonts w:hint="eastAsia" w:ascii="宋体" w:hAnsi="宋体" w:eastAsia="宋体"/>
          <w:sz w:val="24"/>
          <w:szCs w:val="24"/>
        </w:rPr>
        <w:t>（ ）</w:t>
      </w:r>
      <w:r>
        <w:rPr>
          <w:rFonts w:ascii="宋体" w:hAnsi="宋体" w:eastAsia="宋体"/>
          <w:sz w:val="24"/>
          <w:szCs w:val="24"/>
        </w:rPr>
        <w:t>。</w:t>
      </w:r>
    </w:p>
    <w:p>
      <w:pPr>
        <w:pStyle w:val="8"/>
        <w:numPr>
          <w:ilvl w:val="0"/>
          <w:numId w:val="195"/>
        </w:numPr>
        <w:ind w:firstLineChars="0"/>
        <w:rPr>
          <w:rFonts w:ascii="宋体" w:hAnsi="宋体" w:eastAsia="宋体"/>
          <w:sz w:val="24"/>
          <w:szCs w:val="24"/>
        </w:rPr>
      </w:pPr>
      <w:r>
        <w:rPr>
          <w:rFonts w:ascii="宋体" w:hAnsi="宋体" w:eastAsia="宋体"/>
          <w:sz w:val="24"/>
          <w:szCs w:val="24"/>
        </w:rPr>
        <w:t xml:space="preserve">np.linspace(0,16,10) </w:t>
      </w:r>
    </w:p>
    <w:p>
      <w:pPr>
        <w:pStyle w:val="8"/>
        <w:numPr>
          <w:ilvl w:val="0"/>
          <w:numId w:val="195"/>
        </w:numPr>
        <w:ind w:firstLineChars="0"/>
        <w:rPr>
          <w:rFonts w:ascii="宋体" w:hAnsi="宋体" w:eastAsia="宋体"/>
          <w:sz w:val="24"/>
          <w:szCs w:val="24"/>
        </w:rPr>
      </w:pPr>
      <w:r>
        <w:rPr>
          <w:rFonts w:ascii="宋体" w:hAnsi="宋体" w:eastAsia="宋体"/>
          <w:sz w:val="24"/>
          <w:szCs w:val="24"/>
        </w:rPr>
        <w:t>np.random(0,10,16)</w:t>
      </w:r>
    </w:p>
    <w:p>
      <w:pPr>
        <w:pStyle w:val="8"/>
        <w:numPr>
          <w:ilvl w:val="0"/>
          <w:numId w:val="195"/>
        </w:numPr>
        <w:ind w:firstLineChars="0"/>
        <w:rPr>
          <w:rFonts w:ascii="宋体" w:hAnsi="宋体" w:eastAsia="宋体"/>
          <w:color w:val="FF0000"/>
          <w:sz w:val="24"/>
          <w:szCs w:val="24"/>
        </w:rPr>
      </w:pPr>
      <w:r>
        <w:rPr>
          <w:rFonts w:ascii="宋体" w:hAnsi="宋体" w:eastAsia="宋体"/>
          <w:color w:val="FF0000"/>
          <w:sz w:val="24"/>
          <w:szCs w:val="24"/>
        </w:rPr>
        <w:t xml:space="preserve">np.linspace(0,10,16) </w:t>
      </w:r>
    </w:p>
    <w:p>
      <w:pPr>
        <w:pStyle w:val="8"/>
        <w:numPr>
          <w:ilvl w:val="0"/>
          <w:numId w:val="195"/>
        </w:numPr>
        <w:ind w:firstLineChars="0"/>
        <w:rPr>
          <w:rFonts w:ascii="宋体" w:hAnsi="宋体" w:eastAsia="宋体"/>
          <w:sz w:val="24"/>
          <w:szCs w:val="24"/>
        </w:rPr>
      </w:pPr>
      <w:r>
        <w:rPr>
          <w:rFonts w:ascii="宋体" w:hAnsi="宋体" w:eastAsia="宋体"/>
          <w:sz w:val="24"/>
          <w:szCs w:val="24"/>
        </w:rPr>
        <w:t>np.randint(0,16,10)</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下面哪个对</w:t>
      </w:r>
      <w:r>
        <w:rPr>
          <w:rFonts w:ascii="宋体" w:hAnsi="宋体" w:eastAsia="宋体"/>
          <w:sz w:val="24"/>
          <w:szCs w:val="24"/>
        </w:rPr>
        <w:t>matplotlib库的描述，哪个不正确</w:t>
      </w:r>
      <w:r>
        <w:rPr>
          <w:rFonts w:hint="eastAsia" w:ascii="宋体" w:hAnsi="宋体" w:eastAsia="宋体"/>
          <w:sz w:val="24"/>
          <w:szCs w:val="24"/>
        </w:rPr>
        <w:t>（ ）</w:t>
      </w:r>
      <w:r>
        <w:rPr>
          <w:rFonts w:ascii="宋体" w:hAnsi="宋体" w:eastAsia="宋体"/>
          <w:sz w:val="24"/>
          <w:szCs w:val="24"/>
        </w:rPr>
        <w:t>。</w:t>
      </w:r>
    </w:p>
    <w:p>
      <w:pPr>
        <w:pStyle w:val="8"/>
        <w:numPr>
          <w:ilvl w:val="0"/>
          <w:numId w:val="196"/>
        </w:numPr>
        <w:ind w:firstLineChars="0"/>
        <w:rPr>
          <w:rFonts w:ascii="宋体" w:hAnsi="宋体" w:eastAsia="宋体"/>
          <w:sz w:val="24"/>
          <w:szCs w:val="24"/>
        </w:rPr>
      </w:pPr>
      <w:r>
        <w:rPr>
          <w:rFonts w:ascii="宋体" w:hAnsi="宋体" w:eastAsia="宋体"/>
          <w:sz w:val="24"/>
          <w:szCs w:val="24"/>
        </w:rPr>
        <w:t>matplotlib库是基于numpy库设计实现的</w:t>
      </w:r>
    </w:p>
    <w:p>
      <w:pPr>
        <w:pStyle w:val="8"/>
        <w:numPr>
          <w:ilvl w:val="0"/>
          <w:numId w:val="196"/>
        </w:numPr>
        <w:ind w:firstLineChars="0"/>
        <w:rPr>
          <w:rFonts w:ascii="宋体" w:hAnsi="宋体" w:eastAsia="宋体"/>
          <w:color w:val="FF0000"/>
          <w:sz w:val="24"/>
          <w:szCs w:val="24"/>
        </w:rPr>
      </w:pPr>
      <w:r>
        <w:rPr>
          <w:rFonts w:ascii="宋体" w:hAnsi="宋体" w:eastAsia="宋体"/>
          <w:color w:val="FF0000"/>
          <w:sz w:val="24"/>
          <w:szCs w:val="24"/>
        </w:rPr>
        <w:t>matplotlib库展示的数据图无法输出为文件</w:t>
      </w:r>
    </w:p>
    <w:p>
      <w:pPr>
        <w:pStyle w:val="8"/>
        <w:numPr>
          <w:ilvl w:val="0"/>
          <w:numId w:val="196"/>
        </w:numPr>
        <w:ind w:firstLineChars="0"/>
        <w:rPr>
          <w:rFonts w:ascii="宋体" w:hAnsi="宋体" w:eastAsia="宋体"/>
          <w:sz w:val="24"/>
          <w:szCs w:val="24"/>
        </w:rPr>
      </w:pPr>
      <w:r>
        <w:rPr>
          <w:rFonts w:ascii="宋体" w:hAnsi="宋体" w:eastAsia="宋体"/>
          <w:sz w:val="24"/>
          <w:szCs w:val="24"/>
        </w:rPr>
        <w:t>matplotlib.pyplot是绘图的一种“快捷方式”</w:t>
      </w:r>
    </w:p>
    <w:p>
      <w:pPr>
        <w:pStyle w:val="8"/>
        <w:numPr>
          <w:ilvl w:val="0"/>
          <w:numId w:val="196"/>
        </w:numPr>
        <w:ind w:firstLineChars="0"/>
        <w:rPr>
          <w:rFonts w:ascii="宋体" w:hAnsi="宋体" w:eastAsia="宋体"/>
          <w:sz w:val="24"/>
          <w:szCs w:val="24"/>
        </w:rPr>
      </w:pPr>
      <w:r>
        <w:rPr>
          <w:rFonts w:ascii="宋体" w:hAnsi="宋体" w:eastAsia="宋体"/>
          <w:sz w:val="24"/>
          <w:szCs w:val="24"/>
        </w:rPr>
        <w:t>matplotlib是Python第三方数据展示库</w:t>
      </w:r>
    </w:p>
    <w:p>
      <w:pPr>
        <w:pStyle w:val="8"/>
        <w:numPr>
          <w:ilvl w:val="0"/>
          <w:numId w:val="3"/>
        </w:numPr>
        <w:ind w:firstLineChars="0"/>
        <w:rPr>
          <w:rFonts w:ascii="宋体" w:hAnsi="宋体" w:eastAsia="宋体"/>
          <w:sz w:val="24"/>
          <w:szCs w:val="24"/>
        </w:rPr>
      </w:pPr>
      <w:r>
        <w:rPr>
          <w:rFonts w:hint="eastAsia" w:ascii="宋体" w:hAnsi="宋体" w:eastAsia="宋体"/>
          <w:sz w:val="24"/>
          <w:szCs w:val="24"/>
        </w:rPr>
        <w:t>关于</w:t>
      </w:r>
      <w:r>
        <w:rPr>
          <w:rFonts w:ascii="宋体" w:hAnsi="宋体" w:eastAsia="宋体"/>
          <w:sz w:val="24"/>
          <w:szCs w:val="24"/>
        </w:rPr>
        <w:t xml:space="preserve"> Python 序列类型的通用操作符和函数，以下选项中描述错误的是</w:t>
      </w:r>
      <w:r>
        <w:rPr>
          <w:rFonts w:hint="eastAsia" w:ascii="宋体" w:hAnsi="宋体" w:eastAsia="宋体"/>
          <w:sz w:val="24"/>
          <w:szCs w:val="24"/>
        </w:rPr>
        <w:t>（ ）。</w:t>
      </w:r>
    </w:p>
    <w:p>
      <w:pPr>
        <w:pStyle w:val="8"/>
        <w:numPr>
          <w:ilvl w:val="0"/>
          <w:numId w:val="197"/>
        </w:numPr>
        <w:ind w:firstLineChars="0"/>
        <w:rPr>
          <w:rFonts w:ascii="宋体" w:hAnsi="宋体" w:eastAsia="宋体"/>
          <w:color w:val="FF0000"/>
          <w:sz w:val="24"/>
          <w:szCs w:val="24"/>
        </w:rPr>
      </w:pPr>
      <w:r>
        <w:rPr>
          <w:rFonts w:hint="eastAsia" w:ascii="宋体" w:hAnsi="宋体" w:eastAsia="宋体"/>
          <w:color w:val="FF0000"/>
          <w:sz w:val="24"/>
          <w:szCs w:val="24"/>
        </w:rPr>
        <w:t>如果</w:t>
      </w:r>
      <w:r>
        <w:rPr>
          <w:rFonts w:ascii="宋体" w:hAnsi="宋体" w:eastAsia="宋体"/>
          <w:color w:val="FF0000"/>
          <w:sz w:val="24"/>
          <w:szCs w:val="24"/>
        </w:rPr>
        <w:t xml:space="preserve"> s 是一个序列，s = [1,“kate”,True]，s[3] 返回 True</w:t>
      </w:r>
    </w:p>
    <w:p>
      <w:pPr>
        <w:pStyle w:val="8"/>
        <w:numPr>
          <w:ilvl w:val="0"/>
          <w:numId w:val="197"/>
        </w:numPr>
        <w:ind w:firstLineChars="0"/>
        <w:rPr>
          <w:rFonts w:ascii="宋体" w:hAnsi="宋体" w:eastAsia="宋体"/>
          <w:sz w:val="24"/>
          <w:szCs w:val="24"/>
        </w:rPr>
      </w:pPr>
      <w:r>
        <w:rPr>
          <w:rFonts w:hint="eastAsia" w:ascii="宋体" w:hAnsi="宋体" w:eastAsia="宋体"/>
          <w:sz w:val="24"/>
          <w:szCs w:val="24"/>
        </w:rPr>
        <w:t>如果</w:t>
      </w:r>
      <w:r>
        <w:rPr>
          <w:rFonts w:ascii="宋体" w:hAnsi="宋体" w:eastAsia="宋体"/>
          <w:sz w:val="24"/>
          <w:szCs w:val="24"/>
        </w:rPr>
        <w:t xml:space="preserve"> x 是 s 的元素，x in s 返回 True</w:t>
      </w:r>
    </w:p>
    <w:p>
      <w:pPr>
        <w:pStyle w:val="8"/>
        <w:numPr>
          <w:ilvl w:val="0"/>
          <w:numId w:val="197"/>
        </w:numPr>
        <w:ind w:firstLineChars="0"/>
        <w:rPr>
          <w:rFonts w:ascii="宋体" w:hAnsi="宋体" w:eastAsia="宋体"/>
          <w:sz w:val="24"/>
          <w:szCs w:val="24"/>
        </w:rPr>
      </w:pPr>
      <w:r>
        <w:rPr>
          <w:rFonts w:hint="eastAsia" w:ascii="宋体" w:hAnsi="宋体" w:eastAsia="宋体"/>
          <w:sz w:val="24"/>
          <w:szCs w:val="24"/>
        </w:rPr>
        <w:t>如果</w:t>
      </w:r>
      <w:r>
        <w:rPr>
          <w:rFonts w:ascii="宋体" w:hAnsi="宋体" w:eastAsia="宋体"/>
          <w:sz w:val="24"/>
          <w:szCs w:val="24"/>
        </w:rPr>
        <w:t xml:space="preserve"> x 不是 s 的元素，x not in s 返回 True</w:t>
      </w:r>
    </w:p>
    <w:p>
      <w:pPr>
        <w:pStyle w:val="8"/>
        <w:numPr>
          <w:ilvl w:val="0"/>
          <w:numId w:val="197"/>
        </w:numPr>
        <w:ind w:firstLineChars="0"/>
        <w:rPr>
          <w:rFonts w:ascii="宋体" w:hAnsi="宋体" w:eastAsia="宋体"/>
          <w:sz w:val="24"/>
          <w:szCs w:val="24"/>
        </w:rPr>
      </w:pPr>
      <w:r>
        <w:rPr>
          <w:rFonts w:hint="eastAsia" w:ascii="宋体" w:hAnsi="宋体" w:eastAsia="宋体"/>
          <w:sz w:val="24"/>
          <w:szCs w:val="24"/>
        </w:rPr>
        <w:t>如果</w:t>
      </w:r>
      <w:r>
        <w:rPr>
          <w:rFonts w:ascii="宋体" w:hAnsi="宋体" w:eastAsia="宋体"/>
          <w:sz w:val="24"/>
          <w:szCs w:val="24"/>
        </w:rPr>
        <w:t xml:space="preserve"> s 是一个序列，s = [1,“kate”,True]，s[–1] 返回 True</w:t>
      </w:r>
    </w:p>
    <w:p>
      <w:pPr>
        <w:pStyle w:val="8"/>
        <w:numPr>
          <w:ilvl w:val="0"/>
          <w:numId w:val="2"/>
        </w:numPr>
        <w:ind w:firstLineChars="0"/>
        <w:rPr>
          <w:rFonts w:ascii="黑体" w:hAnsi="黑体" w:eastAsia="黑体"/>
          <w:sz w:val="30"/>
          <w:szCs w:val="30"/>
        </w:rPr>
      </w:pPr>
      <w:r>
        <w:rPr>
          <w:rFonts w:hint="eastAsia" w:ascii="黑体" w:hAnsi="黑体" w:eastAsia="黑体"/>
          <w:sz w:val="30"/>
          <w:szCs w:val="30"/>
        </w:rPr>
        <w:t>判断题</w:t>
      </w:r>
    </w:p>
    <w:p>
      <w:pPr>
        <w:pStyle w:val="8"/>
        <w:numPr>
          <w:ilvl w:val="0"/>
          <w:numId w:val="198"/>
        </w:numPr>
        <w:ind w:firstLineChars="0"/>
        <w:rPr>
          <w:rFonts w:ascii="宋体" w:hAnsi="宋体" w:eastAsia="宋体"/>
          <w:sz w:val="24"/>
          <w:szCs w:val="24"/>
        </w:rPr>
      </w:pPr>
      <w:r>
        <w:rPr>
          <w:rFonts w:ascii="宋体" w:hAnsi="宋体" w:eastAsia="宋体"/>
          <w:sz w:val="24"/>
          <w:szCs w:val="24"/>
        </w:rPr>
        <w:t>Python</w:t>
      </w:r>
      <w:r>
        <w:rPr>
          <w:rFonts w:hint="eastAsia" w:ascii="宋体" w:hAnsi="宋体" w:eastAsia="宋体"/>
          <w:sz w:val="24"/>
          <w:szCs w:val="24"/>
        </w:rPr>
        <w:t>语言</w:t>
      </w:r>
      <w:r>
        <w:rPr>
          <w:rFonts w:ascii="宋体" w:hAnsi="宋体" w:eastAsia="宋体"/>
          <w:sz w:val="24"/>
          <w:szCs w:val="24"/>
        </w:rPr>
        <w:t>是用来编写程序的高级编程语言。</w:t>
      </w:r>
      <w:bookmarkStart w:id="21" w:name="_Hlk103846833"/>
      <w:r>
        <w:rPr>
          <w:rFonts w:hint="eastAsia" w:ascii="宋体" w:hAnsi="宋体" w:eastAsia="宋体"/>
          <w:color w:val="FF0000"/>
          <w:sz w:val="24"/>
          <w:szCs w:val="24"/>
        </w:rPr>
        <w:t>（√）</w:t>
      </w:r>
      <w:bookmarkEnd w:id="21"/>
    </w:p>
    <w:p>
      <w:pPr>
        <w:pStyle w:val="8"/>
        <w:numPr>
          <w:ilvl w:val="0"/>
          <w:numId w:val="198"/>
        </w:numPr>
        <w:ind w:firstLineChars="0"/>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程序设计是指设计、编制、调试程序的方法和过程。</w:t>
      </w:r>
      <w:bookmarkStart w:id="22" w:name="_Hlk103848355"/>
      <w:r>
        <w:rPr>
          <w:rFonts w:hint="eastAsia" w:ascii="宋体" w:hAnsi="宋体" w:eastAsia="宋体"/>
          <w:color w:val="FF0000"/>
          <w:sz w:val="24"/>
          <w:szCs w:val="24"/>
        </w:rPr>
        <w:t>（√）</w:t>
      </w:r>
      <w:bookmarkEnd w:id="22"/>
    </w:p>
    <w:p>
      <w:pPr>
        <w:pStyle w:val="8"/>
        <w:numPr>
          <w:ilvl w:val="0"/>
          <w:numId w:val="198"/>
        </w:numPr>
        <w:ind w:firstLineChars="0"/>
        <w:rPr>
          <w:rFonts w:ascii="宋体" w:hAnsi="宋体" w:eastAsia="宋体"/>
          <w:sz w:val="24"/>
          <w:szCs w:val="24"/>
        </w:rPr>
      </w:pPr>
      <w:r>
        <w:rPr>
          <w:rFonts w:ascii="宋体" w:hAnsi="宋体" w:eastAsia="宋体"/>
          <w:sz w:val="24"/>
          <w:szCs w:val="24"/>
        </w:rPr>
        <w:t>通过命令行窗口</w:t>
      </w:r>
      <w:r>
        <w:rPr>
          <w:rFonts w:hint="eastAsia" w:ascii="宋体" w:hAnsi="宋体" w:eastAsia="宋体"/>
          <w:sz w:val="24"/>
          <w:szCs w:val="24"/>
        </w:rPr>
        <w:t>可以</w:t>
      </w:r>
      <w:r>
        <w:rPr>
          <w:rFonts w:ascii="宋体" w:hAnsi="宋体" w:eastAsia="宋体"/>
          <w:sz w:val="24"/>
          <w:szCs w:val="24"/>
        </w:rPr>
        <w:t>进入Python并在交互式解释器中编写代码。</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IPython是基于CPython之上的一个交互式解释器</w:t>
      </w:r>
      <w:r>
        <w:rPr>
          <w:rFonts w:hint="eastAsia" w:ascii="宋体" w:hAnsi="宋体" w:eastAsia="宋体"/>
          <w:sz w:val="24"/>
          <w:szCs w:val="24"/>
        </w:rPr>
        <w:t>。</w:t>
      </w:r>
      <w:bookmarkStart w:id="23" w:name="_Hlk103878137"/>
      <w:r>
        <w:rPr>
          <w:rFonts w:hint="eastAsia" w:ascii="宋体" w:hAnsi="宋体" w:eastAsia="宋体"/>
          <w:color w:val="FF0000"/>
          <w:sz w:val="24"/>
          <w:szCs w:val="24"/>
        </w:rPr>
        <w:t>（√）</w:t>
      </w:r>
      <w:bookmarkEnd w:id="23"/>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计算机的信息数据是用二进制数来处理的。</w:t>
      </w:r>
      <w:bookmarkStart w:id="24" w:name="_Hlk103880611"/>
      <w:r>
        <w:rPr>
          <w:rFonts w:hint="eastAsia" w:ascii="宋体" w:hAnsi="宋体" w:eastAsia="宋体"/>
          <w:color w:val="FF0000"/>
          <w:sz w:val="24"/>
          <w:szCs w:val="24"/>
        </w:rPr>
        <w:t>（√）</w:t>
      </w:r>
      <w:bookmarkEnd w:id="24"/>
    </w:p>
    <w:p>
      <w:pPr>
        <w:pStyle w:val="8"/>
        <w:numPr>
          <w:ilvl w:val="0"/>
          <w:numId w:val="198"/>
        </w:numPr>
        <w:ind w:firstLineChars="0"/>
        <w:rPr>
          <w:rFonts w:ascii="宋体" w:hAnsi="宋体" w:eastAsia="宋体"/>
          <w:sz w:val="24"/>
          <w:szCs w:val="24"/>
        </w:rPr>
      </w:pPr>
      <w:r>
        <w:rPr>
          <w:rFonts w:ascii="宋体" w:hAnsi="宋体" w:eastAsia="宋体"/>
          <w:sz w:val="24"/>
          <w:szCs w:val="24"/>
        </w:rPr>
        <w:t>Python中的变量需要声明</w:t>
      </w:r>
      <w:r>
        <w:rPr>
          <w:rFonts w:hint="eastAsia" w:ascii="宋体" w:hAnsi="宋体" w:eastAsia="宋体"/>
          <w:sz w:val="24"/>
          <w:szCs w:val="24"/>
        </w:rPr>
        <w:t>才能使用</w:t>
      </w:r>
      <w:r>
        <w:rPr>
          <w:rFonts w:ascii="宋体" w:hAnsi="宋体" w:eastAsia="宋体"/>
          <w:sz w:val="24"/>
          <w:szCs w:val="24"/>
        </w:rPr>
        <w:t>。</w:t>
      </w:r>
      <w:bookmarkStart w:id="25" w:name="_Hlk103879553"/>
      <w:r>
        <w:rPr>
          <w:rFonts w:hint="eastAsia" w:ascii="宋体" w:hAnsi="宋体" w:eastAsia="宋体"/>
          <w:color w:val="FF0000"/>
          <w:sz w:val="24"/>
          <w:szCs w:val="24"/>
        </w:rPr>
        <w:t>（×）</w:t>
      </w:r>
      <w:bookmarkEnd w:id="25"/>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ython</w:t>
      </w:r>
      <w:r>
        <w:rPr>
          <w:rFonts w:hint="eastAsia" w:ascii="宋体" w:hAnsi="宋体" w:eastAsia="宋体"/>
          <w:sz w:val="24"/>
          <w:szCs w:val="24"/>
        </w:rPr>
        <w:t>中的变量名可以以“@”符号开头。</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Python中的变量名必须以小写字母开头，否则会报错。</w:t>
      </w:r>
      <w:bookmarkStart w:id="26" w:name="_Hlk103880676"/>
      <w:r>
        <w:rPr>
          <w:rFonts w:hint="eastAsia" w:ascii="宋体" w:hAnsi="宋体" w:eastAsia="宋体"/>
          <w:color w:val="FF0000"/>
          <w:sz w:val="24"/>
          <w:szCs w:val="24"/>
        </w:rPr>
        <w:t>（×）</w:t>
      </w:r>
      <w:bookmarkEnd w:id="26"/>
    </w:p>
    <w:p>
      <w:pPr>
        <w:pStyle w:val="8"/>
        <w:numPr>
          <w:ilvl w:val="0"/>
          <w:numId w:val="198"/>
        </w:numPr>
        <w:ind w:firstLineChars="0"/>
        <w:rPr>
          <w:rFonts w:ascii="宋体" w:hAnsi="宋体" w:eastAsia="宋体"/>
          <w:sz w:val="24"/>
          <w:szCs w:val="24"/>
        </w:rPr>
      </w:pPr>
      <w:r>
        <w:rPr>
          <w:rFonts w:ascii="宋体" w:hAnsi="宋体" w:eastAsia="宋体"/>
          <w:sz w:val="24"/>
          <w:szCs w:val="24"/>
        </w:rPr>
        <w:t>变量</w:t>
      </w:r>
      <w:r>
        <w:rPr>
          <w:rFonts w:hint="eastAsia" w:ascii="宋体" w:hAnsi="宋体" w:eastAsia="宋体"/>
          <w:sz w:val="24"/>
          <w:szCs w:val="24"/>
        </w:rPr>
        <w:t>是指</w:t>
      </w:r>
      <w:r>
        <w:rPr>
          <w:rFonts w:ascii="宋体" w:hAnsi="宋体" w:eastAsia="宋体"/>
          <w:sz w:val="24"/>
          <w:szCs w:val="24"/>
        </w:rPr>
        <w:t>在程序运行过程中值会发生变化的量。</w:t>
      </w:r>
      <w:bookmarkStart w:id="27" w:name="_Hlk103881357"/>
      <w:r>
        <w:rPr>
          <w:rFonts w:hint="eastAsia" w:ascii="宋体" w:hAnsi="宋体" w:eastAsia="宋体"/>
          <w:color w:val="FF0000"/>
          <w:sz w:val="24"/>
          <w:szCs w:val="24"/>
        </w:rPr>
        <w:t>（√）</w:t>
      </w:r>
      <w:bookmarkEnd w:id="27"/>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Python中，变量</w:t>
      </w:r>
      <w:r>
        <w:rPr>
          <w:rFonts w:hint="eastAsia" w:ascii="宋体" w:hAnsi="宋体" w:eastAsia="宋体"/>
          <w:sz w:val="24"/>
          <w:szCs w:val="24"/>
        </w:rPr>
        <w:t>是一种</w:t>
      </w:r>
      <w:r>
        <w:rPr>
          <w:rFonts w:ascii="宋体" w:hAnsi="宋体" w:eastAsia="宋体"/>
          <w:sz w:val="24"/>
          <w:szCs w:val="24"/>
        </w:rPr>
        <w:t>数据类型</w:t>
      </w:r>
      <w:r>
        <w:rPr>
          <w:rFonts w:hint="eastAsia" w:ascii="宋体" w:hAnsi="宋体" w:eastAsia="宋体"/>
          <w:sz w:val="24"/>
          <w:szCs w:val="24"/>
        </w:rPr>
        <w:t>。</w:t>
      </w:r>
      <w:bookmarkStart w:id="28" w:name="_Hlk103881552"/>
      <w:r>
        <w:rPr>
          <w:rFonts w:hint="eastAsia" w:ascii="宋体" w:hAnsi="宋体" w:eastAsia="宋体"/>
          <w:color w:val="FF0000"/>
          <w:sz w:val="24"/>
          <w:szCs w:val="24"/>
        </w:rPr>
        <w:t>（×）</w:t>
      </w:r>
      <w:bookmarkEnd w:id="28"/>
    </w:p>
    <w:p>
      <w:pPr>
        <w:pStyle w:val="8"/>
        <w:numPr>
          <w:ilvl w:val="0"/>
          <w:numId w:val="198"/>
        </w:numPr>
        <w:ind w:firstLineChars="0"/>
        <w:rPr>
          <w:rFonts w:ascii="宋体" w:hAnsi="宋体" w:eastAsia="宋体"/>
          <w:sz w:val="24"/>
          <w:szCs w:val="24"/>
        </w:rPr>
      </w:pPr>
      <w:r>
        <w:rPr>
          <w:rFonts w:ascii="宋体" w:hAnsi="宋体" w:eastAsia="宋体"/>
          <w:sz w:val="24"/>
          <w:szCs w:val="24"/>
        </w:rPr>
        <w:t>Python的字符串是不可变的</w:t>
      </w:r>
      <w:r>
        <w:rPr>
          <w:rFonts w:hint="eastAsia" w:ascii="宋体" w:hAnsi="宋体" w:eastAsia="宋体"/>
          <w:sz w:val="24"/>
          <w:szCs w:val="24"/>
        </w:rPr>
        <w:t>数据类型。</w:t>
      </w:r>
      <w:bookmarkStart w:id="29" w:name="_Hlk103881397"/>
      <w:r>
        <w:rPr>
          <w:rFonts w:hint="eastAsia" w:ascii="宋体" w:hAnsi="宋体" w:eastAsia="宋体"/>
          <w:color w:val="FF0000"/>
          <w:sz w:val="24"/>
          <w:szCs w:val="24"/>
        </w:rPr>
        <w:t>（√）</w:t>
      </w:r>
      <w:bookmarkEnd w:id="29"/>
    </w:p>
    <w:p>
      <w:pPr>
        <w:pStyle w:val="8"/>
        <w:numPr>
          <w:ilvl w:val="0"/>
          <w:numId w:val="198"/>
        </w:numPr>
        <w:ind w:firstLineChars="0"/>
        <w:rPr>
          <w:rFonts w:ascii="宋体" w:hAnsi="宋体" w:eastAsia="宋体"/>
          <w:sz w:val="24"/>
          <w:szCs w:val="24"/>
        </w:rPr>
      </w:pPr>
      <w:r>
        <w:rPr>
          <w:rFonts w:ascii="宋体" w:hAnsi="宋体" w:eastAsia="宋体"/>
          <w:sz w:val="24"/>
          <w:szCs w:val="24"/>
        </w:rPr>
        <w:t>Python不支持单字符类型，单字符也是作为一个字符串使用的。</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w:t>
      </w:r>
      <w:r>
        <w:rPr>
          <w:rFonts w:hint="eastAsia" w:ascii="宋体" w:hAnsi="宋体" w:eastAsia="宋体"/>
          <w:sz w:val="24"/>
          <w:szCs w:val="24"/>
        </w:rPr>
        <w:t>不</w:t>
      </w:r>
      <w:r>
        <w:rPr>
          <w:rFonts w:ascii="宋体" w:hAnsi="宋体" w:eastAsia="宋体"/>
          <w:sz w:val="24"/>
          <w:szCs w:val="24"/>
        </w:rPr>
        <w:t>允许空字符串的存在</w:t>
      </w:r>
      <w:r>
        <w:rPr>
          <w:rFonts w:hint="eastAsia" w:ascii="宋体" w:hAnsi="宋体" w:eastAsia="宋体"/>
          <w:sz w:val="24"/>
          <w:szCs w:val="24"/>
        </w:rPr>
        <w:t>。</w:t>
      </w:r>
      <w:bookmarkStart w:id="30" w:name="_Hlk103885301"/>
      <w:r>
        <w:rPr>
          <w:rFonts w:hint="eastAsia" w:ascii="宋体" w:hAnsi="宋体" w:eastAsia="宋体"/>
          <w:color w:val="FF0000"/>
          <w:sz w:val="24"/>
          <w:szCs w:val="24"/>
        </w:rPr>
        <w:t>（×）</w:t>
      </w:r>
      <w:bookmarkEnd w:id="30"/>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格式化字符串的方法可以使用字符串的</w:t>
      </w:r>
      <w:r>
        <w:rPr>
          <w:rFonts w:ascii="宋体" w:hAnsi="宋体" w:eastAsia="宋体"/>
          <w:sz w:val="24"/>
          <w:szCs w:val="24"/>
        </w:rPr>
        <w:t>format()方法</w:t>
      </w:r>
      <w:r>
        <w:rPr>
          <w:rFonts w:hint="eastAsia" w:ascii="宋体" w:hAnsi="宋体" w:eastAsia="宋体"/>
          <w:sz w:val="24"/>
          <w:szCs w:val="24"/>
        </w:rPr>
        <w:t>。</w:t>
      </w:r>
      <w:bookmarkStart w:id="31" w:name="_Hlk103883815"/>
      <w:r>
        <w:rPr>
          <w:rFonts w:hint="eastAsia" w:ascii="宋体" w:hAnsi="宋体" w:eastAsia="宋体"/>
          <w:color w:val="FF0000"/>
          <w:sz w:val="24"/>
          <w:szCs w:val="24"/>
        </w:rPr>
        <w:t>（√）</w:t>
      </w:r>
      <w:bookmarkEnd w:id="31"/>
    </w:p>
    <w:p>
      <w:pPr>
        <w:pStyle w:val="8"/>
        <w:numPr>
          <w:ilvl w:val="0"/>
          <w:numId w:val="198"/>
        </w:numPr>
        <w:ind w:firstLineChars="0"/>
        <w:rPr>
          <w:rFonts w:ascii="宋体" w:hAnsi="宋体" w:eastAsia="宋体"/>
          <w:sz w:val="24"/>
          <w:szCs w:val="24"/>
        </w:rPr>
      </w:pPr>
      <w:r>
        <w:rPr>
          <w:rFonts w:ascii="宋体" w:hAnsi="宋体" w:eastAsia="宋体"/>
          <w:sz w:val="24"/>
          <w:szCs w:val="24"/>
        </w:rPr>
        <w:t>按位或运算符</w:t>
      </w:r>
      <w:r>
        <w:rPr>
          <w:rFonts w:hint="eastAsia" w:ascii="宋体" w:hAnsi="宋体" w:eastAsia="宋体"/>
          <w:sz w:val="24"/>
          <w:szCs w:val="24"/>
        </w:rPr>
        <w:t>的意思是：</w:t>
      </w:r>
      <w:r>
        <w:rPr>
          <w:rFonts w:ascii="宋体" w:hAnsi="宋体" w:eastAsia="宋体"/>
          <w:sz w:val="24"/>
          <w:szCs w:val="24"/>
        </w:rPr>
        <w:t>只要对应的二个二进位有一个为1时，结果位就为1。</w:t>
      </w:r>
      <w:bookmarkStart w:id="32" w:name="_Hlk103883871"/>
      <w:r>
        <w:rPr>
          <w:rFonts w:hint="eastAsia" w:ascii="宋体" w:hAnsi="宋体" w:eastAsia="宋体"/>
          <w:color w:val="FF0000"/>
          <w:sz w:val="24"/>
          <w:szCs w:val="24"/>
        </w:rPr>
        <w:t>（√）</w:t>
      </w:r>
      <w:bookmarkEnd w:id="32"/>
    </w:p>
    <w:p>
      <w:pPr>
        <w:pStyle w:val="8"/>
        <w:numPr>
          <w:ilvl w:val="0"/>
          <w:numId w:val="198"/>
        </w:numPr>
        <w:ind w:firstLineChars="0"/>
        <w:rPr>
          <w:rFonts w:ascii="宋体" w:hAnsi="宋体" w:eastAsia="宋体"/>
          <w:sz w:val="24"/>
          <w:szCs w:val="24"/>
        </w:rPr>
      </w:pPr>
      <w:r>
        <w:rPr>
          <w:rFonts w:ascii="宋体" w:hAnsi="宋体" w:eastAsia="宋体"/>
          <w:sz w:val="24"/>
          <w:szCs w:val="24"/>
        </w:rPr>
        <w:t>not in表示如果在指定的序列中没有找到值返回True，否则返回False。</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Python中的表达式是不存在优先级顺序的。</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列表的数据项需要具有相同的类型。</w:t>
      </w:r>
      <w:bookmarkStart w:id="33" w:name="_Hlk103895930"/>
      <w:r>
        <w:rPr>
          <w:rFonts w:hint="eastAsia" w:ascii="宋体" w:hAnsi="宋体" w:eastAsia="宋体"/>
          <w:color w:val="FF0000"/>
          <w:sz w:val="24"/>
          <w:szCs w:val="24"/>
        </w:rPr>
        <w:t>（×）</w:t>
      </w:r>
      <w:bookmarkEnd w:id="33"/>
    </w:p>
    <w:p>
      <w:pPr>
        <w:pStyle w:val="8"/>
        <w:numPr>
          <w:ilvl w:val="0"/>
          <w:numId w:val="198"/>
        </w:numPr>
        <w:ind w:firstLineChars="0"/>
        <w:rPr>
          <w:rFonts w:ascii="宋体" w:hAnsi="宋体" w:eastAsia="宋体"/>
          <w:sz w:val="24"/>
          <w:szCs w:val="24"/>
        </w:rPr>
      </w:pPr>
      <w:r>
        <w:rPr>
          <w:rFonts w:ascii="宋体" w:hAnsi="宋体" w:eastAsia="宋体"/>
          <w:sz w:val="24"/>
          <w:szCs w:val="24"/>
        </w:rPr>
        <w:t>列表是一种有序的集合，可以随时添加和删除其中的元素。</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使</w:t>
      </w:r>
      <w:r>
        <w:rPr>
          <w:rFonts w:ascii="宋体" w:hAnsi="宋体" w:eastAsia="宋体"/>
          <w:sz w:val="24"/>
          <w:szCs w:val="24"/>
        </w:rPr>
        <w:t>用len()函数可以获得</w:t>
      </w:r>
      <w:r>
        <w:rPr>
          <w:rFonts w:hint="eastAsia" w:ascii="宋体" w:hAnsi="宋体" w:eastAsia="宋体"/>
          <w:sz w:val="24"/>
          <w:szCs w:val="24"/>
        </w:rPr>
        <w:t>列表</w:t>
      </w:r>
      <w:r>
        <w:rPr>
          <w:rFonts w:ascii="宋体" w:hAnsi="宋体" w:eastAsia="宋体"/>
          <w:sz w:val="24"/>
          <w:szCs w:val="24"/>
        </w:rPr>
        <w:t>元素的个数</w:t>
      </w:r>
      <w:r>
        <w:rPr>
          <w:rFonts w:hint="eastAsia" w:ascii="宋体" w:hAnsi="宋体" w:eastAsia="宋体"/>
          <w:sz w:val="24"/>
          <w:szCs w:val="24"/>
        </w:rPr>
        <w:t>。</w:t>
      </w:r>
      <w:bookmarkStart w:id="34" w:name="_Hlk103896396"/>
      <w:r>
        <w:rPr>
          <w:rFonts w:hint="eastAsia" w:ascii="宋体" w:hAnsi="宋体" w:eastAsia="宋体"/>
          <w:color w:val="FF0000"/>
          <w:sz w:val="24"/>
          <w:szCs w:val="24"/>
        </w:rPr>
        <w:t>（√）</w:t>
      </w:r>
      <w:bookmarkEnd w:id="34"/>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在Python中，列表的</w:t>
      </w:r>
      <w:r>
        <w:rPr>
          <w:rFonts w:ascii="宋体" w:hAnsi="宋体" w:eastAsia="宋体"/>
          <w:sz w:val="24"/>
          <w:szCs w:val="24"/>
        </w:rPr>
        <w:t>索引是从1开始的</w:t>
      </w:r>
      <w:r>
        <w:rPr>
          <w:rFonts w:hint="eastAsia" w:ascii="宋体" w:hAnsi="宋体" w:eastAsia="宋体"/>
          <w:sz w:val="24"/>
          <w:szCs w:val="24"/>
        </w:rPr>
        <w:t>。</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在Python中可以使</w:t>
      </w:r>
      <w:r>
        <w:rPr>
          <w:rFonts w:ascii="宋体" w:hAnsi="宋体" w:eastAsia="宋体"/>
          <w:sz w:val="24"/>
          <w:szCs w:val="24"/>
        </w:rPr>
        <w:t>用</w:t>
      </w:r>
      <w:r>
        <w:rPr>
          <w:rFonts w:hint="eastAsia" w:ascii="宋体" w:hAnsi="宋体" w:eastAsia="宋体"/>
          <w:sz w:val="24"/>
          <w:szCs w:val="24"/>
        </w:rPr>
        <w:t>insert</w:t>
      </w:r>
      <w:r>
        <w:rPr>
          <w:rFonts w:ascii="宋体" w:hAnsi="宋体" w:eastAsia="宋体"/>
          <w:sz w:val="24"/>
          <w:szCs w:val="24"/>
        </w:rPr>
        <w:t>()方法</w:t>
      </w:r>
      <w:r>
        <w:rPr>
          <w:rFonts w:hint="eastAsia" w:ascii="宋体" w:hAnsi="宋体" w:eastAsia="宋体"/>
          <w:sz w:val="24"/>
          <w:szCs w:val="24"/>
        </w:rPr>
        <w:t>删除列表</w:t>
      </w:r>
      <w:r>
        <w:rPr>
          <w:rFonts w:ascii="宋体" w:hAnsi="宋体" w:eastAsia="宋体"/>
          <w:sz w:val="24"/>
          <w:szCs w:val="24"/>
        </w:rPr>
        <w:t>末尾的元素</w:t>
      </w:r>
      <w:r>
        <w:rPr>
          <w:rFonts w:hint="eastAsia" w:ascii="宋体" w:hAnsi="宋体" w:eastAsia="宋体"/>
          <w:sz w:val="24"/>
          <w:szCs w:val="24"/>
        </w:rPr>
        <w:t>。</w:t>
      </w:r>
      <w:bookmarkStart w:id="35" w:name="_Hlk103897130"/>
      <w:r>
        <w:rPr>
          <w:rFonts w:hint="eastAsia" w:ascii="宋体" w:hAnsi="宋体" w:eastAsia="宋体"/>
          <w:color w:val="FF0000"/>
          <w:sz w:val="24"/>
          <w:szCs w:val="24"/>
        </w:rPr>
        <w:t>（×）</w:t>
      </w:r>
      <w:bookmarkEnd w:id="35"/>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元组</w:t>
      </w:r>
      <w:r>
        <w:rPr>
          <w:rFonts w:ascii="宋体" w:hAnsi="宋体" w:eastAsia="宋体"/>
          <w:sz w:val="24"/>
          <w:szCs w:val="24"/>
        </w:rPr>
        <w:t>一旦初始化就不能修改</w:t>
      </w:r>
      <w:r>
        <w:rPr>
          <w:rFonts w:hint="eastAsia" w:ascii="宋体" w:hAnsi="宋体" w:eastAsia="宋体"/>
          <w:sz w:val="24"/>
          <w:szCs w:val="24"/>
        </w:rPr>
        <w:t>。</w:t>
      </w:r>
      <w:bookmarkStart w:id="36" w:name="_Hlk103896820"/>
      <w:r>
        <w:rPr>
          <w:rFonts w:hint="eastAsia" w:ascii="宋体" w:hAnsi="宋体" w:eastAsia="宋体"/>
          <w:color w:val="FF0000"/>
          <w:sz w:val="24"/>
          <w:szCs w:val="24"/>
        </w:rPr>
        <w:t>（√）</w:t>
      </w:r>
      <w:bookmarkEnd w:id="36"/>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列表</w:t>
      </w:r>
      <w:r>
        <w:rPr>
          <w:rFonts w:ascii="宋体" w:hAnsi="宋体" w:eastAsia="宋体"/>
          <w:sz w:val="24"/>
          <w:szCs w:val="24"/>
        </w:rPr>
        <w:t>和</w:t>
      </w:r>
      <w:r>
        <w:rPr>
          <w:rFonts w:hint="eastAsia" w:ascii="宋体" w:hAnsi="宋体" w:eastAsia="宋体"/>
          <w:sz w:val="24"/>
          <w:szCs w:val="24"/>
        </w:rPr>
        <w:t>元组</w:t>
      </w:r>
      <w:r>
        <w:rPr>
          <w:rFonts w:ascii="宋体" w:hAnsi="宋体" w:eastAsia="宋体"/>
          <w:sz w:val="24"/>
          <w:szCs w:val="24"/>
        </w:rPr>
        <w:t>是Python内置的有序集合，</w:t>
      </w:r>
      <w:r>
        <w:rPr>
          <w:rFonts w:hint="eastAsia" w:ascii="宋体" w:hAnsi="宋体" w:eastAsia="宋体"/>
          <w:sz w:val="24"/>
          <w:szCs w:val="24"/>
        </w:rPr>
        <w:t>前者</w:t>
      </w:r>
      <w:r>
        <w:rPr>
          <w:rFonts w:ascii="宋体" w:hAnsi="宋体" w:eastAsia="宋体"/>
          <w:sz w:val="24"/>
          <w:szCs w:val="24"/>
        </w:rPr>
        <w:t>可变，</w:t>
      </w:r>
      <w:r>
        <w:rPr>
          <w:rFonts w:hint="eastAsia" w:ascii="宋体" w:hAnsi="宋体" w:eastAsia="宋体"/>
          <w:sz w:val="24"/>
          <w:szCs w:val="24"/>
        </w:rPr>
        <w:t>后者</w:t>
      </w:r>
      <w:r>
        <w:rPr>
          <w:rFonts w:ascii="宋体" w:hAnsi="宋体" w:eastAsia="宋体"/>
          <w:sz w:val="24"/>
          <w:szCs w:val="24"/>
        </w:rPr>
        <w:t>不可变。</w:t>
      </w:r>
      <w:bookmarkStart w:id="37" w:name="_Hlk103897298"/>
      <w:r>
        <w:rPr>
          <w:rFonts w:hint="eastAsia" w:ascii="宋体" w:hAnsi="宋体" w:eastAsia="宋体"/>
          <w:color w:val="FF0000"/>
          <w:sz w:val="24"/>
          <w:szCs w:val="24"/>
        </w:rPr>
        <w:t>（√）</w:t>
      </w:r>
      <w:bookmarkEnd w:id="37"/>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对列表使用</w:t>
      </w:r>
      <w:r>
        <w:rPr>
          <w:rFonts w:ascii="宋体" w:hAnsi="宋体" w:eastAsia="宋体"/>
          <w:sz w:val="24"/>
          <w:szCs w:val="24"/>
        </w:rPr>
        <w:t>sort()方法，默认是</w:t>
      </w:r>
      <w:r>
        <w:rPr>
          <w:rFonts w:hint="eastAsia" w:ascii="宋体" w:hAnsi="宋体" w:eastAsia="宋体"/>
          <w:sz w:val="24"/>
          <w:szCs w:val="24"/>
        </w:rPr>
        <w:t>降序</w:t>
      </w:r>
      <w:r>
        <w:rPr>
          <w:rFonts w:ascii="宋体" w:hAnsi="宋体" w:eastAsia="宋体"/>
          <w:sz w:val="24"/>
          <w:szCs w:val="24"/>
        </w:rPr>
        <w:t>排列</w:t>
      </w:r>
      <w:r>
        <w:rPr>
          <w:rFonts w:hint="eastAsia" w:ascii="宋体" w:hAnsi="宋体" w:eastAsia="宋体"/>
          <w:sz w:val="24"/>
          <w:szCs w:val="24"/>
        </w:rPr>
        <w:t>。</w:t>
      </w:r>
      <w:bookmarkStart w:id="38" w:name="_Hlk103898037"/>
      <w:r>
        <w:rPr>
          <w:rFonts w:hint="eastAsia" w:ascii="宋体" w:hAnsi="宋体" w:eastAsia="宋体"/>
          <w:color w:val="FF0000"/>
          <w:sz w:val="24"/>
          <w:szCs w:val="24"/>
        </w:rPr>
        <w:t>（×）</w:t>
      </w:r>
      <w:bookmarkEnd w:id="38"/>
    </w:p>
    <w:p>
      <w:pPr>
        <w:pStyle w:val="8"/>
        <w:numPr>
          <w:ilvl w:val="0"/>
          <w:numId w:val="198"/>
        </w:numPr>
        <w:ind w:firstLineChars="0"/>
        <w:rPr>
          <w:rFonts w:ascii="宋体" w:hAnsi="宋体" w:eastAsia="宋体"/>
          <w:sz w:val="24"/>
          <w:szCs w:val="24"/>
        </w:rPr>
      </w:pPr>
      <w:r>
        <w:rPr>
          <w:rFonts w:ascii="宋体" w:hAnsi="宋体" w:eastAsia="宋体"/>
          <w:sz w:val="24"/>
          <w:szCs w:val="24"/>
        </w:rPr>
        <w:t>a为列表，其中每个元素均为int型数值，b为int型，当进行a+b操作时，会对a中每个元素加上b的值。</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a、b均为字符串，进行a+b操作，可直接将两个字符串</w:t>
      </w:r>
      <w:r>
        <w:rPr>
          <w:rFonts w:hint="eastAsia" w:ascii="宋体" w:hAnsi="宋体" w:eastAsia="宋体"/>
          <w:sz w:val="24"/>
          <w:szCs w:val="24"/>
        </w:rPr>
        <w:t>进行</w:t>
      </w:r>
      <w:r>
        <w:rPr>
          <w:rFonts w:ascii="宋体" w:hAnsi="宋体" w:eastAsia="宋体"/>
          <w:sz w:val="24"/>
          <w:szCs w:val="24"/>
        </w:rPr>
        <w:t>连接。</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凡是用花括号</w:t>
      </w:r>
      <w:r>
        <w:rPr>
          <w:rFonts w:ascii="宋体" w:hAnsi="宋体" w:eastAsia="宋体"/>
          <w:sz w:val="24"/>
          <w:szCs w:val="24"/>
        </w:rPr>
        <w:t>(即{})括起来中间用逗号隔开元素的数据结构都叫字典。</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任何不可变对象均可作为字典的键。</w:t>
      </w:r>
      <w:bookmarkStart w:id="39" w:name="_Hlk103898127"/>
      <w:r>
        <w:rPr>
          <w:rFonts w:hint="eastAsia" w:ascii="宋体" w:hAnsi="宋体" w:eastAsia="宋体"/>
          <w:color w:val="FF0000"/>
          <w:sz w:val="24"/>
          <w:szCs w:val="24"/>
        </w:rPr>
        <w:t>（√）</w:t>
      </w:r>
      <w:bookmarkEnd w:id="39"/>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切片操作属于浅复制的实现方式之一。</w:t>
      </w:r>
      <w:bookmarkStart w:id="40" w:name="_Hlk103898488"/>
      <w:r>
        <w:rPr>
          <w:rFonts w:hint="eastAsia" w:ascii="宋体" w:hAnsi="宋体" w:eastAsia="宋体"/>
          <w:color w:val="FF0000"/>
          <w:sz w:val="24"/>
          <w:szCs w:val="24"/>
        </w:rPr>
        <w:t>（√）</w:t>
      </w:r>
      <w:bookmarkEnd w:id="40"/>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在字典中，要删除一个</w:t>
      </w:r>
      <w:r>
        <w:rPr>
          <w:rFonts w:ascii="宋体" w:hAnsi="宋体" w:eastAsia="宋体"/>
          <w:sz w:val="24"/>
          <w:szCs w:val="24"/>
        </w:rPr>
        <w:t>key，用pop(key)方法，对应的value也会从dict中删除</w:t>
      </w:r>
      <w:r>
        <w:rPr>
          <w:rFonts w:hint="eastAsia" w:ascii="宋体" w:hAnsi="宋体" w:eastAsia="宋体"/>
          <w:sz w:val="24"/>
          <w:szCs w:val="24"/>
        </w:rPr>
        <w:t>。</w:t>
      </w:r>
      <w:bookmarkStart w:id="41" w:name="_Hlk103898552"/>
      <w:r>
        <w:rPr>
          <w:rFonts w:hint="eastAsia" w:ascii="宋体" w:hAnsi="宋体" w:eastAsia="宋体"/>
          <w:color w:val="FF0000"/>
          <w:sz w:val="24"/>
          <w:szCs w:val="24"/>
        </w:rPr>
        <w:t>（√）</w:t>
      </w:r>
      <w:bookmarkEnd w:id="41"/>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字典</w:t>
      </w:r>
      <w:r>
        <w:rPr>
          <w:rFonts w:ascii="宋体" w:hAnsi="宋体" w:eastAsia="宋体"/>
          <w:sz w:val="24"/>
          <w:szCs w:val="24"/>
        </w:rPr>
        <w:t>内部存放的顺序和key放入的顺序是</w:t>
      </w:r>
      <w:r>
        <w:rPr>
          <w:rFonts w:hint="eastAsia" w:ascii="宋体" w:hAnsi="宋体" w:eastAsia="宋体"/>
          <w:sz w:val="24"/>
          <w:szCs w:val="24"/>
        </w:rPr>
        <w:t>一致</w:t>
      </w:r>
      <w:r>
        <w:rPr>
          <w:rFonts w:ascii="宋体" w:hAnsi="宋体" w:eastAsia="宋体"/>
          <w:sz w:val="24"/>
          <w:szCs w:val="24"/>
        </w:rPr>
        <w:t>的</w:t>
      </w:r>
      <w:r>
        <w:rPr>
          <w:rFonts w:hint="eastAsia" w:ascii="宋体" w:hAnsi="宋体" w:eastAsia="宋体"/>
          <w:sz w:val="24"/>
          <w:szCs w:val="24"/>
        </w:rPr>
        <w:t>。</w:t>
      </w:r>
      <w:bookmarkStart w:id="42" w:name="_Hlk104029616"/>
      <w:r>
        <w:rPr>
          <w:rFonts w:hint="eastAsia" w:ascii="宋体" w:hAnsi="宋体" w:eastAsia="宋体"/>
          <w:color w:val="FF0000"/>
          <w:sz w:val="24"/>
          <w:szCs w:val="24"/>
        </w:rPr>
        <w:t>（×）</w:t>
      </w:r>
      <w:bookmarkEnd w:id="42"/>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集合</w:t>
      </w:r>
      <w:r>
        <w:rPr>
          <w:rFonts w:ascii="宋体" w:hAnsi="宋体" w:eastAsia="宋体"/>
          <w:sz w:val="24"/>
          <w:szCs w:val="24"/>
        </w:rPr>
        <w:t>是一个无序的不重复元素序列。</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布尔值只有</w:t>
      </w:r>
      <w:r>
        <w:rPr>
          <w:rFonts w:ascii="宋体" w:hAnsi="宋体" w:eastAsia="宋体"/>
          <w:sz w:val="24"/>
          <w:szCs w:val="24"/>
        </w:rPr>
        <w:t>True、False两种值</w:t>
      </w:r>
      <w:r>
        <w:rPr>
          <w:rFonts w:hint="eastAsia" w:ascii="宋体" w:hAnsi="宋体" w:eastAsia="宋体"/>
          <w:sz w:val="24"/>
          <w:szCs w:val="24"/>
        </w:rPr>
        <w:t>。</w:t>
      </w:r>
      <w:bookmarkStart w:id="43" w:name="_Hlk104029758"/>
      <w:r>
        <w:rPr>
          <w:rFonts w:hint="eastAsia" w:ascii="宋体" w:hAnsi="宋体" w:eastAsia="宋体"/>
          <w:color w:val="FF0000"/>
          <w:sz w:val="24"/>
          <w:szCs w:val="24"/>
        </w:rPr>
        <w:t>（√）</w:t>
      </w:r>
      <w:bookmarkEnd w:id="43"/>
    </w:p>
    <w:p>
      <w:pPr>
        <w:pStyle w:val="8"/>
        <w:numPr>
          <w:ilvl w:val="0"/>
          <w:numId w:val="198"/>
        </w:numPr>
        <w:ind w:firstLineChars="0"/>
        <w:rPr>
          <w:rFonts w:ascii="宋体" w:hAnsi="宋体" w:eastAsia="宋体"/>
          <w:sz w:val="24"/>
          <w:szCs w:val="24"/>
        </w:rPr>
      </w:pPr>
      <w:r>
        <w:rPr>
          <w:rFonts w:ascii="宋体" w:hAnsi="宋体" w:eastAsia="宋体"/>
          <w:sz w:val="24"/>
          <w:szCs w:val="24"/>
        </w:rPr>
        <w:t>and运算是与运算，</w:t>
      </w:r>
      <w:r>
        <w:rPr>
          <w:rFonts w:hint="eastAsia" w:ascii="宋体" w:hAnsi="宋体" w:eastAsia="宋体"/>
          <w:sz w:val="24"/>
          <w:szCs w:val="24"/>
        </w:rPr>
        <w:t>只要其中有一个为</w:t>
      </w:r>
      <w:r>
        <w:rPr>
          <w:rFonts w:ascii="宋体" w:hAnsi="宋体" w:eastAsia="宋体"/>
          <w:sz w:val="24"/>
          <w:szCs w:val="24"/>
        </w:rPr>
        <w:t>True，and运算结果才是True</w:t>
      </w:r>
      <w:r>
        <w:rPr>
          <w:rFonts w:hint="eastAsia" w:ascii="宋体" w:hAnsi="宋体" w:eastAsia="宋体"/>
          <w:sz w:val="24"/>
          <w:szCs w:val="24"/>
        </w:rPr>
        <w:t>。</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not运算是非运算，它是一个单目运算符</w:t>
      </w:r>
      <w:r>
        <w:rPr>
          <w:rFonts w:hint="eastAsia" w:ascii="宋体" w:hAnsi="宋体" w:eastAsia="宋体"/>
          <w:sz w:val="24"/>
          <w:szCs w:val="24"/>
        </w:rPr>
        <w:t>。</w:t>
      </w:r>
      <w:bookmarkStart w:id="44" w:name="_Hlk104033287"/>
      <w:r>
        <w:rPr>
          <w:rFonts w:hint="eastAsia" w:ascii="宋体" w:hAnsi="宋体" w:eastAsia="宋体"/>
          <w:color w:val="FF0000"/>
          <w:sz w:val="24"/>
          <w:szCs w:val="24"/>
        </w:rPr>
        <w:t>（√）</w:t>
      </w:r>
      <w:bookmarkEnd w:id="44"/>
    </w:p>
    <w:p>
      <w:pPr>
        <w:pStyle w:val="8"/>
        <w:numPr>
          <w:ilvl w:val="0"/>
          <w:numId w:val="198"/>
        </w:numPr>
        <w:ind w:firstLineChars="0"/>
        <w:rPr>
          <w:rFonts w:ascii="宋体" w:hAnsi="宋体" w:eastAsia="宋体"/>
          <w:sz w:val="24"/>
          <w:szCs w:val="24"/>
        </w:rPr>
      </w:pPr>
      <w:r>
        <w:rPr>
          <w:rFonts w:ascii="宋体" w:hAnsi="宋体" w:eastAsia="宋体"/>
          <w:sz w:val="24"/>
          <w:szCs w:val="24"/>
        </w:rPr>
        <w:t>条件语句是通过一条或多条语句的执行结果来决定执行的代码块。</w:t>
      </w:r>
      <w:bookmarkStart w:id="45" w:name="_Hlk104033320"/>
      <w:r>
        <w:rPr>
          <w:rFonts w:hint="eastAsia" w:ascii="宋体" w:hAnsi="宋体" w:eastAsia="宋体"/>
          <w:color w:val="FF0000"/>
          <w:sz w:val="24"/>
          <w:szCs w:val="24"/>
        </w:rPr>
        <w:t>（√）</w:t>
      </w:r>
      <w:bookmarkEnd w:id="45"/>
    </w:p>
    <w:p>
      <w:pPr>
        <w:pStyle w:val="8"/>
        <w:numPr>
          <w:ilvl w:val="0"/>
          <w:numId w:val="198"/>
        </w:numPr>
        <w:ind w:firstLineChars="0"/>
        <w:rPr>
          <w:rFonts w:ascii="宋体" w:hAnsi="宋体" w:eastAsia="宋体"/>
          <w:sz w:val="24"/>
          <w:szCs w:val="24"/>
        </w:rPr>
      </w:pPr>
      <w:r>
        <w:rPr>
          <w:rFonts w:ascii="宋体" w:hAnsi="宋体" w:eastAsia="宋体"/>
          <w:sz w:val="24"/>
          <w:szCs w:val="24"/>
        </w:rPr>
        <w:t>条件语句</w:t>
      </w:r>
      <w:r>
        <w:rPr>
          <w:rFonts w:hint="eastAsia" w:ascii="宋体" w:hAnsi="宋体" w:eastAsia="宋体"/>
          <w:sz w:val="24"/>
          <w:szCs w:val="24"/>
        </w:rPr>
        <w:t>每个条件后面都要使用冒号</w:t>
      </w:r>
      <w:r>
        <w:rPr>
          <w:rFonts w:ascii="宋体" w:hAnsi="宋体" w:eastAsia="宋体"/>
          <w:sz w:val="24"/>
          <w:szCs w:val="24"/>
        </w:rPr>
        <w:t>。</w:t>
      </w:r>
      <w:bookmarkStart w:id="46" w:name="_Hlk104033382"/>
      <w:r>
        <w:rPr>
          <w:rFonts w:hint="eastAsia" w:ascii="宋体" w:hAnsi="宋体" w:eastAsia="宋体"/>
          <w:color w:val="FF0000"/>
          <w:sz w:val="24"/>
          <w:szCs w:val="24"/>
        </w:rPr>
        <w:t>（√）</w:t>
      </w:r>
      <w:bookmarkEnd w:id="46"/>
    </w:p>
    <w:p>
      <w:pPr>
        <w:pStyle w:val="8"/>
        <w:numPr>
          <w:ilvl w:val="0"/>
          <w:numId w:val="198"/>
        </w:numPr>
        <w:ind w:firstLineChars="0"/>
        <w:rPr>
          <w:rFonts w:ascii="宋体" w:hAnsi="宋体" w:eastAsia="宋体"/>
          <w:sz w:val="24"/>
          <w:szCs w:val="24"/>
        </w:rPr>
      </w:pPr>
      <w:r>
        <w:rPr>
          <w:rFonts w:ascii="宋体" w:hAnsi="宋体" w:eastAsia="宋体"/>
          <w:sz w:val="24"/>
          <w:szCs w:val="24"/>
        </w:rPr>
        <w:t>条件判断从上向下匹配，当满足条件时执行对应的块内语句，后续的elif和else</w:t>
      </w:r>
      <w:r>
        <w:rPr>
          <w:rFonts w:hint="eastAsia" w:ascii="宋体" w:hAnsi="宋体" w:eastAsia="宋体"/>
          <w:sz w:val="24"/>
          <w:szCs w:val="24"/>
        </w:rPr>
        <w:t>会依次</w:t>
      </w:r>
      <w:r>
        <w:rPr>
          <w:rFonts w:ascii="宋体" w:hAnsi="宋体" w:eastAsia="宋体"/>
          <w:sz w:val="24"/>
          <w:szCs w:val="24"/>
        </w:rPr>
        <w:t>执行。</w:t>
      </w:r>
      <w:bookmarkStart w:id="47" w:name="_Hlk104034386"/>
      <w:r>
        <w:rPr>
          <w:rFonts w:hint="eastAsia" w:ascii="宋体" w:hAnsi="宋体" w:eastAsia="宋体"/>
          <w:color w:val="FF0000"/>
          <w:sz w:val="24"/>
          <w:szCs w:val="24"/>
        </w:rPr>
        <w:t>（×）</w:t>
      </w:r>
      <w:bookmarkEnd w:id="47"/>
    </w:p>
    <w:p>
      <w:pPr>
        <w:pStyle w:val="8"/>
        <w:numPr>
          <w:ilvl w:val="0"/>
          <w:numId w:val="198"/>
        </w:numPr>
        <w:ind w:firstLineChars="0"/>
        <w:rPr>
          <w:rFonts w:ascii="宋体" w:hAnsi="宋体" w:eastAsia="宋体"/>
          <w:sz w:val="24"/>
          <w:szCs w:val="24"/>
        </w:rPr>
      </w:pPr>
      <w:r>
        <w:rPr>
          <w:rFonts w:ascii="宋体" w:hAnsi="宋体" w:eastAsia="宋体"/>
          <w:sz w:val="24"/>
          <w:szCs w:val="24"/>
        </w:rPr>
        <w:t>Python中的循环语句有for和</w:t>
      </w:r>
      <w:r>
        <w:rPr>
          <w:rFonts w:hint="eastAsia" w:ascii="宋体" w:hAnsi="宋体" w:eastAsia="宋体"/>
          <w:sz w:val="24"/>
          <w:szCs w:val="24"/>
        </w:rPr>
        <w:t>do</w:t>
      </w:r>
      <w:r>
        <w:rPr>
          <w:rFonts w:ascii="宋体" w:hAnsi="宋体" w:eastAsia="宋体"/>
          <w:sz w:val="24"/>
          <w:szCs w:val="24"/>
        </w:rPr>
        <w:t xml:space="preserve"> while。</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w:t>
      </w:r>
      <w:r>
        <w:rPr>
          <w:rFonts w:hint="eastAsia" w:ascii="宋体" w:hAnsi="宋体" w:eastAsia="宋体"/>
          <w:sz w:val="24"/>
          <w:szCs w:val="24"/>
        </w:rPr>
        <w:t>的</w:t>
      </w:r>
      <w:r>
        <w:rPr>
          <w:rFonts w:ascii="宋体" w:hAnsi="宋体" w:eastAsia="宋体"/>
          <w:sz w:val="24"/>
          <w:szCs w:val="24"/>
        </w:rPr>
        <w:t>for循环可以遍历任何可迭代对象，如一个列表。</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continue语句只能跳出当前层次的循环。</w:t>
      </w:r>
      <w:bookmarkStart w:id="48" w:name="_Hlk104145177"/>
      <w:r>
        <w:rPr>
          <w:rFonts w:hint="eastAsia" w:ascii="宋体" w:hAnsi="宋体" w:eastAsia="宋体"/>
          <w:color w:val="FF0000"/>
          <w:sz w:val="24"/>
          <w:szCs w:val="24"/>
        </w:rPr>
        <w:t>（×）</w:t>
      </w:r>
      <w:bookmarkEnd w:id="48"/>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无限循环</w:t>
      </w:r>
      <w:r>
        <w:rPr>
          <w:rFonts w:ascii="宋体" w:hAnsi="宋体" w:eastAsia="宋体"/>
          <w:sz w:val="24"/>
          <w:szCs w:val="24"/>
        </w:rPr>
        <w:t>while一直保持循环操作,当循环条件不满足时就结束。</w:t>
      </w:r>
      <w:bookmarkStart w:id="49" w:name="_Hlk104039768"/>
      <w:r>
        <w:rPr>
          <w:rFonts w:hint="eastAsia" w:ascii="宋体" w:hAnsi="宋体" w:eastAsia="宋体"/>
          <w:color w:val="FF0000"/>
          <w:sz w:val="24"/>
          <w:szCs w:val="24"/>
        </w:rPr>
        <w:t>（√）</w:t>
      </w:r>
      <w:bookmarkEnd w:id="49"/>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循环退出条件设置不当的</w:t>
      </w:r>
      <w:r>
        <w:rPr>
          <w:rFonts w:ascii="宋体" w:hAnsi="宋体" w:eastAsia="宋体"/>
          <w:sz w:val="24"/>
          <w:szCs w:val="24"/>
        </w:rPr>
        <w:t>while循环会导致死循环</w:t>
      </w:r>
      <w:r>
        <w:rPr>
          <w:rFonts w:hint="eastAsia" w:ascii="宋体" w:hAnsi="宋体" w:eastAsia="宋体"/>
          <w:sz w:val="24"/>
          <w:szCs w:val="24"/>
        </w:rPr>
        <w:t>。</w:t>
      </w:r>
      <w:bookmarkStart w:id="50" w:name="_Hlk104273370"/>
      <w:r>
        <w:rPr>
          <w:rFonts w:hint="eastAsia" w:ascii="宋体" w:hAnsi="宋体" w:eastAsia="宋体"/>
          <w:color w:val="FF0000"/>
          <w:sz w:val="24"/>
          <w:szCs w:val="24"/>
        </w:rPr>
        <w:t>（√）</w:t>
      </w:r>
      <w:bookmarkEnd w:id="50"/>
    </w:p>
    <w:p>
      <w:pPr>
        <w:pStyle w:val="8"/>
        <w:numPr>
          <w:ilvl w:val="0"/>
          <w:numId w:val="198"/>
        </w:numPr>
        <w:ind w:firstLineChars="0"/>
        <w:rPr>
          <w:rFonts w:ascii="宋体" w:hAnsi="宋体" w:eastAsia="宋体"/>
          <w:sz w:val="24"/>
          <w:szCs w:val="24"/>
        </w:rPr>
      </w:pPr>
      <w:r>
        <w:rPr>
          <w:rFonts w:ascii="宋体" w:hAnsi="宋体" w:eastAsia="宋体"/>
          <w:sz w:val="24"/>
          <w:szCs w:val="24"/>
        </w:rPr>
        <w:t>Python循环嵌套的内循环控制变量与外循环变量可以同名。</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以下代码的输出结果是</w:t>
      </w:r>
      <w:r>
        <w:rPr>
          <w:rFonts w:ascii="宋体" w:hAnsi="宋体" w:eastAsia="宋体"/>
          <w:sz w:val="24"/>
          <w:szCs w:val="24"/>
        </w:rPr>
        <w:t>Sumer</w:t>
      </w:r>
      <w:r>
        <w:rPr>
          <w:rFonts w:hint="eastAsia" w:ascii="宋体" w:hAnsi="宋体" w:eastAsia="宋体"/>
          <w:sz w:val="24"/>
          <w:szCs w:val="24"/>
        </w:rPr>
        <w:t>。</w:t>
      </w:r>
      <w:r>
        <w:rPr>
          <w:rFonts w:hint="eastAsia" w:ascii="宋体" w:hAnsi="宋体" w:eastAsia="宋体"/>
          <w:color w:val="FF0000"/>
          <w:sz w:val="24"/>
          <w:szCs w:val="24"/>
        </w:rPr>
        <w:t>（×）</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b/>
          <w:bCs/>
          <w:color w:val="008080"/>
          <w:sz w:val="20"/>
          <w:szCs w:val="20"/>
        </w:rPr>
        <w:t>"</w:t>
      </w:r>
      <w:bookmarkStart w:id="51" w:name="_Hlk104147977"/>
      <w:r>
        <w:rPr>
          <w:rFonts w:ascii="Courier New" w:hAnsi="Courier New" w:cs="Courier New"/>
          <w:b/>
          <w:bCs/>
          <w:color w:val="008080"/>
          <w:sz w:val="20"/>
          <w:szCs w:val="20"/>
        </w:rPr>
        <w:t>Summer</w:t>
      </w:r>
      <w:bookmarkEnd w:id="51"/>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 == </w:t>
      </w:r>
      <w:r>
        <w:rPr>
          <w:rFonts w:ascii="Courier New" w:hAnsi="Courier New" w:cs="Courier New"/>
          <w:b/>
          <w:bCs/>
          <w:color w:val="008080"/>
          <w:sz w:val="20"/>
          <w:szCs w:val="20"/>
        </w:rPr>
        <w:t>"m"</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(i)</w:t>
      </w:r>
    </w:p>
    <w:p>
      <w:pPr>
        <w:pStyle w:val="8"/>
        <w:numPr>
          <w:ilvl w:val="0"/>
          <w:numId w:val="198"/>
        </w:numPr>
        <w:ind w:firstLineChars="0"/>
        <w:rPr>
          <w:rFonts w:ascii="宋体" w:hAnsi="宋体" w:eastAsia="宋体"/>
          <w:sz w:val="24"/>
          <w:szCs w:val="24"/>
        </w:rPr>
      </w:pPr>
      <w:r>
        <w:rPr>
          <w:rFonts w:ascii="宋体" w:hAnsi="宋体" w:eastAsia="宋体"/>
          <w:sz w:val="24"/>
          <w:szCs w:val="24"/>
        </w:rPr>
        <w:t>Python中定义一个函数要使用def语句，</w:t>
      </w:r>
      <w:r>
        <w:rPr>
          <w:rFonts w:hint="eastAsia" w:ascii="宋体" w:hAnsi="宋体" w:eastAsia="宋体"/>
          <w:sz w:val="24"/>
          <w:szCs w:val="24"/>
        </w:rPr>
        <w:t>并</w:t>
      </w:r>
      <w:r>
        <w:rPr>
          <w:rFonts w:ascii="宋体" w:hAnsi="宋体" w:eastAsia="宋体"/>
          <w:sz w:val="24"/>
          <w:szCs w:val="24"/>
        </w:rPr>
        <w:t>依次写出函数名、括号、括号中的参数和冒号</w:t>
      </w:r>
      <w:r>
        <w:rPr>
          <w:rFonts w:hint="eastAsia" w:ascii="宋体" w:hAnsi="宋体" w:eastAsia="宋体"/>
          <w:sz w:val="24"/>
          <w:szCs w:val="24"/>
        </w:rPr>
        <w:t>。</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函数体内部的语句在执行时，一旦执行到</w:t>
      </w:r>
      <w:r>
        <w:rPr>
          <w:rFonts w:ascii="宋体" w:hAnsi="宋体" w:eastAsia="宋体"/>
          <w:sz w:val="24"/>
          <w:szCs w:val="24"/>
        </w:rPr>
        <w:t>return时，函数就执行完毕，并将结果返回。</w:t>
      </w:r>
      <w:bookmarkStart w:id="52" w:name="_Hlk104273502"/>
      <w:r>
        <w:rPr>
          <w:rFonts w:hint="eastAsia" w:ascii="宋体" w:hAnsi="宋体" w:eastAsia="宋体"/>
          <w:color w:val="FF0000"/>
          <w:sz w:val="24"/>
          <w:szCs w:val="24"/>
        </w:rPr>
        <w:t>（√）</w:t>
      </w:r>
      <w:bookmarkEnd w:id="52"/>
    </w:p>
    <w:p>
      <w:pPr>
        <w:pStyle w:val="8"/>
        <w:numPr>
          <w:ilvl w:val="0"/>
          <w:numId w:val="198"/>
        </w:numPr>
        <w:ind w:firstLineChars="0"/>
        <w:rPr>
          <w:rFonts w:ascii="宋体" w:hAnsi="宋体" w:eastAsia="宋体"/>
          <w:sz w:val="24"/>
          <w:szCs w:val="24"/>
        </w:rPr>
      </w:pPr>
      <w:r>
        <w:rPr>
          <w:rFonts w:ascii="宋体" w:hAnsi="宋体" w:eastAsia="宋体"/>
          <w:sz w:val="24"/>
          <w:szCs w:val="24"/>
        </w:rPr>
        <w:t>pass</w:t>
      </w:r>
      <w:r>
        <w:rPr>
          <w:rFonts w:hint="eastAsia" w:ascii="宋体" w:hAnsi="宋体" w:eastAsia="宋体"/>
          <w:sz w:val="24"/>
          <w:szCs w:val="24"/>
        </w:rPr>
        <w:t>是跳出函数的语句。</w:t>
      </w:r>
      <w:bookmarkStart w:id="53" w:name="_Hlk104273824"/>
      <w:r>
        <w:rPr>
          <w:rFonts w:hint="eastAsia" w:ascii="宋体" w:hAnsi="宋体" w:eastAsia="宋体"/>
          <w:color w:val="FF0000"/>
          <w:sz w:val="24"/>
          <w:szCs w:val="24"/>
        </w:rPr>
        <w:t>（×）</w:t>
      </w:r>
      <w:bookmarkEnd w:id="53"/>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调用函数时，如果参数个数不对，</w:t>
      </w:r>
      <w:r>
        <w:rPr>
          <w:rFonts w:ascii="宋体" w:hAnsi="宋体" w:eastAsia="宋体"/>
          <w:sz w:val="24"/>
          <w:szCs w:val="24"/>
        </w:rPr>
        <w:t>Pyth</w:t>
      </w:r>
      <w:r>
        <w:rPr>
          <w:rFonts w:hint="eastAsia" w:ascii="宋体" w:hAnsi="宋体" w:eastAsia="宋体"/>
          <w:sz w:val="24"/>
          <w:szCs w:val="24"/>
        </w:rPr>
        <w:t>on会</w:t>
      </w:r>
      <w:r>
        <w:rPr>
          <w:rFonts w:ascii="宋体" w:hAnsi="宋体" w:eastAsia="宋体"/>
          <w:sz w:val="24"/>
          <w:szCs w:val="24"/>
        </w:rPr>
        <w:t>抛出TypeError</w:t>
      </w:r>
      <w:r>
        <w:rPr>
          <w:rFonts w:hint="eastAsia" w:ascii="宋体" w:hAnsi="宋体" w:eastAsia="宋体"/>
          <w:sz w:val="24"/>
          <w:szCs w:val="24"/>
        </w:rPr>
        <w:t>。</w:t>
      </w:r>
      <w:bookmarkStart w:id="54" w:name="_Hlk104273883"/>
      <w:r>
        <w:rPr>
          <w:rFonts w:hint="eastAsia" w:ascii="宋体" w:hAnsi="宋体" w:eastAsia="宋体"/>
          <w:color w:val="FF0000"/>
          <w:sz w:val="24"/>
          <w:szCs w:val="24"/>
        </w:rPr>
        <w:t>（√）</w:t>
      </w:r>
      <w:bookmarkEnd w:id="54"/>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函数不可返回多个值，如果有多个返回值，需要定义多个函数。</w:t>
      </w:r>
      <w:bookmarkStart w:id="55" w:name="_Hlk104276093"/>
      <w:r>
        <w:rPr>
          <w:rFonts w:hint="eastAsia" w:ascii="宋体" w:hAnsi="宋体" w:eastAsia="宋体"/>
          <w:color w:val="FF0000"/>
          <w:sz w:val="24"/>
          <w:szCs w:val="24"/>
        </w:rPr>
        <w:t>（×）</w:t>
      </w:r>
      <w:bookmarkEnd w:id="55"/>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定义函数时，需要确定函数名和参数个数。</w:t>
      </w:r>
      <w:bookmarkStart w:id="56" w:name="_Hlk104273951"/>
      <w:r>
        <w:rPr>
          <w:rFonts w:hint="eastAsia" w:ascii="宋体" w:hAnsi="宋体" w:eastAsia="宋体"/>
          <w:color w:val="FF0000"/>
          <w:sz w:val="24"/>
          <w:szCs w:val="24"/>
        </w:rPr>
        <w:t>（√）</w:t>
      </w:r>
      <w:bookmarkEnd w:id="56"/>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函数体内部可以用</w:t>
      </w:r>
      <w:r>
        <w:rPr>
          <w:rFonts w:ascii="宋体" w:hAnsi="宋体" w:eastAsia="宋体"/>
          <w:sz w:val="24"/>
          <w:szCs w:val="24"/>
        </w:rPr>
        <w:t>return随时返回函数结果</w:t>
      </w:r>
      <w:r>
        <w:rPr>
          <w:rFonts w:hint="eastAsia" w:ascii="宋体" w:hAnsi="宋体" w:eastAsia="宋体"/>
          <w:sz w:val="24"/>
          <w:szCs w:val="24"/>
        </w:rPr>
        <w:t>。</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函数默认参数可以使用列表。</w:t>
      </w:r>
      <w:bookmarkStart w:id="57" w:name="_Hlk104276271"/>
      <w:r>
        <w:rPr>
          <w:rFonts w:hint="eastAsia" w:ascii="宋体" w:hAnsi="宋体" w:eastAsia="宋体"/>
          <w:color w:val="FF0000"/>
          <w:sz w:val="24"/>
          <w:szCs w:val="24"/>
        </w:rPr>
        <w:t>（×）</w:t>
      </w:r>
      <w:bookmarkEnd w:id="57"/>
    </w:p>
    <w:p>
      <w:pPr>
        <w:pStyle w:val="8"/>
        <w:numPr>
          <w:ilvl w:val="0"/>
          <w:numId w:val="198"/>
        </w:numPr>
        <w:ind w:firstLineChars="0"/>
        <w:rPr>
          <w:rFonts w:ascii="宋体" w:hAnsi="宋体" w:eastAsia="宋体"/>
          <w:sz w:val="24"/>
          <w:szCs w:val="24"/>
        </w:rPr>
      </w:pPr>
      <w:r>
        <w:rPr>
          <w:rFonts w:ascii="宋体" w:hAnsi="宋体" w:eastAsia="宋体"/>
          <w:sz w:val="24"/>
          <w:szCs w:val="24"/>
        </w:rPr>
        <w:t>*args是可变参数，args接收的是一个</w:t>
      </w:r>
      <w:r>
        <w:rPr>
          <w:rFonts w:hint="eastAsia" w:ascii="宋体" w:hAnsi="宋体" w:eastAsia="宋体"/>
          <w:sz w:val="24"/>
          <w:szCs w:val="24"/>
        </w:rPr>
        <w:t>列表。</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**kw是关键字参数，kw接收的是一个</w:t>
      </w:r>
      <w:r>
        <w:rPr>
          <w:rFonts w:hint="eastAsia" w:ascii="宋体" w:hAnsi="宋体" w:eastAsia="宋体"/>
          <w:sz w:val="24"/>
          <w:szCs w:val="24"/>
        </w:rPr>
        <w:t>字典</w:t>
      </w:r>
      <w:r>
        <w:rPr>
          <w:rFonts w:ascii="宋体" w:hAnsi="宋体" w:eastAsia="宋体"/>
          <w:sz w:val="24"/>
          <w:szCs w:val="24"/>
        </w:rPr>
        <w:t>。</w:t>
      </w:r>
      <w:bookmarkStart w:id="58" w:name="_Hlk104277232"/>
      <w:r>
        <w:rPr>
          <w:rFonts w:hint="eastAsia" w:ascii="宋体" w:hAnsi="宋体" w:eastAsia="宋体"/>
          <w:color w:val="FF0000"/>
          <w:sz w:val="24"/>
          <w:szCs w:val="24"/>
        </w:rPr>
        <w:t>（√）</w:t>
      </w:r>
      <w:bookmarkEnd w:id="58"/>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凡是可作用于</w:t>
      </w:r>
      <w:r>
        <w:rPr>
          <w:rFonts w:ascii="宋体" w:hAnsi="宋体" w:eastAsia="宋体"/>
          <w:sz w:val="24"/>
          <w:szCs w:val="24"/>
        </w:rPr>
        <w:t>for循环的对象都是</w:t>
      </w:r>
      <w:r>
        <w:rPr>
          <w:rFonts w:hint="eastAsia" w:ascii="宋体" w:hAnsi="宋体" w:eastAsia="宋体"/>
          <w:sz w:val="24"/>
          <w:szCs w:val="24"/>
        </w:rPr>
        <w:t>可迭代对象。</w:t>
      </w:r>
      <w:bookmarkStart w:id="59" w:name="_Hlk104277320"/>
      <w:r>
        <w:rPr>
          <w:rFonts w:hint="eastAsia" w:ascii="宋体" w:hAnsi="宋体" w:eastAsia="宋体"/>
          <w:color w:val="FF0000"/>
          <w:sz w:val="24"/>
          <w:szCs w:val="24"/>
        </w:rPr>
        <w:t>（√）</w:t>
      </w:r>
      <w:bookmarkEnd w:id="59"/>
    </w:p>
    <w:p>
      <w:pPr>
        <w:pStyle w:val="8"/>
        <w:numPr>
          <w:ilvl w:val="0"/>
          <w:numId w:val="198"/>
        </w:numPr>
        <w:ind w:firstLineChars="0"/>
        <w:rPr>
          <w:rFonts w:ascii="宋体" w:hAnsi="宋体" w:eastAsia="宋体"/>
          <w:sz w:val="24"/>
          <w:szCs w:val="24"/>
        </w:rPr>
      </w:pPr>
      <w:r>
        <w:rPr>
          <w:rFonts w:ascii="宋体" w:hAnsi="宋体" w:eastAsia="宋体"/>
          <w:sz w:val="24"/>
          <w:szCs w:val="24"/>
        </w:rPr>
        <w:t>map将传入的函数依次作用到序列的每个元素，并把结果作为新的</w:t>
      </w:r>
      <w:r>
        <w:rPr>
          <w:rFonts w:hint="eastAsia" w:ascii="宋体" w:hAnsi="宋体" w:eastAsia="宋体"/>
          <w:sz w:val="24"/>
          <w:szCs w:val="24"/>
        </w:rPr>
        <w:t>迭代器</w:t>
      </w:r>
      <w:r>
        <w:rPr>
          <w:rFonts w:ascii="宋体" w:hAnsi="宋体" w:eastAsia="宋体"/>
          <w:sz w:val="24"/>
          <w:szCs w:val="24"/>
        </w:rPr>
        <w:t>返回。</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自定义函数可提高代码的执行速度。</w:t>
      </w:r>
      <w:bookmarkStart w:id="60" w:name="_Hlk104280918"/>
      <w:r>
        <w:rPr>
          <w:rFonts w:hint="eastAsia" w:ascii="宋体" w:hAnsi="宋体" w:eastAsia="宋体"/>
          <w:color w:val="FF0000"/>
          <w:sz w:val="24"/>
          <w:szCs w:val="24"/>
        </w:rPr>
        <w:t>（×）</w:t>
      </w:r>
      <w:bookmarkEnd w:id="60"/>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自定义函数可增强代码可读性。</w:t>
      </w:r>
      <w:bookmarkStart w:id="61" w:name="_Hlk104280937"/>
      <w:r>
        <w:rPr>
          <w:rFonts w:hint="eastAsia" w:ascii="宋体" w:hAnsi="宋体" w:eastAsia="宋体"/>
          <w:color w:val="FF0000"/>
          <w:sz w:val="24"/>
          <w:szCs w:val="24"/>
        </w:rPr>
        <w:t>（√）</w:t>
      </w:r>
      <w:bookmarkEnd w:id="61"/>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一个自定义函数只能包含一个</w:t>
      </w:r>
      <w:r>
        <w:rPr>
          <w:rFonts w:ascii="宋体" w:hAnsi="宋体" w:eastAsia="宋体"/>
          <w:sz w:val="24"/>
          <w:szCs w:val="24"/>
        </w:rPr>
        <w:t>return语句</w:t>
      </w:r>
      <w:r>
        <w:rPr>
          <w:rFonts w:hint="eastAsia" w:ascii="宋体" w:hAnsi="宋体" w:eastAsia="宋体"/>
          <w:sz w:val="24"/>
          <w:szCs w:val="24"/>
        </w:rPr>
        <w:t>。</w:t>
      </w:r>
      <w:bookmarkStart w:id="62" w:name="_Hlk104281910"/>
      <w:r>
        <w:rPr>
          <w:rFonts w:hint="eastAsia" w:ascii="宋体" w:hAnsi="宋体" w:eastAsia="宋体"/>
          <w:color w:val="FF0000"/>
          <w:sz w:val="24"/>
          <w:szCs w:val="24"/>
        </w:rPr>
        <w:t>（×）</w:t>
      </w:r>
      <w:bookmarkEnd w:id="62"/>
    </w:p>
    <w:p>
      <w:pPr>
        <w:pStyle w:val="8"/>
        <w:numPr>
          <w:ilvl w:val="0"/>
          <w:numId w:val="198"/>
        </w:numPr>
        <w:ind w:firstLineChars="0"/>
        <w:rPr>
          <w:rFonts w:ascii="宋体" w:hAnsi="宋体" w:eastAsia="宋体"/>
          <w:sz w:val="24"/>
          <w:szCs w:val="24"/>
        </w:rPr>
      </w:pPr>
      <w:r>
        <w:rPr>
          <w:rFonts w:ascii="宋体" w:hAnsi="宋体" w:eastAsia="宋体"/>
          <w:sz w:val="24"/>
          <w:szCs w:val="24"/>
        </w:rPr>
        <w:t>Python程序中对一个函数的调用不能出现在该函数的定义之前</w:t>
      </w:r>
      <w:r>
        <w:rPr>
          <w:rFonts w:hint="eastAsia" w:ascii="宋体" w:hAnsi="宋体" w:eastAsia="宋体"/>
          <w:sz w:val="24"/>
          <w:szCs w:val="24"/>
        </w:rPr>
        <w:t>。</w:t>
      </w:r>
      <w:bookmarkStart w:id="63" w:name="_Hlk104281867"/>
      <w:r>
        <w:rPr>
          <w:rFonts w:hint="eastAsia" w:ascii="宋体" w:hAnsi="宋体" w:eastAsia="宋体"/>
          <w:color w:val="FF0000"/>
          <w:sz w:val="24"/>
          <w:szCs w:val="24"/>
        </w:rPr>
        <w:t>（√）</w:t>
      </w:r>
      <w:bookmarkEnd w:id="63"/>
    </w:p>
    <w:p>
      <w:pPr>
        <w:pStyle w:val="8"/>
        <w:numPr>
          <w:ilvl w:val="0"/>
          <w:numId w:val="198"/>
        </w:numPr>
        <w:ind w:firstLineChars="0"/>
        <w:rPr>
          <w:rFonts w:ascii="宋体" w:hAnsi="宋体" w:eastAsia="宋体"/>
          <w:sz w:val="24"/>
          <w:szCs w:val="24"/>
        </w:rPr>
      </w:pPr>
      <w:r>
        <w:rPr>
          <w:rFonts w:ascii="宋体" w:hAnsi="宋体" w:eastAsia="宋体"/>
          <w:sz w:val="24"/>
          <w:szCs w:val="24"/>
        </w:rPr>
        <w:t>Python函数支持可变数量的参数，实参用“ *参数名 ”表示</w:t>
      </w:r>
      <w:r>
        <w:rPr>
          <w:rFonts w:hint="eastAsia" w:ascii="宋体" w:hAnsi="宋体" w:eastAsia="宋体"/>
          <w:sz w:val="24"/>
          <w:szCs w:val="24"/>
        </w:rPr>
        <w:t>。</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调用函数时，如果实参与函数定义的形参顺序不一致，实参中需指出参数名。</w:t>
      </w:r>
      <w:bookmarkStart w:id="64" w:name="_Hlk104283219"/>
      <w:r>
        <w:rPr>
          <w:rFonts w:hint="eastAsia" w:ascii="宋体" w:hAnsi="宋体" w:eastAsia="宋体"/>
          <w:color w:val="FF0000"/>
          <w:sz w:val="24"/>
          <w:szCs w:val="24"/>
        </w:rPr>
        <w:t>（√）</w:t>
      </w:r>
      <w:bookmarkEnd w:id="64"/>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Python程序中一定要有一个主函数</w:t>
      </w:r>
      <w:r>
        <w:rPr>
          <w:rFonts w:hint="eastAsia" w:ascii="宋体" w:hAnsi="宋体" w:eastAsia="宋体"/>
          <w:sz w:val="24"/>
          <w:szCs w:val="24"/>
        </w:rPr>
        <w:t>。</w:t>
      </w:r>
      <w:bookmarkStart w:id="65" w:name="_Hlk104281935"/>
      <w:bookmarkStart w:id="66" w:name="_Hlk104281970"/>
      <w:r>
        <w:rPr>
          <w:rFonts w:hint="eastAsia" w:ascii="宋体" w:hAnsi="宋体" w:eastAsia="宋体"/>
          <w:color w:val="FF0000"/>
          <w:sz w:val="24"/>
          <w:szCs w:val="24"/>
        </w:rPr>
        <w:t>（×）</w:t>
      </w:r>
      <w:bookmarkEnd w:id="65"/>
      <w:bookmarkEnd w:id="66"/>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函数可以返回多个参数值，需要形成一个列表来返回。</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调用函数之后，实参的值是否改变取决于函数中的操作，与实参变量类型无关。</w:t>
      </w:r>
      <w:bookmarkStart w:id="67" w:name="_Hlk104282610"/>
      <w:r>
        <w:rPr>
          <w:rFonts w:hint="eastAsia" w:ascii="宋体" w:hAnsi="宋体" w:eastAsia="宋体"/>
          <w:color w:val="FF0000"/>
          <w:sz w:val="24"/>
          <w:szCs w:val="24"/>
        </w:rPr>
        <w:t>（×）</w:t>
      </w:r>
      <w:bookmarkEnd w:id="67"/>
    </w:p>
    <w:p>
      <w:pPr>
        <w:pStyle w:val="8"/>
        <w:numPr>
          <w:ilvl w:val="0"/>
          <w:numId w:val="198"/>
        </w:numPr>
        <w:ind w:firstLineChars="0"/>
        <w:rPr>
          <w:rFonts w:ascii="宋体" w:hAnsi="宋体" w:eastAsia="宋体"/>
          <w:sz w:val="24"/>
          <w:szCs w:val="24"/>
        </w:rPr>
      </w:pPr>
      <w:r>
        <w:rPr>
          <w:rFonts w:ascii="宋体" w:hAnsi="宋体" w:eastAsia="宋体"/>
          <w:sz w:val="24"/>
          <w:szCs w:val="24"/>
        </w:rPr>
        <w:t>Python函数定义中没有对参数指定类型，这说明参数在函数中可以当作任意类型使用。</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可以基于多个已有类创建新类。</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定义类的同时必须定义好该类的所有属性和方法。</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定义一个类后还可以为其动态添加属性和方法。</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可以基于一个已有类创建新类。</w:t>
      </w:r>
      <w:bookmarkStart w:id="68" w:name="_Hlk104375723"/>
      <w:r>
        <w:rPr>
          <w:rFonts w:hint="eastAsia" w:ascii="宋体" w:hAnsi="宋体" w:eastAsia="宋体"/>
          <w:color w:val="FF0000"/>
          <w:sz w:val="24"/>
          <w:szCs w:val="24"/>
        </w:rPr>
        <w:t>（√）</w:t>
      </w:r>
      <w:bookmarkEnd w:id="68"/>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已知</w:t>
      </w:r>
      <w:r>
        <w:rPr>
          <w:rFonts w:ascii="宋体" w:hAnsi="宋体" w:eastAsia="宋体"/>
          <w:sz w:val="24"/>
          <w:szCs w:val="24"/>
        </w:rPr>
        <w:t>B是A的父类，b是B类的对象，则“A==type(b)”返回结果为True。</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使用获取到的父类代理对象可以在子类中调用被重写的父类方法。</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方法重写是指子类可以对从父类中继承过来的方法进行重新定义，从而使得子类对象可以表现出与父类对象不同的行为。</w:t>
      </w:r>
      <w:bookmarkStart w:id="69" w:name="_Hlk104375762"/>
      <w:r>
        <w:rPr>
          <w:rFonts w:hint="eastAsia" w:ascii="宋体" w:hAnsi="宋体" w:eastAsia="宋体"/>
          <w:color w:val="FF0000"/>
          <w:sz w:val="24"/>
          <w:szCs w:val="24"/>
        </w:rPr>
        <w:t>（√）</w:t>
      </w:r>
      <w:bookmarkEnd w:id="69"/>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如果一个子类有两个或更多父类，则这种继承关系称为多重继承。</w:t>
      </w:r>
      <w:bookmarkStart w:id="70" w:name="_Hlk104376135"/>
      <w:r>
        <w:rPr>
          <w:rFonts w:hint="eastAsia" w:ascii="宋体" w:hAnsi="宋体" w:eastAsia="宋体"/>
          <w:color w:val="FF0000"/>
          <w:sz w:val="24"/>
          <w:szCs w:val="24"/>
        </w:rPr>
        <w:t>（√）</w:t>
      </w:r>
      <w:bookmarkEnd w:id="70"/>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构造器</w:t>
      </w:r>
      <w:r>
        <w:rPr>
          <w:rFonts w:ascii="宋体" w:hAnsi="宋体" w:eastAsia="宋体"/>
          <w:sz w:val="24"/>
          <w:szCs w:val="24"/>
        </w:rPr>
        <w:t>__init__在实例化对象时调用。</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__str__(self)方法用来把字符串转换为对象。</w:t>
      </w:r>
      <w:bookmarkStart w:id="71" w:name="_Hlk104387593"/>
      <w:r>
        <w:rPr>
          <w:rFonts w:hint="eastAsia" w:ascii="宋体" w:hAnsi="宋体" w:eastAsia="宋体"/>
          <w:color w:val="FF0000"/>
          <w:sz w:val="24"/>
          <w:szCs w:val="24"/>
        </w:rPr>
        <w:t>（×）</w:t>
      </w:r>
      <w:bookmarkEnd w:id="71"/>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类方法不需要以</w:t>
      </w:r>
      <w:r>
        <w:rPr>
          <w:rFonts w:ascii="宋体" w:hAnsi="宋体" w:eastAsia="宋体"/>
          <w:sz w:val="24"/>
          <w:szCs w:val="24"/>
        </w:rPr>
        <w:t>self作为第一个参数。</w:t>
      </w:r>
      <w:bookmarkStart w:id="72" w:name="_Hlk104387692"/>
      <w:r>
        <w:rPr>
          <w:rFonts w:hint="eastAsia" w:ascii="宋体" w:hAnsi="宋体" w:eastAsia="宋体"/>
          <w:color w:val="FF0000"/>
          <w:sz w:val="24"/>
          <w:szCs w:val="24"/>
        </w:rPr>
        <w:t>（√）</w:t>
      </w:r>
      <w:bookmarkEnd w:id="72"/>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@staticmethod装饰器修饰的方法称之为类方法。</w:t>
      </w:r>
      <w:bookmarkStart w:id="73" w:name="_Hlk104387627"/>
      <w:r>
        <w:rPr>
          <w:rFonts w:hint="eastAsia" w:ascii="宋体" w:hAnsi="宋体" w:eastAsia="宋体"/>
          <w:color w:val="FF0000"/>
          <w:sz w:val="24"/>
          <w:szCs w:val="24"/>
        </w:rPr>
        <w:t>（×）</w:t>
      </w:r>
      <w:bookmarkEnd w:id="73"/>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当父类方法的功能不能满足需求时，可以在子类中重写父类的方法，该过程称之为方法重载。</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私有属性只能在类的内部进行调用，无法在类的外部访问。</w:t>
      </w:r>
      <w:bookmarkStart w:id="74" w:name="_Hlk104387721"/>
      <w:r>
        <w:rPr>
          <w:rFonts w:hint="eastAsia" w:ascii="宋体" w:hAnsi="宋体" w:eastAsia="宋体"/>
          <w:color w:val="FF0000"/>
          <w:sz w:val="24"/>
          <w:szCs w:val="24"/>
        </w:rPr>
        <w:t>（×）</w:t>
      </w:r>
      <w:bookmarkEnd w:id="74"/>
    </w:p>
    <w:p>
      <w:pPr>
        <w:pStyle w:val="8"/>
        <w:numPr>
          <w:ilvl w:val="0"/>
          <w:numId w:val="198"/>
        </w:numPr>
        <w:ind w:firstLineChars="0"/>
        <w:rPr>
          <w:rFonts w:ascii="宋体" w:hAnsi="宋体" w:eastAsia="宋体"/>
          <w:sz w:val="24"/>
          <w:szCs w:val="24"/>
        </w:rPr>
      </w:pPr>
      <w:r>
        <w:rPr>
          <w:rFonts w:ascii="宋体" w:hAnsi="宋体" w:eastAsia="宋体"/>
          <w:sz w:val="24"/>
          <w:szCs w:val="24"/>
        </w:rPr>
        <w:t>Python3的新式类都继承于object。</w:t>
      </w:r>
      <w:bookmarkStart w:id="75" w:name="_Hlk104396018"/>
      <w:r>
        <w:rPr>
          <w:rFonts w:hint="eastAsia" w:ascii="宋体" w:hAnsi="宋体" w:eastAsia="宋体"/>
          <w:color w:val="FF0000"/>
          <w:sz w:val="24"/>
          <w:szCs w:val="24"/>
        </w:rPr>
        <w:t>（√）</w:t>
      </w:r>
      <w:bookmarkEnd w:id="75"/>
    </w:p>
    <w:p>
      <w:pPr>
        <w:pStyle w:val="8"/>
        <w:numPr>
          <w:ilvl w:val="0"/>
          <w:numId w:val="198"/>
        </w:numPr>
        <w:ind w:firstLineChars="0"/>
        <w:rPr>
          <w:rFonts w:ascii="宋体" w:hAnsi="宋体" w:eastAsia="宋体"/>
          <w:sz w:val="24"/>
          <w:szCs w:val="24"/>
        </w:rPr>
      </w:pPr>
      <w:r>
        <w:rPr>
          <w:rFonts w:ascii="宋体" w:hAnsi="宋体" w:eastAsia="宋体"/>
          <w:sz w:val="24"/>
          <w:szCs w:val="24"/>
        </w:rPr>
        <w:t>Python中类的特性能够实现利用属性来控制或调用方法。</w:t>
      </w:r>
      <w:bookmarkStart w:id="76" w:name="_Hlk104387759"/>
      <w:r>
        <w:rPr>
          <w:rFonts w:hint="eastAsia" w:ascii="宋体" w:hAnsi="宋体" w:eastAsia="宋体"/>
          <w:color w:val="FF0000"/>
          <w:sz w:val="24"/>
          <w:szCs w:val="24"/>
        </w:rPr>
        <w:t>（×）</w:t>
      </w:r>
      <w:bookmarkEnd w:id="76"/>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对于</w:t>
      </w:r>
      <w:r>
        <w:rPr>
          <w:rFonts w:ascii="宋体" w:hAnsi="宋体" w:eastAsia="宋体"/>
          <w:sz w:val="24"/>
          <w:szCs w:val="24"/>
        </w:rPr>
        <w:t>Python的私有成员而言，类本身和子类均可以访问它</w:t>
      </w:r>
      <w:r>
        <w:rPr>
          <w:rFonts w:hint="eastAsia" w:ascii="宋体" w:hAnsi="宋体" w:eastAsia="宋体"/>
          <w:sz w:val="24"/>
          <w:szCs w:val="24"/>
        </w:rPr>
        <w:t>。</w:t>
      </w:r>
      <w:bookmarkStart w:id="77" w:name="_Hlk104389929"/>
      <w:r>
        <w:rPr>
          <w:rFonts w:hint="eastAsia" w:ascii="宋体" w:hAnsi="宋体" w:eastAsia="宋体"/>
          <w:color w:val="FF0000"/>
          <w:sz w:val="24"/>
          <w:szCs w:val="24"/>
        </w:rPr>
        <w:t>（×）</w:t>
      </w:r>
      <w:bookmarkEnd w:id="77"/>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如果一个</w:t>
      </w:r>
      <w:r>
        <w:rPr>
          <w:rFonts w:ascii="宋体" w:hAnsi="宋体" w:eastAsia="宋体"/>
          <w:sz w:val="24"/>
          <w:szCs w:val="24"/>
        </w:rPr>
        <w:t>except子句捕获多个异常，则多个异常名应写为元组的形式。</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已知有语句“</w:t>
      </w:r>
      <w:r>
        <w:rPr>
          <w:rFonts w:ascii="宋体" w:hAnsi="宋体" w:eastAsia="宋体"/>
          <w:sz w:val="24"/>
          <w:szCs w:val="24"/>
        </w:rPr>
        <w:t>assert num==0”，则当num的值为0时会引发AssertionError异常。</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如果一个异常没有与任何的</w:t>
      </w:r>
      <w:r>
        <w:rPr>
          <w:rFonts w:ascii="宋体" w:hAnsi="宋体" w:eastAsia="宋体"/>
          <w:sz w:val="24"/>
          <w:szCs w:val="24"/>
        </w:rPr>
        <w:t xml:space="preserve"> except 匹配，那么这个异常将会传递给上层的 try 中。</w:t>
      </w:r>
      <w:bookmarkStart w:id="78" w:name="_Hlk104396051"/>
      <w:r>
        <w:rPr>
          <w:rFonts w:hint="eastAsia" w:ascii="宋体" w:hAnsi="宋体" w:eastAsia="宋体"/>
          <w:color w:val="FF0000"/>
          <w:sz w:val="24"/>
          <w:szCs w:val="24"/>
        </w:rPr>
        <w:t>（√）</w:t>
      </w:r>
      <w:bookmarkEnd w:id="78"/>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一个</w:t>
      </w:r>
      <w:r>
        <w:rPr>
          <w:rFonts w:ascii="宋体" w:hAnsi="宋体" w:eastAsia="宋体"/>
          <w:sz w:val="24"/>
          <w:szCs w:val="24"/>
        </w:rPr>
        <w:t xml:space="preserve"> try 语句可能包含多个except子句，分别来处理不同的特定的异常。</w:t>
      </w:r>
      <w:bookmarkStart w:id="79" w:name="_Hlk104396726"/>
      <w:r>
        <w:rPr>
          <w:rFonts w:hint="eastAsia" w:ascii="宋体" w:hAnsi="宋体" w:eastAsia="宋体"/>
          <w:color w:val="FF0000"/>
          <w:sz w:val="24"/>
          <w:szCs w:val="24"/>
        </w:rPr>
        <w:t>（√）</w:t>
      </w:r>
      <w:bookmarkEnd w:id="79"/>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一个</w:t>
      </w:r>
      <w:r>
        <w:rPr>
          <w:rFonts w:ascii="宋体" w:hAnsi="宋体" w:eastAsia="宋体"/>
          <w:sz w:val="24"/>
          <w:szCs w:val="24"/>
        </w:rPr>
        <w:t>except子句可以同时处理多个异常，这些异常将被放在一个</w:t>
      </w:r>
      <w:r>
        <w:rPr>
          <w:rFonts w:hint="eastAsia" w:ascii="宋体" w:hAnsi="宋体" w:eastAsia="宋体"/>
          <w:sz w:val="24"/>
          <w:szCs w:val="24"/>
        </w:rPr>
        <w:t>列表。</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Python的错误其实也是class，所有的错误类型都继承自BaseException</w:t>
      </w:r>
      <w:r>
        <w:rPr>
          <w:rFonts w:hint="eastAsia" w:ascii="宋体" w:hAnsi="宋体" w:eastAsia="宋体"/>
          <w:sz w:val="24"/>
          <w:szCs w:val="24"/>
        </w:rPr>
        <w:t>。</w:t>
      </w:r>
      <w:bookmarkStart w:id="80" w:name="_Hlk104396778"/>
      <w:r>
        <w:rPr>
          <w:rFonts w:hint="eastAsia" w:ascii="宋体" w:hAnsi="宋体" w:eastAsia="宋体"/>
          <w:color w:val="FF0000"/>
          <w:sz w:val="24"/>
          <w:szCs w:val="24"/>
        </w:rPr>
        <w:t>（√）</w:t>
      </w:r>
      <w:bookmarkEnd w:id="80"/>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try...except捕获错误可以跨越多层调用</w:t>
      </w:r>
      <w:r>
        <w:rPr>
          <w:rFonts w:hint="eastAsia" w:ascii="宋体" w:hAnsi="宋体" w:eastAsia="宋体"/>
          <w:sz w:val="24"/>
          <w:szCs w:val="24"/>
        </w:rPr>
        <w:t>。</w:t>
      </w:r>
      <w:bookmarkStart w:id="81" w:name="_Hlk104485584"/>
      <w:r>
        <w:rPr>
          <w:rFonts w:hint="eastAsia" w:ascii="宋体" w:hAnsi="宋体" w:eastAsia="宋体"/>
          <w:color w:val="FF0000"/>
          <w:sz w:val="24"/>
          <w:szCs w:val="24"/>
        </w:rPr>
        <w:t>（√）</w:t>
      </w:r>
      <w:bookmarkEnd w:id="81"/>
    </w:p>
    <w:p>
      <w:pPr>
        <w:pStyle w:val="8"/>
        <w:numPr>
          <w:ilvl w:val="0"/>
          <w:numId w:val="198"/>
        </w:numPr>
        <w:ind w:firstLineChars="0"/>
        <w:rPr>
          <w:rFonts w:ascii="宋体" w:hAnsi="宋体" w:eastAsia="宋体"/>
          <w:sz w:val="24"/>
          <w:szCs w:val="24"/>
        </w:rPr>
      </w:pPr>
      <w:r>
        <w:rPr>
          <w:rFonts w:ascii="宋体" w:hAnsi="宋体" w:eastAsia="宋体"/>
          <w:sz w:val="24"/>
          <w:szCs w:val="24"/>
        </w:rPr>
        <w:t>pandas的Series可以看成是一个定长的有序字典。</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NumPy 的ndarray是一种多维数组对象，可以由序列型对象生成。</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dtype是一种特殊的对象，其含有将ndarray解释为特定数据类型所需的信息，int64表示有符号的64位整型。</w:t>
      </w:r>
      <w:bookmarkStart w:id="82" w:name="_Hlk104486860"/>
      <w:r>
        <w:rPr>
          <w:rFonts w:hint="eastAsia" w:ascii="宋体" w:hAnsi="宋体" w:eastAsia="宋体"/>
          <w:color w:val="FF0000"/>
          <w:sz w:val="24"/>
          <w:szCs w:val="24"/>
        </w:rPr>
        <w:t>（√）</w:t>
      </w:r>
      <w:bookmarkEnd w:id="82"/>
    </w:p>
    <w:p>
      <w:pPr>
        <w:pStyle w:val="8"/>
        <w:numPr>
          <w:ilvl w:val="0"/>
          <w:numId w:val="198"/>
        </w:numPr>
        <w:ind w:firstLineChars="0"/>
        <w:rPr>
          <w:rFonts w:ascii="宋体" w:hAnsi="宋体" w:eastAsia="宋体"/>
          <w:sz w:val="24"/>
          <w:szCs w:val="24"/>
        </w:rPr>
      </w:pPr>
      <w:r>
        <w:rPr>
          <w:rFonts w:ascii="宋体" w:hAnsi="宋体" w:eastAsia="宋体"/>
          <w:sz w:val="24"/>
          <w:szCs w:val="24"/>
        </w:rPr>
        <w:t>pandas的DataFrame是一个表格型数据结构，含有一组无序的列，每列可以是不同值类型（数值、字符串、布尔值等等）。</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K-means是一种聚类学习算法，K代表用户最初在空间中选定的中心数量。</w:t>
      </w:r>
      <w:bookmarkStart w:id="83" w:name="_Hlk104487285"/>
      <w:r>
        <w:rPr>
          <w:rFonts w:hint="eastAsia" w:ascii="宋体" w:hAnsi="宋体" w:eastAsia="宋体"/>
          <w:color w:val="FF0000"/>
          <w:sz w:val="24"/>
          <w:szCs w:val="24"/>
        </w:rPr>
        <w:t>（×）</w:t>
      </w:r>
      <w:bookmarkEnd w:id="83"/>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Python中无需定义变量类型，根据“值”确定类型，并以“引用”的方式实现赋值操作。</w:t>
      </w:r>
      <w:bookmarkStart w:id="84" w:name="_Hlk104487306"/>
      <w:r>
        <w:rPr>
          <w:rFonts w:hint="eastAsia" w:ascii="宋体" w:hAnsi="宋体" w:eastAsia="宋体"/>
          <w:color w:val="FF0000"/>
          <w:sz w:val="24"/>
          <w:szCs w:val="24"/>
        </w:rPr>
        <w:t>（√）</w:t>
      </w:r>
      <w:bookmarkEnd w:id="84"/>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在循环控制语句中，有</w:t>
      </w:r>
      <w:r>
        <w:rPr>
          <w:rFonts w:ascii="宋体" w:hAnsi="宋体" w:eastAsia="宋体"/>
          <w:sz w:val="24"/>
          <w:szCs w:val="24"/>
        </w:rPr>
        <w:t>break，continue和pass等控制流关键词。</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Python的函数参数定义中，可以有一些位置参数和一些关键字参数，其中关键字参数让调用者通过使用参数名区分参数，允许改变参数列表中的参数顺序。</w:t>
      </w:r>
      <w:bookmarkStart w:id="85" w:name="_Hlk104487362"/>
      <w:r>
        <w:rPr>
          <w:rFonts w:hint="eastAsia" w:ascii="宋体" w:hAnsi="宋体" w:eastAsia="宋体"/>
          <w:color w:val="FF0000"/>
          <w:sz w:val="24"/>
          <w:szCs w:val="24"/>
        </w:rPr>
        <w:t>（√）</w:t>
      </w:r>
      <w:bookmarkEnd w:id="85"/>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执行</w:t>
      </w:r>
      <w:r>
        <w:rPr>
          <w:rFonts w:ascii="宋体" w:hAnsi="宋体" w:eastAsia="宋体"/>
          <w:sz w:val="24"/>
          <w:szCs w:val="24"/>
        </w:rPr>
        <w:t>range(N1, N2)可生成N2-N1+1个整数。</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若要在列表</w:t>
      </w:r>
      <w:r>
        <w:rPr>
          <w:rFonts w:ascii="宋体" w:hAnsi="宋体" w:eastAsia="宋体"/>
          <w:sz w:val="24"/>
          <w:szCs w:val="24"/>
        </w:rPr>
        <w:t>l后插入元素x，可以使用l.append(x)，也可以使用l[len(l):] = [x]。</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对于与循环语句匹配的</w:t>
      </w:r>
      <w:r>
        <w:rPr>
          <w:rFonts w:ascii="宋体" w:hAnsi="宋体" w:eastAsia="宋体"/>
          <w:sz w:val="24"/>
          <w:szCs w:val="24"/>
        </w:rPr>
        <w:t>else语句，如果循环代码从break处终止跳出循环，则执行该循环的else中的语句。</w:t>
      </w:r>
      <w:bookmarkStart w:id="86" w:name="_Hlk104487399"/>
      <w:r>
        <w:rPr>
          <w:rFonts w:hint="eastAsia" w:ascii="宋体" w:hAnsi="宋体" w:eastAsia="宋体"/>
          <w:color w:val="FF0000"/>
          <w:sz w:val="24"/>
          <w:szCs w:val="24"/>
        </w:rPr>
        <w:t>（×）</w:t>
      </w:r>
      <w:bookmarkEnd w:id="86"/>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Python中如果某个文件的打开模式是“r+”，则将文件指针移动到文件开头，调用f.write('hahaha')则可将字符串“hahaha”插入到文件的开头。</w:t>
      </w:r>
      <w:bookmarkStart w:id="87" w:name="_Hlk104487526"/>
      <w:r>
        <w:rPr>
          <w:rFonts w:hint="eastAsia" w:ascii="宋体" w:hAnsi="宋体" w:eastAsia="宋体"/>
          <w:color w:val="FF0000"/>
          <w:sz w:val="24"/>
          <w:szCs w:val="24"/>
        </w:rPr>
        <w:t>（×）</w:t>
      </w:r>
      <w:bookmarkEnd w:id="87"/>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Python中的for语句可以在任意序列上进行迭代访问，例如列表、字符串和元组。</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Python字典的内置函数中没有append()操作，可以用update()来更新字典内容。</w:t>
      </w:r>
      <w:bookmarkStart w:id="88" w:name="_Hlk104487491"/>
      <w:r>
        <w:rPr>
          <w:rFonts w:hint="eastAsia" w:ascii="宋体" w:hAnsi="宋体" w:eastAsia="宋体"/>
          <w:color w:val="FF0000"/>
          <w:sz w:val="24"/>
          <w:szCs w:val="24"/>
        </w:rPr>
        <w:t>（√）</w:t>
      </w:r>
      <w:bookmarkEnd w:id="88"/>
    </w:p>
    <w:p>
      <w:pPr>
        <w:pStyle w:val="8"/>
        <w:numPr>
          <w:ilvl w:val="0"/>
          <w:numId w:val="198"/>
        </w:numPr>
        <w:ind w:firstLineChars="0"/>
        <w:rPr>
          <w:rFonts w:ascii="宋体" w:hAnsi="宋体" w:eastAsia="宋体"/>
          <w:sz w:val="24"/>
          <w:szCs w:val="24"/>
        </w:rPr>
      </w:pPr>
      <w:r>
        <w:rPr>
          <w:rFonts w:ascii="宋体" w:hAnsi="宋体" w:eastAsia="宋体"/>
          <w:sz w:val="24"/>
          <w:szCs w:val="24"/>
        </w:rPr>
        <w:t>Python程序中每条语句以分号结尾。</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hint="eastAsia" w:ascii="宋体" w:hAnsi="宋体" w:eastAsia="宋体"/>
          <w:sz w:val="24"/>
          <w:szCs w:val="24"/>
        </w:rPr>
        <w:t>使用“</w:t>
      </w:r>
      <w:r>
        <w:rPr>
          <w:rFonts w:ascii="宋体" w:hAnsi="宋体" w:eastAsia="宋体"/>
          <w:sz w:val="24"/>
          <w:szCs w:val="24"/>
        </w:rPr>
        <w:t>import M1; M2; M3”可以一次导入M1、M2和M3这3个模块。</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MS Mincho" w:hAnsi="MS Mincho" w:eastAsia="MS Mincho" w:cs="MS Mincho"/>
          <w:sz w:val="24"/>
          <w:szCs w:val="24"/>
        </w:rPr>
        <w:t>‌</w:t>
      </w:r>
      <w:r>
        <w:rPr>
          <w:rFonts w:ascii="宋体" w:hAnsi="宋体" w:eastAsia="宋体"/>
          <w:sz w:val="24"/>
          <w:szCs w:val="24"/>
        </w:rPr>
        <w:t>__str__方法的返回值可以是整数。</w:t>
      </w:r>
      <w:bookmarkStart w:id="89" w:name="_Hlk104493022"/>
      <w:r>
        <w:rPr>
          <w:rFonts w:hint="eastAsia" w:ascii="宋体" w:hAnsi="宋体" w:eastAsia="宋体"/>
          <w:color w:val="FF0000"/>
          <w:sz w:val="24"/>
          <w:szCs w:val="24"/>
        </w:rPr>
        <w:t>（×）</w:t>
      </w:r>
      <w:bookmarkEnd w:id="89"/>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双分支结构里</w:t>
      </w:r>
      <w:r>
        <w:rPr>
          <w:rFonts w:ascii="宋体" w:hAnsi="宋体" w:eastAsia="宋体"/>
          <w:sz w:val="24"/>
          <w:szCs w:val="24"/>
        </w:rPr>
        <w:t>,if和else后面的冒号可以省略。</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在异常处理结构中，不论是否发生异常，</w:t>
      </w:r>
      <w:r>
        <w:rPr>
          <w:rFonts w:ascii="宋体" w:hAnsi="宋体" w:eastAsia="宋体"/>
          <w:sz w:val="24"/>
          <w:szCs w:val="24"/>
        </w:rPr>
        <w:t>finally子句中的代码总是会执行的。</w:t>
      </w:r>
      <w:bookmarkStart w:id="90" w:name="_Hlk104495962"/>
      <w:r>
        <w:rPr>
          <w:rFonts w:hint="eastAsia" w:ascii="宋体" w:hAnsi="宋体" w:eastAsia="宋体"/>
          <w:color w:val="FF0000"/>
          <w:sz w:val="24"/>
          <w:szCs w:val="24"/>
        </w:rPr>
        <w:t>（√）</w:t>
      </w:r>
      <w:bookmarkEnd w:id="90"/>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同一个集合中的元素之间不允许重复，如果将重复元素加入同一个元素，将会导致程序出错。</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 变量使用前必须先声明， 并且一旦声明就不能再当前作用域内改变</w:t>
      </w:r>
      <w:r>
        <w:rPr>
          <w:rFonts w:hint="eastAsia" w:ascii="宋体" w:hAnsi="宋体" w:eastAsia="宋体"/>
          <w:sz w:val="24"/>
          <w:szCs w:val="24"/>
        </w:rPr>
        <w:t>其类型。</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 不允许使用关键字作为变量名， 允许使用内置函数名作为变量名，</w:t>
      </w:r>
      <w:r>
        <w:rPr>
          <w:rFonts w:hint="eastAsia" w:ascii="宋体" w:hAnsi="宋体" w:eastAsia="宋体"/>
          <w:sz w:val="24"/>
          <w:szCs w:val="24"/>
        </w:rPr>
        <w:t>但这会改变函数名的含义。</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 变量名必须以字母或下划线开头，并且区分字母大小写。</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9999**9999 这样的命令在 Python 中无法运行。</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3+4j 不是合法的 Python 表达式。</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 代码的注释只有一种方式， 那就是使用#符号。</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为了让代码更加紧凑， 编写 Python 程序时应尽量避免加入空格和空行</w:t>
      </w:r>
      <w:r>
        <w:rPr>
          <w:rFonts w:hint="eastAsia" w:ascii="宋体" w:hAnsi="宋体" w:eastAsia="宋体"/>
          <w:sz w:val="24"/>
          <w:szCs w:val="24"/>
        </w:rPr>
        <w:t>。</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生成器推导式比列表推导式具有更高的效率</w:t>
      </w:r>
      <w:r>
        <w:rPr>
          <w:rFonts w:hint="eastAsia" w:ascii="宋体" w:hAnsi="宋体" w:eastAsia="宋体"/>
          <w:sz w:val="24"/>
          <w:szCs w:val="24"/>
        </w:rPr>
        <w:t>。</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 列表中所有元素必须为相同类型的数据。</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 xml:space="preserve"> Python 列表的方法 insert()为列表插入元素时会改变列表中插入位置之</w:t>
      </w:r>
      <w:r>
        <w:rPr>
          <w:rFonts w:hint="eastAsia" w:ascii="宋体" w:hAnsi="宋体" w:eastAsia="宋体"/>
          <w:sz w:val="24"/>
          <w:szCs w:val="24"/>
        </w:rPr>
        <w:t>后元素的索引。</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无法删除集合中指定位置的元素，</w:t>
      </w:r>
      <w:r>
        <w:rPr>
          <w:rFonts w:ascii="宋体" w:hAnsi="宋体" w:eastAsia="宋体"/>
          <w:sz w:val="24"/>
          <w:szCs w:val="24"/>
        </w:rPr>
        <w:t xml:space="preserve"> 只能删除特定值的元素。</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假设</w:t>
      </w:r>
      <w:r>
        <w:rPr>
          <w:rFonts w:ascii="宋体" w:hAnsi="宋体" w:eastAsia="宋体"/>
          <w:sz w:val="24"/>
          <w:szCs w:val="24"/>
        </w:rPr>
        <w:t xml:space="preserve"> x 是含有 5 个元素的列表，那么切片操作 x[1 0:]是无法执行的，会抛出</w:t>
      </w:r>
      <w:r>
        <w:rPr>
          <w:rFonts w:hint="eastAsia" w:ascii="宋体" w:hAnsi="宋体" w:eastAsia="宋体"/>
          <w:sz w:val="24"/>
          <w:szCs w:val="24"/>
        </w:rPr>
        <w:t>异常。</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计中，</w:t>
      </w:r>
      <w:r>
        <w:rPr>
          <w:rFonts w:ascii="宋体" w:hAnsi="宋体" w:eastAsia="宋体"/>
          <w:sz w:val="24"/>
          <w:szCs w:val="24"/>
        </w:rPr>
        <w:t xml:space="preserve"> 函数和方法是完全一样的， 都必须为所有参数进</w:t>
      </w:r>
      <w:r>
        <w:rPr>
          <w:rFonts w:hint="eastAsia" w:ascii="宋体" w:hAnsi="宋体" w:eastAsia="宋体"/>
          <w:sz w:val="24"/>
          <w:szCs w:val="24"/>
        </w:rPr>
        <w:t>行传值。</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在函数内部没有任何声明的情况下直接为某个变量赋值， 这个变量一定是</w:t>
      </w:r>
      <w:r>
        <w:rPr>
          <w:rFonts w:hint="eastAsia" w:ascii="宋体" w:hAnsi="宋体" w:eastAsia="宋体"/>
          <w:sz w:val="24"/>
          <w:szCs w:val="24"/>
        </w:rPr>
        <w:t>函数内部的局部变量。</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执行循环语句</w:t>
      </w:r>
      <w:r>
        <w:rPr>
          <w:rFonts w:ascii="宋体" w:hAnsi="宋体" w:eastAsia="宋体"/>
          <w:sz w:val="24"/>
          <w:szCs w:val="24"/>
        </w:rPr>
        <w:t>for i in range(1,5):pass后，变量i的值是4</w:t>
      </w:r>
      <w:r>
        <w:rPr>
          <w:rFonts w:hint="eastAsia" w:ascii="宋体" w:hAnsi="宋体" w:eastAsia="宋体"/>
          <w:sz w:val="24"/>
          <w:szCs w:val="24"/>
        </w:rPr>
        <w:t>。</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hint="eastAsia" w:ascii="宋体" w:hAnsi="宋体" w:eastAsia="宋体"/>
          <w:sz w:val="24"/>
          <w:szCs w:val="24"/>
        </w:rPr>
        <w:t>循环语句</w:t>
      </w:r>
      <w:r>
        <w:rPr>
          <w:rFonts w:ascii="宋体" w:hAnsi="宋体" w:eastAsia="宋体"/>
          <w:sz w:val="24"/>
          <w:szCs w:val="24"/>
        </w:rPr>
        <w:t>for i in range(-3,21-4)的循环次数为</w:t>
      </w:r>
      <w:r>
        <w:rPr>
          <w:rFonts w:hint="eastAsia" w:ascii="宋体" w:hAnsi="宋体" w:eastAsia="宋体"/>
          <w:sz w:val="24"/>
          <w:szCs w:val="24"/>
        </w:rPr>
        <w:t>5。</w:t>
      </w:r>
      <w:r>
        <w:rPr>
          <w:rFonts w:hint="eastAsia" w:ascii="宋体" w:hAnsi="宋体" w:eastAsia="宋体"/>
          <w:color w:val="FF0000"/>
          <w:sz w:val="24"/>
          <w:szCs w:val="24"/>
        </w:rPr>
        <w:t>（×）</w:t>
      </w:r>
    </w:p>
    <w:p>
      <w:pPr>
        <w:pStyle w:val="8"/>
        <w:numPr>
          <w:ilvl w:val="0"/>
          <w:numId w:val="198"/>
        </w:numPr>
        <w:ind w:firstLineChars="0"/>
        <w:rPr>
          <w:rFonts w:ascii="宋体" w:hAnsi="宋体" w:eastAsia="宋体"/>
          <w:sz w:val="24"/>
          <w:szCs w:val="24"/>
        </w:rPr>
      </w:pPr>
      <w:r>
        <w:rPr>
          <w:rFonts w:ascii="宋体" w:hAnsi="宋体" w:eastAsia="宋体"/>
          <w:sz w:val="24"/>
          <w:szCs w:val="24"/>
        </w:rPr>
        <w:t>Python包含了数量众多的模块，通过import语句，可以导</w:t>
      </w:r>
      <w:r>
        <w:rPr>
          <w:rFonts w:hint="eastAsia" w:ascii="宋体" w:hAnsi="宋体" w:eastAsia="宋体"/>
          <w:sz w:val="24"/>
          <w:szCs w:val="24"/>
        </w:rPr>
        <w:t>入模块，并使用其定义的功能。</w:t>
      </w:r>
      <w:r>
        <w:rPr>
          <w:rFonts w:hint="eastAsia" w:ascii="宋体" w:hAnsi="宋体" w:eastAsia="宋体"/>
          <w:color w:val="FF0000"/>
          <w:sz w:val="24"/>
          <w:szCs w:val="24"/>
        </w:rPr>
        <w:t>（√）</w:t>
      </w:r>
    </w:p>
    <w:p>
      <w:pPr>
        <w:pStyle w:val="8"/>
        <w:widowControl w:val="0"/>
        <w:numPr>
          <w:ilvl w:val="0"/>
          <w:numId w:val="0"/>
        </w:numPr>
        <w:jc w:val="both"/>
        <w:rPr>
          <w:rFonts w:hint="eastAsia" w:ascii="宋体" w:hAnsi="宋体" w:eastAsia="宋体"/>
          <w:color w:val="FF0000"/>
          <w:sz w:val="24"/>
          <w:szCs w:val="24"/>
        </w:rPr>
      </w:pPr>
    </w:p>
    <w:p>
      <w:pPr>
        <w:pStyle w:val="8"/>
        <w:widowControl w:val="0"/>
        <w:numPr>
          <w:ilvl w:val="0"/>
          <w:numId w:val="0"/>
        </w:numPr>
        <w:jc w:val="both"/>
        <w:rPr>
          <w:rFonts w:hint="eastAsia" w:ascii="宋体" w:hAnsi="宋体" w:eastAsia="宋体"/>
          <w:color w:val="FF0000"/>
          <w:sz w:val="24"/>
          <w:szCs w:val="24"/>
        </w:rPr>
      </w:pPr>
    </w:p>
    <w:p>
      <w:pPr>
        <w:pStyle w:val="8"/>
        <w:widowControl w:val="0"/>
        <w:numPr>
          <w:ilvl w:val="0"/>
          <w:numId w:val="0"/>
        </w:numPr>
        <w:jc w:val="both"/>
        <w:rPr>
          <w:rFonts w:hint="eastAsia" w:ascii="宋体" w:hAnsi="宋体" w:eastAsia="宋体"/>
          <w:color w:val="FF0000"/>
          <w:sz w:val="24"/>
          <w:szCs w:val="24"/>
        </w:rPr>
      </w:pPr>
    </w:p>
    <w:p>
      <w:pPr>
        <w:pStyle w:val="8"/>
        <w:numPr>
          <w:ilvl w:val="0"/>
          <w:numId w:val="2"/>
        </w:numPr>
        <w:ind w:firstLineChars="0"/>
        <w:rPr>
          <w:rFonts w:ascii="黑体" w:hAnsi="黑体" w:eastAsia="黑体"/>
          <w:sz w:val="30"/>
          <w:szCs w:val="30"/>
        </w:rPr>
      </w:pPr>
      <w:r>
        <w:rPr>
          <w:rFonts w:hint="eastAsia" w:ascii="黑体" w:hAnsi="黑体" w:eastAsia="黑体"/>
          <w:sz w:val="30"/>
          <w:szCs w:val="30"/>
        </w:rPr>
        <w:t>填空题</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Python中的complex表示</w:t>
      </w:r>
      <w:bookmarkStart w:id="91" w:name="_Hlk107861958"/>
      <w:r>
        <w:rPr>
          <w:rFonts w:ascii="宋体" w:hAnsi="宋体" w:eastAsia="宋体"/>
          <w:sz w:val="24"/>
          <w:szCs w:val="24"/>
        </w:rPr>
        <w:t>_______</w:t>
      </w:r>
      <w:bookmarkEnd w:id="91"/>
      <w:r>
        <w:rPr>
          <w:rFonts w:hint="eastAsia" w:ascii="宋体" w:hAnsi="宋体" w:eastAsia="宋体"/>
          <w:sz w:val="24"/>
          <w:szCs w:val="24"/>
        </w:rPr>
        <w:t>。</w:t>
      </w:r>
      <w:r>
        <w:rPr>
          <w:rFonts w:hint="eastAsia" w:ascii="宋体" w:hAnsi="宋体" w:eastAsia="宋体"/>
          <w:color w:val="FF0000"/>
          <w:sz w:val="24"/>
          <w:szCs w:val="24"/>
        </w:rPr>
        <w:t>（复数）</w:t>
      </w:r>
    </w:p>
    <w:p>
      <w:pPr>
        <w:pStyle w:val="8"/>
        <w:numPr>
          <w:ilvl w:val="0"/>
          <w:numId w:val="199"/>
        </w:numPr>
        <w:ind w:firstLineChars="0"/>
        <w:rPr>
          <w:rFonts w:ascii="宋体" w:hAnsi="宋体" w:eastAsia="宋体"/>
          <w:color w:val="FF0000"/>
          <w:sz w:val="24"/>
          <w:szCs w:val="24"/>
        </w:rPr>
      </w:pPr>
      <w:r>
        <w:rPr>
          <w:rFonts w:hint="eastAsia" w:ascii="宋体" w:hAnsi="宋体" w:eastAsia="宋体"/>
          <w:sz w:val="24"/>
          <w:szCs w:val="24"/>
        </w:rPr>
        <w:t>已知x=[</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w:t>
      </w:r>
      <w:r>
        <w:rPr>
          <w:rFonts w:ascii="宋体" w:hAnsi="宋体" w:eastAsia="宋体"/>
          <w:sz w:val="24"/>
          <w:szCs w:val="24"/>
        </w:rPr>
        <w:t>9]</w:t>
      </w:r>
      <w:r>
        <w:rPr>
          <w:rFonts w:hint="eastAsia" w:ascii="宋体" w:hAnsi="宋体" w:eastAsia="宋体"/>
          <w:sz w:val="24"/>
          <w:szCs w:val="24"/>
        </w:rPr>
        <w:t>，那么执行语句x</w:t>
      </w:r>
      <w:r>
        <w:rPr>
          <w:rFonts w:ascii="宋体" w:hAnsi="宋体" w:eastAsia="宋体"/>
          <w:sz w:val="24"/>
          <w:szCs w:val="24"/>
        </w:rPr>
        <w:t>[1:]=[2]</w:t>
      </w:r>
      <w:r>
        <w:rPr>
          <w:rFonts w:hint="eastAsia" w:ascii="宋体" w:hAnsi="宋体" w:eastAsia="宋体"/>
          <w:sz w:val="24"/>
          <w:szCs w:val="24"/>
        </w:rPr>
        <w:t>之后，x的值为</w:t>
      </w:r>
      <w:r>
        <w:rPr>
          <w:rFonts w:ascii="宋体" w:hAnsi="宋体" w:eastAsia="宋体"/>
          <w:sz w:val="24"/>
          <w:szCs w:val="24"/>
        </w:rPr>
        <w:t>_______</w:t>
      </w:r>
      <w:r>
        <w:rPr>
          <w:rFonts w:hint="eastAsia"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[3, 2]</w:t>
      </w:r>
      <w:r>
        <w:rPr>
          <w:rFonts w:hint="eastAsia" w:ascii="宋体" w:hAnsi="宋体" w:eastAsia="宋体"/>
          <w:color w:val="FF0000"/>
          <w:sz w:val="24"/>
          <w:szCs w:val="24"/>
        </w:rPr>
        <w:t>）</w:t>
      </w:r>
      <w:bookmarkStart w:id="156" w:name="_GoBack"/>
      <w:bookmarkEnd w:id="156"/>
    </w:p>
    <w:p>
      <w:pPr>
        <w:pStyle w:val="8"/>
        <w:numPr>
          <w:ilvl w:val="0"/>
          <w:numId w:val="199"/>
        </w:numPr>
        <w:ind w:firstLineChars="0"/>
        <w:rPr>
          <w:rFonts w:ascii="宋体" w:hAnsi="宋体" w:eastAsia="宋体"/>
          <w:sz w:val="24"/>
          <w:szCs w:val="24"/>
        </w:rPr>
      </w:pPr>
      <w:r>
        <w:rPr>
          <w:rFonts w:ascii="宋体" w:hAnsi="宋体" w:eastAsia="宋体"/>
          <w:sz w:val="24"/>
          <w:szCs w:val="24"/>
        </w:rPr>
        <w:t>Python安装扩展库常用的是</w:t>
      </w:r>
      <w:bookmarkStart w:id="92" w:name="_Hlk103847031"/>
      <w:r>
        <w:rPr>
          <w:rFonts w:ascii="宋体" w:hAnsi="宋体" w:eastAsia="宋体"/>
          <w:sz w:val="24"/>
          <w:szCs w:val="24"/>
        </w:rPr>
        <w:t>_______</w:t>
      </w:r>
      <w:bookmarkEnd w:id="92"/>
      <w:r>
        <w:rPr>
          <w:rFonts w:ascii="宋体" w:hAnsi="宋体" w:eastAsia="宋体"/>
          <w:sz w:val="24"/>
          <w:szCs w:val="24"/>
        </w:rPr>
        <w:t>工具。</w:t>
      </w:r>
      <w:r>
        <w:rPr>
          <w:rFonts w:hint="eastAsia" w:ascii="宋体" w:hAnsi="宋体" w:eastAsia="宋体"/>
          <w:color w:val="FF0000"/>
          <w:sz w:val="24"/>
          <w:szCs w:val="24"/>
        </w:rPr>
        <w:t>（pip）</w:t>
      </w:r>
    </w:p>
    <w:p>
      <w:pPr>
        <w:pStyle w:val="8"/>
        <w:numPr>
          <w:ilvl w:val="0"/>
          <w:numId w:val="199"/>
        </w:numPr>
        <w:ind w:firstLineChars="0"/>
        <w:rPr>
          <w:rFonts w:ascii="宋体" w:hAnsi="宋体" w:eastAsia="宋体"/>
          <w:sz w:val="24"/>
          <w:szCs w:val="24"/>
        </w:rPr>
      </w:pPr>
      <w:r>
        <w:rPr>
          <w:rFonts w:ascii="宋体" w:hAnsi="宋体" w:eastAsia="宋体"/>
          <w:sz w:val="24"/>
          <w:szCs w:val="24"/>
        </w:rPr>
        <w:t>Python是</w:t>
      </w:r>
      <w:r>
        <w:rPr>
          <w:rFonts w:hint="eastAsia" w:ascii="宋体" w:hAnsi="宋体" w:eastAsia="宋体"/>
          <w:sz w:val="24"/>
          <w:szCs w:val="24"/>
        </w:rPr>
        <w:t>一种</w:t>
      </w:r>
      <w:r>
        <w:rPr>
          <w:rFonts w:ascii="宋体" w:hAnsi="宋体" w:eastAsia="宋体"/>
          <w:sz w:val="24"/>
          <w:szCs w:val="24"/>
        </w:rPr>
        <w:t>_______语言</w:t>
      </w:r>
      <w:r>
        <w:rPr>
          <w:rFonts w:hint="eastAsia" w:ascii="宋体" w:hAnsi="宋体" w:eastAsia="宋体"/>
          <w:sz w:val="24"/>
          <w:szCs w:val="24"/>
        </w:rPr>
        <w:t>，即</w:t>
      </w:r>
      <w:r>
        <w:rPr>
          <w:rFonts w:ascii="宋体" w:hAnsi="宋体" w:eastAsia="宋体"/>
          <w:sz w:val="24"/>
          <w:szCs w:val="24"/>
        </w:rPr>
        <w:t>可以在一个 Python 提示符 &gt;&gt;&gt; 后直接执行代码。</w:t>
      </w:r>
      <w:r>
        <w:rPr>
          <w:rFonts w:hint="eastAsia" w:ascii="宋体" w:hAnsi="宋体" w:eastAsia="宋体"/>
          <w:color w:val="FF0000"/>
          <w:sz w:val="24"/>
          <w:szCs w:val="24"/>
        </w:rPr>
        <w:t>（交互式）</w:t>
      </w:r>
    </w:p>
    <w:p>
      <w:pPr>
        <w:pStyle w:val="8"/>
        <w:numPr>
          <w:ilvl w:val="0"/>
          <w:numId w:val="199"/>
        </w:numPr>
        <w:ind w:firstLineChars="0"/>
        <w:rPr>
          <w:rFonts w:ascii="宋体" w:hAnsi="宋体" w:eastAsia="宋体"/>
          <w:sz w:val="24"/>
          <w:szCs w:val="24"/>
        </w:rPr>
      </w:pPr>
      <w:r>
        <w:rPr>
          <w:rFonts w:ascii="宋体" w:hAnsi="宋体" w:eastAsia="宋体"/>
          <w:sz w:val="24"/>
          <w:szCs w:val="24"/>
        </w:rPr>
        <w:t>计算机语言有三种类型：机器语言、汇编语言和_______</w:t>
      </w:r>
      <w:r>
        <w:rPr>
          <w:rFonts w:hint="eastAsia" w:ascii="宋体" w:hAnsi="宋体" w:eastAsia="宋体"/>
          <w:sz w:val="24"/>
          <w:szCs w:val="24"/>
        </w:rPr>
        <w:t>。</w:t>
      </w:r>
      <w:r>
        <w:rPr>
          <w:rFonts w:hint="eastAsia" w:ascii="宋体" w:hAnsi="宋体" w:eastAsia="宋体"/>
          <w:color w:val="FF0000"/>
          <w:sz w:val="24"/>
          <w:szCs w:val="24"/>
        </w:rPr>
        <w:t>（高级语言）</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高级语言源程序的翻译有两种方式：编译</w:t>
      </w:r>
      <w:r>
        <w:rPr>
          <w:rFonts w:ascii="宋体" w:hAnsi="宋体" w:eastAsia="宋体"/>
          <w:sz w:val="24"/>
          <w:szCs w:val="24"/>
        </w:rPr>
        <w:t>方式</w:t>
      </w:r>
      <w:r>
        <w:rPr>
          <w:rFonts w:hint="eastAsia" w:ascii="宋体" w:hAnsi="宋体" w:eastAsia="宋体"/>
          <w:sz w:val="24"/>
          <w:szCs w:val="24"/>
        </w:rPr>
        <w:t>、</w:t>
      </w:r>
      <w:bookmarkStart w:id="93" w:name="_Hlk103848496"/>
      <w:r>
        <w:rPr>
          <w:rFonts w:ascii="宋体" w:hAnsi="宋体" w:eastAsia="宋体"/>
          <w:sz w:val="24"/>
          <w:szCs w:val="24"/>
        </w:rPr>
        <w:t>_______</w:t>
      </w:r>
      <w:bookmarkEnd w:id="93"/>
      <w:r>
        <w:rPr>
          <w:rFonts w:ascii="宋体" w:hAnsi="宋体" w:eastAsia="宋体"/>
          <w:sz w:val="24"/>
          <w:szCs w:val="24"/>
        </w:rPr>
        <w:t>方式</w:t>
      </w:r>
      <w:r>
        <w:rPr>
          <w:rFonts w:hint="eastAsia" w:ascii="宋体" w:hAnsi="宋体" w:eastAsia="宋体"/>
          <w:sz w:val="24"/>
          <w:szCs w:val="24"/>
        </w:rPr>
        <w:t>。</w:t>
      </w:r>
      <w:r>
        <w:rPr>
          <w:rFonts w:hint="eastAsia" w:ascii="宋体" w:hAnsi="宋体" w:eastAsia="宋体"/>
          <w:color w:val="FF0000"/>
          <w:sz w:val="24"/>
          <w:szCs w:val="24"/>
        </w:rPr>
        <w:t>（解释）</w:t>
      </w:r>
    </w:p>
    <w:p>
      <w:pPr>
        <w:pStyle w:val="8"/>
        <w:numPr>
          <w:ilvl w:val="0"/>
          <w:numId w:val="199"/>
        </w:numPr>
        <w:ind w:firstLineChars="0"/>
        <w:rPr>
          <w:rFonts w:ascii="宋体" w:hAnsi="宋体" w:eastAsia="宋体"/>
          <w:sz w:val="24"/>
          <w:szCs w:val="24"/>
        </w:rPr>
      </w:pPr>
      <w:r>
        <w:rPr>
          <w:rFonts w:ascii="宋体" w:hAnsi="宋体" w:eastAsia="宋体"/>
          <w:sz w:val="24"/>
          <w:szCs w:val="24"/>
        </w:rPr>
        <w:t>程序设计过程的3个阶段是编程阶段</w:t>
      </w:r>
      <w:r>
        <w:rPr>
          <w:rFonts w:hint="eastAsia" w:ascii="宋体" w:hAnsi="宋体" w:eastAsia="宋体"/>
          <w:sz w:val="24"/>
          <w:szCs w:val="24"/>
        </w:rPr>
        <w:t>、</w:t>
      </w:r>
      <w:r>
        <w:rPr>
          <w:rFonts w:ascii="宋体" w:hAnsi="宋体" w:eastAsia="宋体"/>
          <w:sz w:val="24"/>
          <w:szCs w:val="24"/>
        </w:rPr>
        <w:t>编译阶段和</w:t>
      </w:r>
      <w:bookmarkStart w:id="94" w:name="_Hlk103849552"/>
      <w:r>
        <w:rPr>
          <w:rFonts w:ascii="宋体" w:hAnsi="宋体" w:eastAsia="宋体"/>
          <w:sz w:val="24"/>
          <w:szCs w:val="24"/>
        </w:rPr>
        <w:t>_______</w:t>
      </w:r>
      <w:bookmarkEnd w:id="94"/>
      <w:r>
        <w:rPr>
          <w:rFonts w:hint="eastAsia"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执行阶段</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可以通过交互式解释器、命令行脚本和</w:t>
      </w:r>
      <w:bookmarkStart w:id="95" w:name="_Hlk103880126"/>
      <w:r>
        <w:rPr>
          <w:rFonts w:ascii="宋体" w:hAnsi="宋体" w:eastAsia="宋体"/>
          <w:color w:val="000000" w:themeColor="text1"/>
          <w:sz w:val="24"/>
          <w:szCs w:val="24"/>
          <w14:textFill>
            <w14:solidFill>
              <w14:schemeClr w14:val="tx1"/>
            </w14:solidFill>
          </w14:textFill>
        </w:rPr>
        <w:t>_______</w:t>
      </w:r>
      <w:bookmarkEnd w:id="95"/>
      <w:r>
        <w:rPr>
          <w:rFonts w:hint="eastAsia" w:ascii="宋体" w:hAnsi="宋体" w:eastAsia="宋体"/>
          <w:color w:val="000000" w:themeColor="text1"/>
          <w:sz w:val="24"/>
          <w:szCs w:val="24"/>
          <w14:textFill>
            <w14:solidFill>
              <w14:schemeClr w14:val="tx1"/>
            </w14:solidFill>
          </w14:textFill>
        </w:rPr>
        <w:t>三种方式运行Python。</w:t>
      </w:r>
      <w:r>
        <w:rPr>
          <w:rFonts w:hint="eastAsia" w:ascii="宋体" w:hAnsi="宋体" w:eastAsia="宋体"/>
          <w:color w:val="FF0000"/>
          <w:sz w:val="24"/>
          <w:szCs w:val="24"/>
        </w:rPr>
        <w:t>（集成开发环境）</w:t>
      </w:r>
    </w:p>
    <w:p>
      <w:pPr>
        <w:pStyle w:val="8"/>
        <w:numPr>
          <w:ilvl w:val="0"/>
          <w:numId w:val="199"/>
        </w:numPr>
        <w:ind w:firstLineChars="0"/>
        <w:rPr>
          <w:rFonts w:ascii="宋体" w:hAnsi="宋体" w:eastAsia="宋体"/>
          <w:sz w:val="24"/>
          <w:szCs w:val="24"/>
        </w:rPr>
      </w:pPr>
      <w:r>
        <w:rPr>
          <w:rFonts w:ascii="宋体" w:hAnsi="宋体" w:eastAsia="宋体"/>
          <w:sz w:val="24"/>
          <w:szCs w:val="24"/>
        </w:rPr>
        <w:t>变量本身类型不固定的语言称之为</w:t>
      </w:r>
      <w:bookmarkStart w:id="96" w:name="_Hlk103881450"/>
      <w:r>
        <w:rPr>
          <w:rFonts w:ascii="宋体" w:hAnsi="宋体" w:eastAsia="宋体"/>
          <w:color w:val="000000" w:themeColor="text1"/>
          <w:sz w:val="24"/>
          <w:szCs w:val="24"/>
          <w14:textFill>
            <w14:solidFill>
              <w14:schemeClr w14:val="tx1"/>
            </w14:solidFill>
          </w14:textFill>
        </w:rPr>
        <w:t>_______</w:t>
      </w:r>
      <w:bookmarkEnd w:id="96"/>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color w:val="FF0000"/>
          <w:sz w:val="24"/>
          <w:szCs w:val="24"/>
        </w:rPr>
        <w:t>（</w:t>
      </w:r>
      <w:r>
        <w:rPr>
          <w:rFonts w:ascii="宋体" w:hAnsi="宋体" w:eastAsia="宋体"/>
          <w:color w:val="FF0000"/>
          <w:sz w:val="24"/>
          <w:szCs w:val="24"/>
        </w:rPr>
        <w:t>动态语言</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使用内置函数</w:t>
      </w:r>
      <w:bookmarkStart w:id="97" w:name="_Hlk103881607"/>
      <w:r>
        <w:rPr>
          <w:rFonts w:ascii="宋体" w:hAnsi="宋体" w:eastAsia="宋体"/>
          <w:sz w:val="24"/>
          <w:szCs w:val="24"/>
        </w:rPr>
        <w:t>_______</w:t>
      </w:r>
      <w:bookmarkEnd w:id="97"/>
      <w:r>
        <w:rPr>
          <w:rFonts w:ascii="宋体" w:hAnsi="宋体" w:eastAsia="宋体"/>
          <w:sz w:val="24"/>
          <w:szCs w:val="24"/>
        </w:rPr>
        <w:t>可以把十进制数字转换成对应的字符。</w:t>
      </w:r>
      <w:r>
        <w:rPr>
          <w:rFonts w:hint="eastAsia" w:ascii="宋体" w:hAnsi="宋体" w:eastAsia="宋体"/>
          <w:color w:val="FF0000"/>
          <w:sz w:val="24"/>
          <w:szCs w:val="24"/>
        </w:rPr>
        <w:t>（</w:t>
      </w:r>
      <w:r>
        <w:rPr>
          <w:rFonts w:ascii="宋体" w:hAnsi="宋体" w:eastAsia="宋体"/>
          <w:color w:val="FF0000"/>
          <w:sz w:val="24"/>
          <w:szCs w:val="24"/>
        </w:rPr>
        <w:t>chr()</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color w:val="000000" w:themeColor="text1"/>
          <w:sz w:val="24"/>
          <w:szCs w:val="24"/>
          <w14:textFill>
            <w14:solidFill>
              <w14:schemeClr w14:val="tx1"/>
            </w14:solidFill>
          </w14:textFill>
        </w:rPr>
        <w:t>使用内置函数</w:t>
      </w:r>
      <w:bookmarkStart w:id="98" w:name="_Hlk103882360"/>
      <w:r>
        <w:rPr>
          <w:rFonts w:ascii="宋体" w:hAnsi="宋体" w:eastAsia="宋体"/>
          <w:color w:val="000000" w:themeColor="text1"/>
          <w:sz w:val="24"/>
          <w:szCs w:val="24"/>
          <w14:textFill>
            <w14:solidFill>
              <w14:schemeClr w14:val="tx1"/>
            </w14:solidFill>
          </w14:textFill>
        </w:rPr>
        <w:t>_______</w:t>
      </w:r>
      <w:bookmarkEnd w:id="98"/>
      <w:r>
        <w:rPr>
          <w:rFonts w:hint="eastAsia" w:ascii="宋体" w:hAnsi="宋体" w:eastAsia="宋体"/>
          <w:color w:val="000000" w:themeColor="text1"/>
          <w:sz w:val="24"/>
          <w:szCs w:val="24"/>
          <w14:textFill>
            <w14:solidFill>
              <w14:schemeClr w14:val="tx1"/>
            </w14:solidFill>
          </w14:textFill>
        </w:rPr>
        <w:t>可以计算字符串的字符数。</w:t>
      </w:r>
      <w:r>
        <w:rPr>
          <w:rFonts w:hint="eastAsia" w:ascii="宋体" w:hAnsi="宋体" w:eastAsia="宋体"/>
          <w:color w:val="FF0000"/>
          <w:sz w:val="24"/>
          <w:szCs w:val="24"/>
        </w:rPr>
        <w:t>（len</w:t>
      </w:r>
      <w:r>
        <w:rPr>
          <w:rFonts w:ascii="宋体" w:hAnsi="宋体" w:eastAsia="宋体"/>
          <w:color w:val="FF0000"/>
          <w:sz w:val="24"/>
          <w:szCs w:val="24"/>
        </w:rPr>
        <w:t>()</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Python中浮点数的占位符为</w:t>
      </w:r>
      <w:bookmarkStart w:id="99" w:name="_Hlk103883534"/>
      <w:r>
        <w:rPr>
          <w:rFonts w:ascii="宋体" w:hAnsi="宋体" w:eastAsia="宋体"/>
          <w:color w:val="000000" w:themeColor="text1"/>
          <w:sz w:val="24"/>
          <w:szCs w:val="24"/>
          <w14:textFill>
            <w14:solidFill>
              <w14:schemeClr w14:val="tx1"/>
            </w14:solidFill>
          </w14:textFill>
        </w:rPr>
        <w:t>_______</w:t>
      </w:r>
      <w:bookmarkEnd w:id="99"/>
      <w:r>
        <w:rPr>
          <w:rFonts w:hint="eastAsia" w:ascii="宋体" w:hAnsi="宋体" w:eastAsia="宋体"/>
          <w:color w:val="000000" w:themeColor="text1"/>
          <w:sz w:val="24"/>
          <w:szCs w:val="24"/>
          <w14:textFill>
            <w14:solidFill>
              <w14:schemeClr w14:val="tx1"/>
            </w14:solidFill>
          </w14:textFill>
        </w:rPr>
        <w:t>。</w:t>
      </w:r>
      <w:r>
        <w:rPr>
          <w:rFonts w:hint="eastAsia" w:ascii="宋体" w:hAnsi="宋体" w:eastAsia="宋体"/>
          <w:color w:val="FF0000"/>
          <w:sz w:val="24"/>
          <w:szCs w:val="24"/>
        </w:rPr>
        <w:t>（%f）</w:t>
      </w:r>
    </w:p>
    <w:p>
      <w:pPr>
        <w:pStyle w:val="8"/>
        <w:numPr>
          <w:ilvl w:val="0"/>
          <w:numId w:val="199"/>
        </w:numPr>
        <w:ind w:firstLineChars="0"/>
        <w:rPr>
          <w:rFonts w:ascii="宋体" w:hAnsi="宋体" w:eastAsia="宋体"/>
          <w:sz w:val="24"/>
          <w:szCs w:val="24"/>
        </w:rPr>
      </w:pPr>
      <w:r>
        <w:rPr>
          <w:rFonts w:ascii="宋体" w:hAnsi="宋体" w:eastAsia="宋体"/>
          <w:sz w:val="24"/>
          <w:szCs w:val="24"/>
        </w:rPr>
        <w:t>Python中的</w:t>
      </w:r>
      <w:r>
        <w:rPr>
          <w:rFonts w:hint="eastAsia" w:ascii="宋体" w:hAnsi="宋体" w:eastAsia="宋体"/>
          <w:sz w:val="24"/>
          <w:szCs w:val="24"/>
        </w:rPr>
        <w:t>按</w:t>
      </w:r>
      <w:r>
        <w:rPr>
          <w:rFonts w:ascii="宋体" w:hAnsi="宋体" w:eastAsia="宋体"/>
          <w:sz w:val="24"/>
          <w:szCs w:val="24"/>
        </w:rPr>
        <w:t>位运算符是把数字看作_______进制来进行计算的。</w:t>
      </w:r>
      <w:r>
        <w:rPr>
          <w:rFonts w:hint="eastAsia" w:ascii="宋体" w:hAnsi="宋体" w:eastAsia="宋体"/>
          <w:color w:val="FF0000"/>
          <w:sz w:val="24"/>
          <w:szCs w:val="24"/>
        </w:rPr>
        <w:t>（二）</w:t>
      </w:r>
    </w:p>
    <w:p>
      <w:pPr>
        <w:pStyle w:val="8"/>
        <w:numPr>
          <w:ilvl w:val="0"/>
          <w:numId w:val="199"/>
        </w:numPr>
        <w:ind w:firstLineChars="0"/>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_______</w:t>
      </w:r>
      <w:r>
        <w:rPr>
          <w:rFonts w:hint="eastAsia" w:ascii="宋体" w:hAnsi="宋体" w:eastAsia="宋体"/>
          <w:color w:val="000000" w:themeColor="text1"/>
          <w:sz w:val="24"/>
          <w:szCs w:val="24"/>
          <w14:textFill>
            <w14:solidFill>
              <w14:schemeClr w14:val="tx1"/>
            </w14:solidFill>
          </w14:textFill>
        </w:rPr>
        <w:t>运算符</w:t>
      </w:r>
      <w:r>
        <w:rPr>
          <w:rFonts w:ascii="宋体" w:hAnsi="宋体" w:eastAsia="宋体"/>
          <w:sz w:val="24"/>
          <w:szCs w:val="24"/>
        </w:rPr>
        <w:t>是判断两个标识符是不是引用自一个对象</w:t>
      </w:r>
      <w:r>
        <w:rPr>
          <w:rFonts w:hint="eastAsia" w:ascii="宋体" w:hAnsi="宋体" w:eastAsia="宋体"/>
          <w:sz w:val="24"/>
          <w:szCs w:val="24"/>
        </w:rPr>
        <w:t>。</w:t>
      </w:r>
      <w:r>
        <w:rPr>
          <w:rFonts w:hint="eastAsia" w:ascii="宋体" w:hAnsi="宋体" w:eastAsia="宋体"/>
          <w:color w:val="FF0000"/>
          <w:sz w:val="24"/>
          <w:szCs w:val="24"/>
        </w:rPr>
        <w:t>（is）</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n</w:t>
      </w:r>
      <w:r>
        <w:rPr>
          <w:rFonts w:ascii="宋体" w:hAnsi="宋体" w:eastAsia="宋体"/>
          <w:sz w:val="24"/>
          <w:szCs w:val="24"/>
        </w:rPr>
        <w:t>ot</w:t>
      </w:r>
      <w:r>
        <w:rPr>
          <w:rFonts w:hint="eastAsia" w:ascii="宋体" w:hAnsi="宋体" w:eastAsia="宋体"/>
          <w:sz w:val="24"/>
          <w:szCs w:val="24"/>
        </w:rPr>
        <w:t>是一种</w:t>
      </w:r>
      <w:bookmarkStart w:id="100" w:name="_Hlk103885183"/>
      <w:r>
        <w:rPr>
          <w:rFonts w:ascii="宋体" w:hAnsi="宋体" w:eastAsia="宋体"/>
          <w:sz w:val="24"/>
          <w:szCs w:val="24"/>
        </w:rPr>
        <w:t>_______</w:t>
      </w:r>
      <w:bookmarkEnd w:id="100"/>
      <w:r>
        <w:rPr>
          <w:rFonts w:hint="eastAsia" w:ascii="宋体" w:hAnsi="宋体" w:eastAsia="宋体"/>
          <w:sz w:val="24"/>
          <w:szCs w:val="24"/>
        </w:rPr>
        <w:t>运算符。</w:t>
      </w:r>
      <w:r>
        <w:rPr>
          <w:rFonts w:hint="eastAsia" w:ascii="宋体" w:hAnsi="宋体" w:eastAsia="宋体"/>
          <w:color w:val="FF0000"/>
          <w:sz w:val="24"/>
          <w:szCs w:val="24"/>
        </w:rPr>
        <w:t>（逻辑）</w:t>
      </w:r>
    </w:p>
    <w:p>
      <w:pPr>
        <w:pStyle w:val="8"/>
        <w:numPr>
          <w:ilvl w:val="0"/>
          <w:numId w:val="199"/>
        </w:numPr>
        <w:ind w:firstLineChars="0"/>
        <w:rPr>
          <w:rFonts w:ascii="宋体" w:hAnsi="宋体" w:eastAsia="宋体"/>
          <w:sz w:val="24"/>
          <w:szCs w:val="24"/>
        </w:rPr>
      </w:pPr>
      <w:r>
        <w:rPr>
          <w:rFonts w:ascii="宋体" w:hAnsi="宋体" w:eastAsia="宋体"/>
          <w:sz w:val="24"/>
          <w:szCs w:val="24"/>
        </w:rPr>
        <w:t>Python代码由_______和语句组成，并由Python解释器负责执行。</w:t>
      </w:r>
      <w:r>
        <w:rPr>
          <w:rFonts w:hint="eastAsia" w:ascii="宋体" w:hAnsi="宋体" w:eastAsia="宋体"/>
          <w:color w:val="FF0000"/>
          <w:sz w:val="24"/>
          <w:szCs w:val="24"/>
        </w:rPr>
        <w:t>（表达式）</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当列表的索引超出了范围时，</w:t>
      </w:r>
      <w:r>
        <w:rPr>
          <w:rFonts w:ascii="宋体" w:hAnsi="宋体" w:eastAsia="宋体"/>
          <w:sz w:val="24"/>
          <w:szCs w:val="24"/>
        </w:rPr>
        <w:t>Python会报一个</w:t>
      </w:r>
      <w:bookmarkStart w:id="101" w:name="_Hlk103896032"/>
      <w:r>
        <w:rPr>
          <w:rFonts w:ascii="宋体" w:hAnsi="宋体" w:eastAsia="宋体"/>
          <w:sz w:val="24"/>
          <w:szCs w:val="24"/>
        </w:rPr>
        <w:t>_______</w:t>
      </w:r>
      <w:bookmarkEnd w:id="101"/>
      <w:r>
        <w:rPr>
          <w:rFonts w:ascii="宋体" w:hAnsi="宋体" w:eastAsia="宋体"/>
          <w:sz w:val="24"/>
          <w:szCs w:val="24"/>
        </w:rPr>
        <w:t>错误</w:t>
      </w:r>
      <w:r>
        <w:rPr>
          <w:rFonts w:hint="eastAsia"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IndexError</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如果要取列表最后一个元素，除了计算索引位置外，还可以用</w:t>
      </w:r>
      <w:bookmarkStart w:id="102" w:name="_Hlk103896507"/>
      <w:r>
        <w:rPr>
          <w:rFonts w:ascii="宋体" w:hAnsi="宋体" w:eastAsia="宋体"/>
          <w:sz w:val="24"/>
          <w:szCs w:val="24"/>
        </w:rPr>
        <w:t>_______</w:t>
      </w:r>
      <w:bookmarkEnd w:id="102"/>
      <w:r>
        <w:rPr>
          <w:rFonts w:ascii="宋体" w:hAnsi="宋体" w:eastAsia="宋体"/>
          <w:sz w:val="24"/>
          <w:szCs w:val="24"/>
        </w:rPr>
        <w:t>做索引，直接获取最后一个元素</w:t>
      </w:r>
      <w:r>
        <w:rPr>
          <w:rFonts w:hint="eastAsia"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1</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只有</w:t>
      </w:r>
      <w:r>
        <w:rPr>
          <w:rFonts w:ascii="宋体" w:hAnsi="宋体" w:eastAsia="宋体"/>
          <w:sz w:val="24"/>
          <w:szCs w:val="24"/>
        </w:rPr>
        <w:t>1个元素</w:t>
      </w:r>
      <w:r>
        <w:rPr>
          <w:rFonts w:hint="eastAsia" w:ascii="宋体" w:hAnsi="宋体" w:eastAsia="宋体"/>
          <w:sz w:val="24"/>
          <w:szCs w:val="24"/>
        </w:rPr>
        <w:t>“1”</w:t>
      </w:r>
      <w:r>
        <w:rPr>
          <w:rFonts w:ascii="宋体" w:hAnsi="宋体" w:eastAsia="宋体"/>
          <w:sz w:val="24"/>
          <w:szCs w:val="24"/>
        </w:rPr>
        <w:t>的tuple定义时</w:t>
      </w:r>
      <w:r>
        <w:rPr>
          <w:rFonts w:hint="eastAsia" w:ascii="宋体" w:hAnsi="宋体" w:eastAsia="宋体"/>
          <w:sz w:val="24"/>
          <w:szCs w:val="24"/>
        </w:rPr>
        <w:t>如何表示？</w:t>
      </w:r>
      <w:bookmarkStart w:id="103" w:name="_Hlk103898208"/>
      <w:r>
        <w:rPr>
          <w:rFonts w:ascii="宋体" w:hAnsi="宋体" w:eastAsia="宋体"/>
          <w:sz w:val="24"/>
          <w:szCs w:val="24"/>
        </w:rPr>
        <w:t>_______</w:t>
      </w:r>
      <w:bookmarkEnd w:id="103"/>
      <w:r>
        <w:rPr>
          <w:rFonts w:ascii="宋体" w:hAnsi="宋体" w:eastAsia="宋体"/>
          <w:sz w:val="24"/>
          <w:szCs w:val="24"/>
        </w:rPr>
        <w:t xml:space="preserve"> </w:t>
      </w:r>
      <w:r>
        <w:rPr>
          <w:rFonts w:hint="eastAsia" w:ascii="宋体" w:hAnsi="宋体" w:eastAsia="宋体"/>
          <w:color w:val="FF0000"/>
          <w:sz w:val="24"/>
          <w:szCs w:val="24"/>
        </w:rPr>
        <w:t>（（1，））</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字典</w:t>
      </w:r>
      <w:r>
        <w:rPr>
          <w:rFonts w:ascii="宋体" w:hAnsi="宋体" w:eastAsia="宋体"/>
          <w:sz w:val="24"/>
          <w:szCs w:val="24"/>
        </w:rPr>
        <w:t>使用</w:t>
      </w:r>
      <w:bookmarkStart w:id="104" w:name="_Hlk103899321"/>
      <w:r>
        <w:rPr>
          <w:rFonts w:ascii="宋体" w:hAnsi="宋体" w:eastAsia="宋体"/>
          <w:sz w:val="24"/>
          <w:szCs w:val="24"/>
        </w:rPr>
        <w:t>_______</w:t>
      </w:r>
      <w:bookmarkEnd w:id="104"/>
      <w:r>
        <w:rPr>
          <w:rFonts w:ascii="宋体" w:hAnsi="宋体" w:eastAsia="宋体"/>
          <w:sz w:val="24"/>
          <w:szCs w:val="24"/>
        </w:rPr>
        <w:t>存储</w:t>
      </w:r>
      <w:r>
        <w:rPr>
          <w:rFonts w:hint="eastAsia" w:ascii="宋体" w:hAnsi="宋体" w:eastAsia="宋体"/>
          <w:sz w:val="24"/>
          <w:szCs w:val="24"/>
        </w:rPr>
        <w:t>数据。</w:t>
      </w:r>
      <w:r>
        <w:rPr>
          <w:rFonts w:hint="eastAsia" w:ascii="宋体" w:hAnsi="宋体" w:eastAsia="宋体"/>
          <w:color w:val="FF0000"/>
          <w:sz w:val="24"/>
          <w:szCs w:val="24"/>
        </w:rPr>
        <w:t>（键值对）</w:t>
      </w:r>
    </w:p>
    <w:p>
      <w:pPr>
        <w:pStyle w:val="8"/>
        <w:numPr>
          <w:ilvl w:val="0"/>
          <w:numId w:val="199"/>
        </w:numPr>
        <w:ind w:firstLineChars="0"/>
        <w:rPr>
          <w:rFonts w:ascii="宋体" w:hAnsi="宋体" w:eastAsia="宋体"/>
          <w:sz w:val="24"/>
          <w:szCs w:val="24"/>
        </w:rPr>
      </w:pPr>
      <w:r>
        <w:rPr>
          <w:rFonts w:ascii="宋体" w:hAnsi="宋体" w:eastAsia="宋体"/>
          <w:color w:val="000000" w:themeColor="text1"/>
          <w:sz w:val="24"/>
          <w:szCs w:val="24"/>
          <w14:textFill>
            <w14:solidFill>
              <w14:schemeClr w14:val="tx1"/>
            </w14:solidFill>
          </w14:textFill>
        </w:rPr>
        <w:t>在集合中使用</w:t>
      </w:r>
      <w:bookmarkStart w:id="105" w:name="_Hlk104024833"/>
      <w:r>
        <w:rPr>
          <w:rFonts w:ascii="宋体" w:hAnsi="宋体" w:eastAsia="宋体"/>
          <w:color w:val="000000" w:themeColor="text1"/>
          <w:sz w:val="24"/>
          <w:szCs w:val="24"/>
          <w14:textFill>
            <w14:solidFill>
              <w14:schemeClr w14:val="tx1"/>
            </w14:solidFill>
          </w14:textFill>
        </w:rPr>
        <w:t>_______</w:t>
      </w:r>
      <w:bookmarkEnd w:id="105"/>
      <w:r>
        <w:rPr>
          <w:rFonts w:ascii="宋体" w:hAnsi="宋体" w:eastAsia="宋体"/>
          <w:color w:val="000000" w:themeColor="text1"/>
          <w:sz w:val="24"/>
          <w:szCs w:val="24"/>
          <w14:textFill>
            <w14:solidFill>
              <w14:schemeClr w14:val="tx1"/>
            </w14:solidFill>
          </w14:textFill>
        </w:rPr>
        <w:t>函数</w:t>
      </w:r>
      <w:r>
        <w:rPr>
          <w:rFonts w:hint="eastAsia" w:ascii="宋体" w:hAnsi="宋体" w:eastAsia="宋体"/>
          <w:color w:val="000000" w:themeColor="text1"/>
          <w:sz w:val="24"/>
          <w:szCs w:val="24"/>
          <w14:textFill>
            <w14:solidFill>
              <w14:schemeClr w14:val="tx1"/>
            </w14:solidFill>
          </w14:textFill>
        </w:rPr>
        <w:t>移除指定元素。</w:t>
      </w:r>
      <w:r>
        <w:rPr>
          <w:rFonts w:hint="eastAsia" w:ascii="宋体" w:hAnsi="宋体" w:eastAsia="宋体"/>
          <w:color w:val="FF0000"/>
          <w:sz w:val="24"/>
          <w:szCs w:val="24"/>
        </w:rPr>
        <w:t>（remove(</w:t>
      </w:r>
      <w:r>
        <w:rPr>
          <w:rFonts w:ascii="宋体" w:hAnsi="宋体" w:eastAsia="宋体"/>
          <w:color w:val="FF0000"/>
          <w:sz w:val="24"/>
          <w:szCs w:val="24"/>
        </w:rPr>
        <w:t>)</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default" w:ascii="宋体" w:hAnsi="宋体" w:eastAsia="宋体"/>
          <w:sz w:val="24"/>
          <w:szCs w:val="24"/>
        </w:rPr>
        <w:t>p</w:t>
      </w:r>
      <w:r>
        <w:rPr>
          <w:rFonts w:ascii="宋体" w:hAnsi="宋体" w:eastAsia="宋体"/>
          <w:sz w:val="24"/>
          <w:szCs w:val="24"/>
        </w:rPr>
        <w:t>rin</w:t>
      </w:r>
      <w:r>
        <w:rPr>
          <w:rFonts w:hint="eastAsia" w:ascii="宋体" w:hAnsi="宋体" w:eastAsia="宋体"/>
          <w:sz w:val="24"/>
          <w:szCs w:val="24"/>
        </w:rPr>
        <w:t>t</w:t>
      </w:r>
      <w:r>
        <w:rPr>
          <w:rFonts w:ascii="宋体" w:hAnsi="宋体" w:eastAsia="宋体"/>
          <w:sz w:val="24"/>
          <w:szCs w:val="24"/>
        </w:rPr>
        <w:t>()函数默认是以</w:t>
      </w:r>
      <w:bookmarkStart w:id="106" w:name="_Hlk104029657"/>
      <w:r>
        <w:rPr>
          <w:rFonts w:ascii="宋体" w:hAnsi="宋体" w:eastAsia="宋体"/>
          <w:sz w:val="24"/>
          <w:szCs w:val="24"/>
        </w:rPr>
        <w:t>_______</w:t>
      </w:r>
      <w:bookmarkEnd w:id="106"/>
      <w:r>
        <w:rPr>
          <w:rFonts w:ascii="宋体" w:hAnsi="宋体" w:eastAsia="宋体"/>
          <w:sz w:val="24"/>
          <w:szCs w:val="24"/>
        </w:rPr>
        <w:t>作为其结束值的。</w:t>
      </w:r>
      <w:r>
        <w:rPr>
          <w:rFonts w:hint="eastAsia" w:ascii="宋体" w:hAnsi="宋体" w:eastAsia="宋体"/>
          <w:color w:val="FF0000"/>
          <w:sz w:val="24"/>
          <w:szCs w:val="24"/>
        </w:rPr>
        <w:t>（换行符）</w:t>
      </w:r>
    </w:p>
    <w:p>
      <w:pPr>
        <w:pStyle w:val="8"/>
        <w:numPr>
          <w:ilvl w:val="0"/>
          <w:numId w:val="199"/>
        </w:numPr>
        <w:ind w:firstLineChars="0"/>
        <w:rPr>
          <w:rFonts w:ascii="宋体" w:hAnsi="宋体" w:eastAsia="宋体"/>
          <w:sz w:val="24"/>
          <w:szCs w:val="24"/>
        </w:rPr>
      </w:pPr>
      <w:r>
        <w:rPr>
          <w:rFonts w:ascii="宋体" w:hAnsi="宋体" w:eastAsia="宋体"/>
          <w:sz w:val="24"/>
          <w:szCs w:val="24"/>
        </w:rPr>
        <w:t>_______</w:t>
      </w:r>
      <w:r>
        <w:rPr>
          <w:rFonts w:hint="eastAsia" w:ascii="宋体" w:hAnsi="宋体" w:eastAsia="宋体"/>
          <w:sz w:val="24"/>
          <w:szCs w:val="24"/>
        </w:rPr>
        <w:t>运算是或运算，只要其中有一个为</w:t>
      </w:r>
      <w:r>
        <w:rPr>
          <w:rFonts w:ascii="宋体" w:hAnsi="宋体" w:eastAsia="宋体"/>
          <w:sz w:val="24"/>
          <w:szCs w:val="24"/>
        </w:rPr>
        <w:t>True</w:t>
      </w:r>
      <w:r>
        <w:rPr>
          <w:rFonts w:hint="eastAsia" w:ascii="宋体" w:hAnsi="宋体" w:eastAsia="宋体"/>
          <w:sz w:val="24"/>
          <w:szCs w:val="24"/>
        </w:rPr>
        <w:t>，</w:t>
      </w:r>
      <w:r>
        <w:rPr>
          <w:rFonts w:ascii="宋体" w:hAnsi="宋体" w:eastAsia="宋体"/>
          <w:sz w:val="24"/>
          <w:szCs w:val="24"/>
        </w:rPr>
        <w:t>运算结果就是True</w:t>
      </w:r>
      <w:r>
        <w:rPr>
          <w:rFonts w:hint="eastAsia" w:ascii="宋体" w:hAnsi="宋体" w:eastAsia="宋体"/>
          <w:sz w:val="24"/>
          <w:szCs w:val="24"/>
        </w:rPr>
        <w:t>。</w:t>
      </w:r>
      <w:r>
        <w:rPr>
          <w:rFonts w:hint="eastAsia" w:ascii="宋体" w:hAnsi="宋体" w:eastAsia="宋体"/>
          <w:color w:val="FF0000"/>
          <w:sz w:val="24"/>
          <w:szCs w:val="24"/>
        </w:rPr>
        <w:t>（or）</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Python条件语句中elif是</w:t>
      </w:r>
      <w:r>
        <w:rPr>
          <w:rFonts w:ascii="宋体" w:hAnsi="宋体" w:eastAsia="宋体"/>
          <w:sz w:val="24"/>
          <w:szCs w:val="24"/>
        </w:rPr>
        <w:t>_______</w:t>
      </w:r>
      <w:r>
        <w:rPr>
          <w:rFonts w:hint="eastAsia" w:ascii="宋体" w:hAnsi="宋体" w:eastAsia="宋体"/>
          <w:sz w:val="24"/>
          <w:szCs w:val="24"/>
        </w:rPr>
        <w:t>的缩写。</w:t>
      </w:r>
      <w:r>
        <w:rPr>
          <w:rFonts w:hint="eastAsia" w:ascii="宋体" w:hAnsi="宋体" w:eastAsia="宋体"/>
          <w:color w:val="FF0000"/>
          <w:sz w:val="24"/>
          <w:szCs w:val="24"/>
        </w:rPr>
        <w:t>（else</w:t>
      </w:r>
      <w:r>
        <w:rPr>
          <w:rFonts w:ascii="宋体" w:hAnsi="宋体" w:eastAsia="宋体"/>
          <w:color w:val="FF0000"/>
          <w:sz w:val="24"/>
          <w:szCs w:val="24"/>
        </w:rPr>
        <w:t xml:space="preserve"> </w:t>
      </w:r>
      <w:r>
        <w:rPr>
          <w:rFonts w:hint="eastAsia" w:ascii="宋体" w:hAnsi="宋体" w:eastAsia="宋体"/>
          <w:color w:val="FF0000"/>
          <w:sz w:val="24"/>
          <w:szCs w:val="24"/>
        </w:rPr>
        <w:t>if）</w:t>
      </w:r>
    </w:p>
    <w:p>
      <w:pPr>
        <w:pStyle w:val="8"/>
        <w:numPr>
          <w:ilvl w:val="0"/>
          <w:numId w:val="199"/>
        </w:numPr>
        <w:ind w:firstLineChars="0"/>
        <w:rPr>
          <w:rFonts w:ascii="宋体" w:hAnsi="宋体" w:eastAsia="宋体"/>
          <w:sz w:val="24"/>
          <w:szCs w:val="24"/>
        </w:rPr>
      </w:pPr>
      <w:r>
        <w:rPr>
          <w:rFonts w:ascii="宋体" w:hAnsi="宋体" w:eastAsia="宋体"/>
          <w:sz w:val="24"/>
          <w:szCs w:val="24"/>
        </w:rPr>
        <w:t>_______语句用于跳出当前循环体</w:t>
      </w:r>
      <w:r>
        <w:rPr>
          <w:rFonts w:hint="eastAsia" w:ascii="宋体" w:hAnsi="宋体" w:eastAsia="宋体"/>
          <w:sz w:val="24"/>
          <w:szCs w:val="24"/>
        </w:rPr>
        <w:t>。</w:t>
      </w:r>
      <w:r>
        <w:rPr>
          <w:rFonts w:hint="eastAsia" w:ascii="宋体" w:hAnsi="宋体" w:eastAsia="宋体"/>
          <w:color w:val="FF0000"/>
          <w:sz w:val="24"/>
          <w:szCs w:val="24"/>
        </w:rPr>
        <w:t>（break）</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以下代码的运行结果为</w:t>
      </w:r>
      <w:r>
        <w:rPr>
          <w:rFonts w:ascii="宋体" w:hAnsi="宋体" w:eastAsia="宋体"/>
          <w:sz w:val="24"/>
          <w:szCs w:val="24"/>
        </w:rPr>
        <w:t>_______</w:t>
      </w:r>
      <w:r>
        <w:rPr>
          <w:rFonts w:hint="eastAsia" w:ascii="宋体" w:hAnsi="宋体" w:eastAsia="宋体"/>
          <w:sz w:val="24"/>
          <w:szCs w:val="24"/>
        </w:rPr>
        <w:t>。</w:t>
      </w:r>
      <w:r>
        <w:rPr>
          <w:rFonts w:hint="eastAsia" w:ascii="宋体" w:hAnsi="宋体" w:eastAsia="宋体"/>
          <w:color w:val="FF0000"/>
          <w:sz w:val="24"/>
          <w:szCs w:val="24"/>
        </w:rPr>
        <w:t>（3）</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a = </w:t>
      </w:r>
      <w:r>
        <w:rPr>
          <w:rFonts w:ascii="Courier New" w:hAnsi="Courier New" w:cs="Courier New"/>
          <w:color w:val="0000FF"/>
          <w:sz w:val="20"/>
          <w:szCs w:val="20"/>
        </w:rPr>
        <w:t>3</w:t>
      </w:r>
      <w:r>
        <w:rPr>
          <w:rFonts w:ascii="Courier New" w:hAnsi="Courier New" w:cs="Courier New"/>
          <w:color w:val="0000FF"/>
          <w:sz w:val="20"/>
          <w:szCs w:val="20"/>
        </w:rPr>
        <w:br w:type="textWrapping"/>
      </w:r>
      <w:r>
        <w:rPr>
          <w:rFonts w:ascii="Courier New" w:hAnsi="Courier New" w:cs="Courier New"/>
          <w:color w:val="000000"/>
          <w:sz w:val="20"/>
          <w:szCs w:val="20"/>
        </w:rPr>
        <w:t xml:space="preserve">b = </w:t>
      </w:r>
      <w:r>
        <w:rPr>
          <w:rFonts w:ascii="Courier New" w:hAnsi="Courier New" w:cs="Courier New"/>
          <w:color w:val="0000FF"/>
          <w:sz w:val="20"/>
          <w:szCs w:val="20"/>
        </w:rPr>
        <w:t>2</w:t>
      </w:r>
      <w:r>
        <w:rPr>
          <w:rFonts w:ascii="Courier New" w:hAnsi="Courier New" w:cs="Courier New"/>
          <w:color w:val="0000FF"/>
          <w:sz w:val="20"/>
          <w:szCs w:val="20"/>
        </w:rPr>
        <w:br w:type="textWrapping"/>
      </w:r>
      <w:r>
        <w:rPr>
          <w:rFonts w:ascii="Courier New" w:hAnsi="Courier New" w:cs="Courier New"/>
          <w:color w:val="000000"/>
          <w:sz w:val="20"/>
          <w:szCs w:val="20"/>
        </w:rPr>
        <w:t xml:space="preserve">x = 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a &gt; b </w:t>
      </w:r>
      <w:r>
        <w:rPr>
          <w:rFonts w:ascii="Courier New" w:hAnsi="Courier New" w:cs="Courier New"/>
          <w:b/>
          <w:bCs/>
          <w:color w:val="000080"/>
          <w:sz w:val="20"/>
          <w:szCs w:val="20"/>
        </w:rPr>
        <w:t xml:space="preserve">else </w:t>
      </w:r>
      <w:r>
        <w:rPr>
          <w:rFonts w:ascii="Courier New" w:hAnsi="Courier New" w:cs="Courier New"/>
          <w:color w:val="000000"/>
          <w:sz w:val="20"/>
          <w:szCs w:val="20"/>
        </w:rPr>
        <w:t>b</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(x)</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对于带有</w:t>
      </w:r>
      <w:r>
        <w:rPr>
          <w:rFonts w:ascii="宋体" w:hAnsi="宋体" w:eastAsia="宋体"/>
          <w:sz w:val="24"/>
          <w:szCs w:val="24"/>
        </w:rPr>
        <w:t xml:space="preserve"> else 子句的 for 循环和 while 循环，当循环因循环条件不成立而</w:t>
      </w:r>
      <w:r>
        <w:rPr>
          <w:rFonts w:hint="eastAsia" w:ascii="MS Mincho" w:hAnsi="MS Mincho" w:eastAsia="MS Mincho" w:cs="MS Mincho"/>
          <w:sz w:val="24"/>
          <w:szCs w:val="24"/>
        </w:rPr>
        <w:t>‌</w:t>
      </w:r>
      <w:r>
        <w:rPr>
          <w:rFonts w:hint="eastAsia" w:ascii="宋体" w:hAnsi="宋体" w:eastAsia="宋体"/>
          <w:sz w:val="24"/>
          <w:szCs w:val="24"/>
        </w:rPr>
        <w:t>自然结束时</w:t>
      </w:r>
      <w:r>
        <w:rPr>
          <w:rFonts w:ascii="宋体" w:hAnsi="宋体" w:eastAsia="宋体"/>
          <w:sz w:val="24"/>
          <w:szCs w:val="24"/>
        </w:rPr>
        <w:t>________(会</w:t>
      </w:r>
      <w:r>
        <w:rPr>
          <w:rFonts w:hint="eastAsia" w:ascii="宋体" w:hAnsi="宋体" w:eastAsia="宋体"/>
          <w:sz w:val="24"/>
          <w:szCs w:val="24"/>
        </w:rPr>
        <w:t>/</w:t>
      </w:r>
      <w:r>
        <w:rPr>
          <w:rFonts w:ascii="宋体" w:hAnsi="宋体" w:eastAsia="宋体"/>
          <w:sz w:val="24"/>
          <w:szCs w:val="24"/>
        </w:rPr>
        <w:t>不会)执行 else 中的代码。</w:t>
      </w:r>
      <w:r>
        <w:rPr>
          <w:rFonts w:hint="eastAsia" w:ascii="宋体" w:hAnsi="宋体" w:eastAsia="宋体"/>
          <w:color w:val="FF0000"/>
          <w:sz w:val="24"/>
          <w:szCs w:val="24"/>
        </w:rPr>
        <w:t>（会）</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表达式</w:t>
      </w:r>
      <w:r>
        <w:rPr>
          <w:rFonts w:ascii="宋体" w:hAnsi="宋体" w:eastAsia="宋体"/>
          <w:sz w:val="24"/>
          <w:szCs w:val="24"/>
        </w:rPr>
        <w:t>sum(range(1, 10, 2))的值为</w:t>
      </w:r>
      <w:bookmarkStart w:id="107" w:name="_Hlk104147839"/>
      <w:r>
        <w:rPr>
          <w:rFonts w:ascii="宋体" w:hAnsi="宋体" w:eastAsia="宋体"/>
          <w:sz w:val="24"/>
          <w:szCs w:val="24"/>
        </w:rPr>
        <w:t>______</w:t>
      </w:r>
      <w:r>
        <w:rPr>
          <w:rFonts w:hint="eastAsia" w:ascii="宋体" w:hAnsi="宋体" w:eastAsia="宋体"/>
          <w:sz w:val="24"/>
          <w:szCs w:val="24"/>
        </w:rPr>
        <w:t>。</w:t>
      </w:r>
      <w:bookmarkEnd w:id="107"/>
      <w:r>
        <w:rPr>
          <w:rFonts w:hint="eastAsia" w:ascii="宋体" w:hAnsi="宋体" w:eastAsia="宋体"/>
          <w:color w:val="FF0000"/>
          <w:sz w:val="24"/>
          <w:szCs w:val="24"/>
        </w:rPr>
        <w:t>（2</w:t>
      </w:r>
      <w:r>
        <w:rPr>
          <w:rFonts w:ascii="宋体" w:hAnsi="宋体" w:eastAsia="宋体"/>
          <w:color w:val="FF0000"/>
          <w:sz w:val="24"/>
          <w:szCs w:val="24"/>
        </w:rPr>
        <w:t>5</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bookmarkStart w:id="108" w:name="_Hlk104148391"/>
      <w:r>
        <w:rPr>
          <w:rFonts w:hint="eastAsia" w:ascii="宋体" w:hAnsi="宋体" w:eastAsia="宋体"/>
          <w:sz w:val="24"/>
          <w:szCs w:val="24"/>
        </w:rPr>
        <w:t>下面代码的输出结果是</w:t>
      </w:r>
      <w:r>
        <w:rPr>
          <w:rFonts w:ascii="宋体" w:hAnsi="宋体" w:eastAsia="宋体"/>
          <w:sz w:val="24"/>
          <w:szCs w:val="24"/>
        </w:rPr>
        <w:t>______</w:t>
      </w:r>
      <w:r>
        <w:rPr>
          <w:rFonts w:hint="eastAsia"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0,2,4,6,8,</w:t>
      </w:r>
      <w:r>
        <w:rPr>
          <w:rFonts w:hint="eastAsia" w:ascii="宋体" w:hAnsi="宋体" w:eastAsia="宋体"/>
          <w:color w:val="FF0000"/>
          <w:sz w:val="24"/>
          <w:szCs w:val="24"/>
        </w:rPr>
        <w:t>）</w:t>
      </w:r>
      <w:bookmarkEnd w:id="108"/>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 % </w:t>
      </w:r>
      <w:r>
        <w:rPr>
          <w:rFonts w:ascii="Courier New" w:hAnsi="Courier New" w:cs="Courier New"/>
          <w:color w:val="0000FF"/>
          <w:sz w:val="20"/>
          <w:szCs w:val="20"/>
        </w:rPr>
        <w:t xml:space="preserve">2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 xml:space="preserve">(i, </w:t>
      </w:r>
      <w:r>
        <w:rPr>
          <w:rFonts w:ascii="Courier New" w:hAnsi="Courier New" w:cs="Courier New"/>
          <w:color w:val="660099"/>
          <w:sz w:val="20"/>
          <w:szCs w:val="20"/>
        </w:rPr>
        <w:t>end</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color w:val="000000"/>
          <w:sz w:val="20"/>
          <w:szCs w:val="20"/>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下面代码的输出值的个数是</w:t>
      </w:r>
      <w:bookmarkStart w:id="109" w:name="_Hlk104276375"/>
      <w:r>
        <w:rPr>
          <w:rFonts w:ascii="宋体" w:hAnsi="宋体" w:eastAsia="宋体"/>
          <w:sz w:val="24"/>
          <w:szCs w:val="24"/>
        </w:rPr>
        <w:t>______</w:t>
      </w:r>
      <w:bookmarkEnd w:id="109"/>
      <w:r>
        <w:rPr>
          <w:rFonts w:hint="eastAsia" w:ascii="宋体" w:hAnsi="宋体" w:eastAsia="宋体"/>
          <w:sz w:val="24"/>
          <w:szCs w:val="24"/>
        </w:rPr>
        <w:t>个。</w:t>
      </w:r>
      <w:r>
        <w:rPr>
          <w:rFonts w:hint="eastAsia" w:ascii="宋体" w:hAnsi="宋体" w:eastAsia="宋体"/>
          <w:color w:val="FF0000"/>
          <w:sz w:val="24"/>
          <w:szCs w:val="24"/>
        </w:rPr>
        <w:t>（</w:t>
      </w:r>
      <w:r>
        <w:rPr>
          <w:rFonts w:ascii="宋体" w:hAnsi="宋体" w:eastAsia="宋体"/>
          <w:color w:val="FF0000"/>
          <w:sz w:val="24"/>
          <w:szCs w:val="24"/>
        </w:rPr>
        <w:t>12</w:t>
      </w:r>
      <w:r>
        <w:rPr>
          <w:rFonts w:hint="eastAsia" w:ascii="宋体" w:hAnsi="宋体" w:eastAsia="宋体"/>
          <w:color w:val="FF0000"/>
          <w:sz w:val="24"/>
          <w:szCs w:val="24"/>
        </w:rPr>
        <w:t>）</w:t>
      </w:r>
    </w:p>
    <w:p>
      <w:pPr>
        <w:pStyle w:val="4"/>
        <w:shd w:val="clear" w:color="auto" w:fill="FFFFFF"/>
        <w:ind w:left="2520" w:leftChars="1200"/>
        <w:rPr>
          <w:rFonts w:ascii="宋体" w:hAnsi="宋体" w:eastAsia="宋体"/>
          <w:sz w:val="24"/>
          <w:szCs w:val="24"/>
        </w:rPr>
      </w:pPr>
      <w:r>
        <w:rPr>
          <w:rFonts w:ascii="Courier New" w:hAnsi="Courier New" w:cs="Courier New"/>
          <w:color w:val="000000"/>
          <w:sz w:val="20"/>
          <w:szCs w:val="20"/>
        </w:rPr>
        <w:t xml:space="preserve">age = </w:t>
      </w:r>
      <w:r>
        <w:rPr>
          <w:rFonts w:ascii="Courier New" w:hAnsi="Courier New" w:cs="Courier New"/>
          <w:color w:val="0000FF"/>
          <w:sz w:val="20"/>
          <w:szCs w:val="20"/>
        </w:rPr>
        <w:t>23</w:t>
      </w:r>
      <w:r>
        <w:rPr>
          <w:rFonts w:ascii="Courier New" w:hAnsi="Courier New" w:cs="Courier New"/>
          <w:color w:val="0000FF"/>
          <w:sz w:val="20"/>
          <w:szCs w:val="20"/>
        </w:rPr>
        <w:br w:type="textWrapping"/>
      </w:r>
      <w:r>
        <w:rPr>
          <w:rFonts w:ascii="Courier New" w:hAnsi="Courier New" w:cs="Courier New"/>
          <w:color w:val="000000"/>
          <w:sz w:val="20"/>
          <w:szCs w:val="20"/>
        </w:rPr>
        <w:t xml:space="preserve">start = </w:t>
      </w:r>
      <w:r>
        <w:rPr>
          <w:rFonts w:ascii="Courier New" w:hAnsi="Courier New" w:cs="Courier New"/>
          <w:color w:val="0000FF"/>
          <w:sz w:val="20"/>
          <w:szCs w:val="20"/>
        </w:rPr>
        <w:t>2</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age % </w:t>
      </w:r>
      <w:r>
        <w:rPr>
          <w:rFonts w:ascii="Courier New" w:hAnsi="Courier New" w:cs="Courier New"/>
          <w:color w:val="0000FF"/>
          <w:sz w:val="20"/>
          <w:szCs w:val="20"/>
        </w:rPr>
        <w:t xml:space="preserve">2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start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x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 xml:space="preserve">(start, age +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(x)</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在函数内部，可以调用其他函数。如果一个函数在内部调用自身本身，这个函数就是</w:t>
      </w:r>
      <w:bookmarkStart w:id="110" w:name="_Hlk104280340"/>
      <w:r>
        <w:rPr>
          <w:rFonts w:ascii="宋体" w:hAnsi="宋体" w:eastAsia="宋体"/>
          <w:sz w:val="24"/>
          <w:szCs w:val="24"/>
        </w:rPr>
        <w:t>______</w:t>
      </w:r>
      <w:bookmarkEnd w:id="110"/>
      <w:r>
        <w:rPr>
          <w:rFonts w:hint="eastAsia" w:ascii="宋体" w:hAnsi="宋体" w:eastAsia="宋体"/>
          <w:sz w:val="24"/>
          <w:szCs w:val="24"/>
        </w:rPr>
        <w:t>。</w:t>
      </w:r>
      <w:r>
        <w:rPr>
          <w:rFonts w:hint="eastAsia" w:ascii="宋体" w:hAnsi="宋体" w:eastAsia="宋体"/>
          <w:color w:val="FF0000"/>
          <w:sz w:val="24"/>
          <w:szCs w:val="24"/>
        </w:rPr>
        <w:t>（递归函数）</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如下函数返回两个数的平方和，如果只给一个变量，则另一个变量的默认值为整数</w:t>
      </w:r>
      <w:r>
        <w:rPr>
          <w:rFonts w:ascii="宋体" w:hAnsi="宋体" w:eastAsia="宋体"/>
          <w:sz w:val="24"/>
          <w:szCs w:val="24"/>
        </w:rPr>
        <w:t>10，请补充横线处代码。</w:t>
      </w:r>
      <w:r>
        <w:rPr>
          <w:rFonts w:hint="eastAsia" w:ascii="宋体" w:hAnsi="宋体" w:eastAsia="宋体"/>
          <w:color w:val="FF0000"/>
          <w:sz w:val="24"/>
          <w:szCs w:val="24"/>
        </w:rPr>
        <w:t>（a</w:t>
      </w:r>
      <w:r>
        <w:rPr>
          <w:rFonts w:ascii="宋体" w:hAnsi="宋体" w:eastAsia="宋体"/>
          <w:color w:val="FF0000"/>
          <w:sz w:val="24"/>
          <w:szCs w:val="24"/>
        </w:rPr>
        <w:t>,b=10</w:t>
      </w:r>
      <w:r>
        <w:rPr>
          <w:rFonts w:hint="eastAsia" w:ascii="宋体" w:hAnsi="宋体" w:eastAsia="宋体"/>
          <w:color w:val="FF0000"/>
          <w:sz w:val="24"/>
          <w:szCs w:val="24"/>
        </w:rPr>
        <w:t>）</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psum(______):</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a ** </w:t>
      </w:r>
      <w:r>
        <w:rPr>
          <w:rFonts w:ascii="Courier New" w:hAnsi="Courier New" w:cs="Courier New"/>
          <w:color w:val="0000FF"/>
          <w:sz w:val="20"/>
          <w:szCs w:val="20"/>
        </w:rPr>
        <w:t xml:space="preserve">2 </w:t>
      </w:r>
      <w:r>
        <w:rPr>
          <w:rFonts w:ascii="Courier New" w:hAnsi="Courier New" w:cs="Courier New"/>
          <w:color w:val="000000"/>
          <w:sz w:val="20"/>
          <w:szCs w:val="20"/>
        </w:rPr>
        <w:t xml:space="preserve">+ b ** </w:t>
      </w:r>
      <w:r>
        <w:rPr>
          <w:rFonts w:ascii="Courier New" w:hAnsi="Courier New" w:cs="Courier New"/>
          <w:color w:val="0000FF"/>
          <w:sz w:val="20"/>
          <w:szCs w:val="20"/>
        </w:rPr>
        <w:t>2</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______关键字声明匿名函数。</w:t>
      </w:r>
      <w:r>
        <w:rPr>
          <w:rFonts w:hint="eastAsia" w:ascii="宋体" w:hAnsi="宋体" w:eastAsia="宋体"/>
          <w:color w:val="FF0000"/>
          <w:sz w:val="24"/>
          <w:szCs w:val="24"/>
        </w:rPr>
        <w:t>（lambda）</w:t>
      </w:r>
    </w:p>
    <w:p>
      <w:pPr>
        <w:pStyle w:val="8"/>
        <w:numPr>
          <w:ilvl w:val="0"/>
          <w:numId w:val="199"/>
        </w:numPr>
        <w:ind w:firstLineChars="0"/>
        <w:rPr>
          <w:rFonts w:ascii="宋体" w:hAnsi="宋体" w:eastAsia="宋体"/>
          <w:sz w:val="24"/>
          <w:szCs w:val="24"/>
        </w:rPr>
      </w:pPr>
      <w:r>
        <w:rPr>
          <w:rFonts w:ascii="宋体" w:hAnsi="宋体" w:eastAsia="宋体"/>
          <w:sz w:val="24"/>
          <w:szCs w:val="24"/>
        </w:rPr>
        <w:t>f = lambda y=3, z=2: y**z，则语句 print(f(5))的输出结果为</w:t>
      </w:r>
      <w:bookmarkStart w:id="111" w:name="_Hlk104283424"/>
      <w:r>
        <w:rPr>
          <w:rFonts w:ascii="宋体" w:hAnsi="宋体" w:eastAsia="宋体"/>
          <w:sz w:val="24"/>
          <w:szCs w:val="24"/>
        </w:rPr>
        <w:t>______</w:t>
      </w:r>
      <w:r>
        <w:rPr>
          <w:rFonts w:hint="eastAsia" w:ascii="宋体" w:hAnsi="宋体" w:eastAsia="宋体"/>
          <w:sz w:val="24"/>
          <w:szCs w:val="24"/>
        </w:rPr>
        <w:t>。</w:t>
      </w:r>
      <w:r>
        <w:rPr>
          <w:rFonts w:hint="eastAsia" w:ascii="宋体" w:hAnsi="宋体" w:eastAsia="宋体"/>
          <w:color w:val="FF0000"/>
          <w:sz w:val="24"/>
          <w:szCs w:val="24"/>
        </w:rPr>
        <w:t>（2</w:t>
      </w:r>
      <w:r>
        <w:rPr>
          <w:rFonts w:ascii="宋体" w:hAnsi="宋体" w:eastAsia="宋体"/>
          <w:color w:val="FF0000"/>
          <w:sz w:val="24"/>
          <w:szCs w:val="24"/>
        </w:rPr>
        <w:t>5</w:t>
      </w:r>
      <w:r>
        <w:rPr>
          <w:rFonts w:hint="eastAsia" w:ascii="宋体" w:hAnsi="宋体" w:eastAsia="宋体"/>
          <w:color w:val="FF0000"/>
          <w:sz w:val="24"/>
          <w:szCs w:val="24"/>
        </w:rPr>
        <w:t>）</w:t>
      </w:r>
      <w:bookmarkEnd w:id="111"/>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已知</w:t>
      </w:r>
      <w:r>
        <w:rPr>
          <w:rFonts w:ascii="宋体" w:hAnsi="宋体" w:eastAsia="宋体"/>
          <w:sz w:val="24"/>
          <w:szCs w:val="24"/>
        </w:rPr>
        <w:t xml:space="preserve"> g = lambda x, y=3, z=5: x*y*z，则语句 print(g(1)) 的输出结果为______</w:t>
      </w:r>
      <w:r>
        <w:rPr>
          <w:rFonts w:hint="eastAsia" w:ascii="宋体" w:hAnsi="宋体" w:eastAsia="宋体"/>
          <w:sz w:val="24"/>
          <w:szCs w:val="24"/>
        </w:rPr>
        <w:t>。</w:t>
      </w:r>
      <w:bookmarkStart w:id="112" w:name="_Hlk104283480"/>
      <w:r>
        <w:rPr>
          <w:rFonts w:hint="eastAsia" w:ascii="宋体" w:hAnsi="宋体" w:eastAsia="宋体"/>
          <w:color w:val="FF0000"/>
          <w:sz w:val="24"/>
          <w:szCs w:val="24"/>
        </w:rPr>
        <w:t>（</w:t>
      </w:r>
      <w:r>
        <w:rPr>
          <w:rFonts w:ascii="宋体" w:hAnsi="宋体" w:eastAsia="宋体"/>
          <w:color w:val="FF0000"/>
          <w:sz w:val="24"/>
          <w:szCs w:val="24"/>
        </w:rPr>
        <w:t>15</w:t>
      </w:r>
      <w:r>
        <w:rPr>
          <w:rFonts w:hint="eastAsia" w:ascii="宋体" w:hAnsi="宋体" w:eastAsia="宋体"/>
          <w:color w:val="FF0000"/>
          <w:sz w:val="24"/>
          <w:szCs w:val="24"/>
        </w:rPr>
        <w:t>）</w:t>
      </w:r>
      <w:bookmarkEnd w:id="112"/>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已知函数定义</w:t>
      </w:r>
      <w:r>
        <w:rPr>
          <w:rFonts w:ascii="宋体" w:hAnsi="宋体" w:eastAsia="宋体"/>
          <w:sz w:val="24"/>
          <w:szCs w:val="24"/>
        </w:rPr>
        <w:t xml:space="preserve"> def func(**p):return sum(p.values())，那么表达式 func(x=1, y=2, z=3) 的值为________。</w:t>
      </w:r>
      <w:bookmarkStart w:id="113" w:name="_Hlk104283856"/>
      <w:r>
        <w:rPr>
          <w:rFonts w:hint="eastAsia" w:ascii="宋体" w:hAnsi="宋体" w:eastAsia="宋体"/>
          <w:color w:val="FF0000"/>
          <w:sz w:val="24"/>
          <w:szCs w:val="24"/>
        </w:rPr>
        <w:t>（</w:t>
      </w:r>
      <w:r>
        <w:rPr>
          <w:rFonts w:ascii="宋体" w:hAnsi="宋体" w:eastAsia="宋体"/>
          <w:color w:val="FF0000"/>
          <w:sz w:val="24"/>
          <w:szCs w:val="24"/>
        </w:rPr>
        <w:t>6</w:t>
      </w:r>
      <w:r>
        <w:rPr>
          <w:rFonts w:hint="eastAsia" w:ascii="宋体" w:hAnsi="宋体" w:eastAsia="宋体"/>
          <w:color w:val="FF0000"/>
          <w:sz w:val="24"/>
          <w:szCs w:val="24"/>
        </w:rPr>
        <w:t>）</w:t>
      </w:r>
      <w:bookmarkEnd w:id="113"/>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如果函数中没有</w:t>
      </w:r>
      <w:r>
        <w:rPr>
          <w:rFonts w:ascii="宋体" w:hAnsi="宋体" w:eastAsia="宋体"/>
          <w:sz w:val="24"/>
          <w:szCs w:val="24"/>
        </w:rPr>
        <w:t>return语句或者return语句不带任何返回值，那么该函数的返回值为</w:t>
      </w:r>
      <w:bookmarkStart w:id="114" w:name="_Hlk104283822"/>
      <w:r>
        <w:rPr>
          <w:rFonts w:ascii="宋体" w:hAnsi="宋体" w:eastAsia="宋体"/>
          <w:sz w:val="24"/>
          <w:szCs w:val="24"/>
        </w:rPr>
        <w:t>________。</w:t>
      </w:r>
      <w:bookmarkEnd w:id="114"/>
      <w:r>
        <w:rPr>
          <w:rFonts w:hint="eastAsia" w:ascii="宋体" w:hAnsi="宋体" w:eastAsia="宋体"/>
          <w:color w:val="FF0000"/>
          <w:sz w:val="24"/>
          <w:szCs w:val="24"/>
        </w:rPr>
        <w:t>（</w:t>
      </w:r>
      <w:r>
        <w:rPr>
          <w:rFonts w:ascii="宋体" w:hAnsi="宋体" w:eastAsia="宋体"/>
          <w:color w:val="FF0000"/>
          <w:sz w:val="24"/>
          <w:szCs w:val="24"/>
        </w:rPr>
        <w:t>N</w:t>
      </w:r>
      <w:r>
        <w:rPr>
          <w:rFonts w:hint="eastAsia" w:ascii="宋体" w:hAnsi="宋体" w:eastAsia="宋体"/>
          <w:color w:val="FF0000"/>
          <w:sz w:val="24"/>
          <w:szCs w:val="24"/>
        </w:rPr>
        <w:t>one）</w:t>
      </w:r>
    </w:p>
    <w:p>
      <w:pPr>
        <w:pStyle w:val="8"/>
        <w:numPr>
          <w:ilvl w:val="0"/>
          <w:numId w:val="199"/>
        </w:numPr>
        <w:ind w:firstLineChars="0"/>
        <w:rPr>
          <w:rFonts w:ascii="宋体" w:hAnsi="宋体" w:eastAsia="宋体"/>
          <w:sz w:val="24"/>
          <w:szCs w:val="24"/>
        </w:rPr>
      </w:pPr>
      <w:bookmarkStart w:id="115" w:name="_Hlk104376309"/>
      <w:r>
        <w:rPr>
          <w:rFonts w:hint="eastAsia" w:ascii="宋体" w:hAnsi="宋体" w:eastAsia="宋体"/>
          <w:sz w:val="24"/>
          <w:szCs w:val="24"/>
        </w:rPr>
        <w:t>以下代码的运行结果为</w:t>
      </w:r>
      <w:bookmarkStart w:id="116" w:name="_Hlk104323648"/>
      <w:r>
        <w:rPr>
          <w:rFonts w:ascii="宋体" w:hAnsi="宋体" w:eastAsia="宋体"/>
          <w:sz w:val="24"/>
          <w:szCs w:val="24"/>
        </w:rPr>
        <w:t>________</w:t>
      </w:r>
      <w:bookmarkEnd w:id="116"/>
      <w:r>
        <w:rPr>
          <w:rFonts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3</w:t>
      </w:r>
      <w:r>
        <w:rPr>
          <w:rFonts w:hint="eastAsia" w:ascii="宋体" w:hAnsi="宋体" w:eastAsia="宋体"/>
          <w:color w:val="FF0000"/>
          <w:sz w:val="24"/>
          <w:szCs w:val="24"/>
        </w:rPr>
        <w:t>）</w:t>
      </w:r>
      <w:bookmarkEnd w:id="115"/>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foo():</w:t>
      </w:r>
      <w:r>
        <w:rPr>
          <w:rFonts w:ascii="Courier New" w:hAnsi="Courier New" w:cs="Courier New"/>
          <w:color w:val="000000"/>
          <w:sz w:val="20"/>
          <w:szCs w:val="20"/>
        </w:rPr>
        <w:br w:type="textWrapping"/>
      </w:r>
      <w:r>
        <w:rPr>
          <w:rFonts w:ascii="Courier New" w:hAnsi="Courier New" w:cs="Courier New"/>
          <w:color w:val="000000"/>
          <w:sz w:val="20"/>
          <w:szCs w:val="20"/>
        </w:rPr>
        <w:t xml:space="preserve">     m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bar():</w:t>
      </w:r>
      <w:r>
        <w:rPr>
          <w:rFonts w:ascii="Courier New" w:hAnsi="Courier New" w:cs="Courier New"/>
          <w:color w:val="000000"/>
          <w:sz w:val="20"/>
          <w:szCs w:val="20"/>
        </w:rPr>
        <w:br w:type="textWrapping"/>
      </w:r>
      <w:r>
        <w:rPr>
          <w:rFonts w:ascii="Courier New" w:hAnsi="Courier New" w:cs="Courier New"/>
          <w:color w:val="000000"/>
          <w:sz w:val="20"/>
          <w:szCs w:val="20"/>
        </w:rPr>
        <w:t xml:space="preserve">          n = </w:t>
      </w:r>
      <w:r>
        <w:rPr>
          <w:rFonts w:ascii="Courier New" w:hAnsi="Courier New" w:cs="Courier New"/>
          <w:color w:val="0000FF"/>
          <w:sz w:val="20"/>
          <w:szCs w:val="20"/>
        </w:rPr>
        <w:t>2</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m + n</w:t>
      </w:r>
      <w:r>
        <w:rPr>
          <w:rFonts w:ascii="Courier New" w:hAnsi="Courier New" w:cs="Courier New"/>
          <w:color w:val="000000"/>
          <w:sz w:val="20"/>
          <w:szCs w:val="20"/>
        </w:rPr>
        <w:br w:type="textWrapping"/>
      </w:r>
      <w:r>
        <w:rPr>
          <w:rFonts w:ascii="Courier New" w:hAnsi="Courier New" w:cs="Courier New"/>
          <w:color w:val="000000"/>
          <w:sz w:val="20"/>
          <w:szCs w:val="20"/>
        </w:rPr>
        <w:t xml:space="preserve">     m = bar()</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(m)</w:t>
      </w:r>
      <w:r>
        <w:rPr>
          <w:rFonts w:ascii="Courier New" w:hAnsi="Courier New" w:cs="Courier New"/>
          <w:color w:val="000000"/>
          <w:sz w:val="20"/>
          <w:szCs w:val="20"/>
        </w:rPr>
        <w:br w:type="textWrapping"/>
      </w:r>
      <w:r>
        <w:rPr>
          <w:rFonts w:ascii="Courier New" w:hAnsi="Courier New" w:cs="Courier New"/>
          <w:color w:val="000000"/>
          <w:sz w:val="20"/>
          <w:szCs w:val="20"/>
        </w:rPr>
        <w:t>foo()</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下面程序打开一个文件，逐行打印，请完善程序。</w:t>
      </w:r>
      <w:bookmarkStart w:id="117" w:name="_Hlk104323797"/>
      <w:r>
        <w:rPr>
          <w:rFonts w:hint="eastAsia" w:ascii="宋体" w:hAnsi="宋体" w:eastAsia="宋体"/>
          <w:color w:val="FF0000"/>
          <w:sz w:val="24"/>
          <w:szCs w:val="24"/>
        </w:rPr>
        <w:t>（with）</w:t>
      </w:r>
      <w:bookmarkEnd w:id="117"/>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leftChars="1200"/>
        <w:jc w:val="left"/>
        <w:rPr>
          <w:rFonts w:ascii="Courier New" w:hAnsi="Courier New" w:eastAsia="宋体" w:cs="Courier New"/>
          <w:color w:val="000000"/>
          <w:kern w:val="0"/>
          <w:sz w:val="20"/>
          <w:szCs w:val="20"/>
        </w:rPr>
      </w:pPr>
      <w:r>
        <w:rPr>
          <w:rFonts w:ascii="宋体" w:hAnsi="宋体" w:eastAsia="宋体"/>
          <w:sz w:val="24"/>
          <w:szCs w:val="24"/>
        </w:rPr>
        <w:t>_____</w:t>
      </w:r>
      <w:r>
        <w:rPr>
          <w:rFonts w:ascii="Courier New" w:hAnsi="Courier New" w:eastAsia="宋体" w:cs="Courier New"/>
          <w:b/>
          <w:bCs/>
          <w:color w:val="000080"/>
          <w:kern w:val="0"/>
          <w:sz w:val="20"/>
          <w:szCs w:val="20"/>
        </w:rPr>
        <w:t xml:space="preserve"> </w:t>
      </w:r>
      <w:r>
        <w:rPr>
          <w:rFonts w:ascii="Courier New" w:hAnsi="Courier New" w:eastAsia="宋体" w:cs="Courier New"/>
          <w:color w:val="000080"/>
          <w:kern w:val="0"/>
          <w:sz w:val="20"/>
          <w:szCs w:val="20"/>
        </w:rPr>
        <w:t>open</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"1.py"</w:t>
      </w:r>
      <w:r>
        <w:rPr>
          <w:rFonts w:ascii="Courier New" w:hAnsi="Courier New" w:eastAsia="宋体" w:cs="Courier New"/>
          <w:color w:val="000000"/>
          <w:kern w:val="0"/>
          <w:sz w:val="20"/>
          <w:szCs w:val="20"/>
        </w:rPr>
        <w:t xml:space="preserve">, </w:t>
      </w:r>
      <w:r>
        <w:rPr>
          <w:rFonts w:ascii="Courier New" w:hAnsi="Courier New" w:eastAsia="宋体" w:cs="Courier New"/>
          <w:b/>
          <w:bCs/>
          <w:color w:val="008080"/>
          <w:kern w:val="0"/>
          <w:sz w:val="20"/>
          <w:szCs w:val="20"/>
        </w:rPr>
        <w:t>"r"</w:t>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as </w:t>
      </w:r>
      <w:r>
        <w:rPr>
          <w:rFonts w:ascii="Courier New" w:hAnsi="Courier New" w:eastAsia="宋体" w:cs="Courier New"/>
          <w:color w:val="000000"/>
          <w:kern w:val="0"/>
          <w:sz w:val="20"/>
          <w:szCs w:val="20"/>
        </w:rPr>
        <w:t>f:</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while True</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aLine = f.readline()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 xml:space="preserve">aLine != </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(aLine)</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else</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break</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如果目录</w:t>
      </w:r>
      <w:r>
        <w:rPr>
          <w:rFonts w:ascii="宋体" w:hAnsi="宋体" w:eastAsia="宋体"/>
          <w:sz w:val="24"/>
          <w:szCs w:val="24"/>
        </w:rPr>
        <w:t>"d:\python"不存在，则创建该目录，</w:t>
      </w:r>
      <w:r>
        <w:rPr>
          <w:rFonts w:hint="eastAsia" w:ascii="宋体" w:hAnsi="宋体" w:eastAsia="宋体"/>
          <w:sz w:val="24"/>
          <w:szCs w:val="24"/>
        </w:rPr>
        <w:t>请</w:t>
      </w:r>
      <w:r>
        <w:rPr>
          <w:rFonts w:ascii="宋体" w:hAnsi="宋体" w:eastAsia="宋体"/>
          <w:sz w:val="24"/>
          <w:szCs w:val="24"/>
        </w:rPr>
        <w:t>完善程序。</w:t>
      </w:r>
      <w:r>
        <w:rPr>
          <w:rFonts w:hint="eastAsia" w:ascii="宋体" w:hAnsi="宋体" w:eastAsia="宋体"/>
          <w:color w:val="FF0000"/>
          <w:sz w:val="24"/>
          <w:szCs w:val="24"/>
        </w:rPr>
        <w:t>（</w:t>
      </w:r>
      <w:r>
        <w:rPr>
          <w:rFonts w:ascii="宋体" w:hAnsi="宋体" w:eastAsia="宋体"/>
          <w:color w:val="FF0000"/>
          <w:sz w:val="24"/>
          <w:szCs w:val="24"/>
        </w:rPr>
        <w:t>os.path.exists</w:t>
      </w:r>
      <w:r>
        <w:rPr>
          <w:rFonts w:hint="eastAsia" w:ascii="宋体" w:hAnsi="宋体" w:eastAsia="宋体"/>
          <w:color w:val="FF000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520" w:leftChars="12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import </w:t>
      </w:r>
      <w:r>
        <w:rPr>
          <w:rFonts w:ascii="Courier New" w:hAnsi="Courier New" w:eastAsia="宋体" w:cs="Courier New"/>
          <w:color w:val="000000"/>
          <w:kern w:val="0"/>
          <w:sz w:val="20"/>
          <w:szCs w:val="20"/>
        </w:rPr>
        <w:t>os</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 xml:space="preserve">if not </w:t>
      </w:r>
      <w:r>
        <w:rPr>
          <w:rFonts w:ascii="Courier New" w:hAnsi="Courier New" w:eastAsia="宋体" w:cs="Courier New"/>
          <w:color w:val="000000"/>
          <w:kern w:val="0"/>
          <w:sz w:val="20"/>
          <w:szCs w:val="20"/>
        </w:rPr>
        <w:t>________(</w:t>
      </w:r>
      <w:r>
        <w:rPr>
          <w:rFonts w:ascii="Courier New" w:hAnsi="Courier New" w:eastAsia="宋体" w:cs="Courier New"/>
          <w:b/>
          <w:bCs/>
          <w:color w:val="008080"/>
          <w:kern w:val="0"/>
          <w:sz w:val="20"/>
          <w:szCs w:val="20"/>
        </w:rPr>
        <w:t>"d:\python"</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os.mkdir(</w:t>
      </w:r>
      <w:r>
        <w:rPr>
          <w:rFonts w:ascii="Courier New" w:hAnsi="Courier New" w:eastAsia="宋体" w:cs="Courier New"/>
          <w:b/>
          <w:bCs/>
          <w:color w:val="008080"/>
          <w:kern w:val="0"/>
          <w:sz w:val="20"/>
          <w:szCs w:val="20"/>
        </w:rPr>
        <w:t>"d:\python"</w:t>
      </w:r>
      <w:r>
        <w:rPr>
          <w:rFonts w:ascii="Courier New" w:hAnsi="Courier New" w:eastAsia="宋体" w:cs="Courier New"/>
          <w:color w:val="000000"/>
          <w:kern w:val="0"/>
          <w:sz w:val="20"/>
          <w:szCs w:val="20"/>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以下代码的运行结果为</w:t>
      </w:r>
      <w:bookmarkStart w:id="118" w:name="_Hlk104387887"/>
      <w:r>
        <w:rPr>
          <w:rFonts w:ascii="宋体" w:hAnsi="宋体" w:eastAsia="宋体"/>
          <w:sz w:val="24"/>
          <w:szCs w:val="24"/>
        </w:rPr>
        <w:t>________</w:t>
      </w:r>
      <w:bookmarkEnd w:id="118"/>
      <w:r>
        <w:rPr>
          <w:rFonts w:ascii="宋体" w:hAnsi="宋体" w:eastAsia="宋体"/>
          <w:sz w:val="24"/>
          <w:szCs w:val="24"/>
        </w:rPr>
        <w:t>。</w:t>
      </w:r>
      <w:r>
        <w:rPr>
          <w:rFonts w:ascii="宋体" w:hAnsi="宋体" w:eastAsia="宋体"/>
          <w:color w:val="FF0000"/>
          <w:sz w:val="24"/>
          <w:szCs w:val="24"/>
        </w:rPr>
        <w:t>（100）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class </w:t>
      </w:r>
      <w:r>
        <w:rPr>
          <w:rFonts w:ascii="Courier New" w:hAnsi="Courier New" w:eastAsia="宋体" w:cs="Courier New"/>
          <w:color w:val="000000"/>
          <w:kern w:val="0"/>
          <w:sz w:val="20"/>
          <w:szCs w:val="20"/>
        </w:rPr>
        <w:t>Account: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,id):</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.id=id</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808080"/>
          <w:kern w:val="0"/>
          <w:sz w:val="20"/>
          <w:szCs w:val="20"/>
        </w:rPr>
        <w:t>id</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888</w:t>
      </w:r>
      <w:r>
        <w:rPr>
          <w:rFonts w:ascii="Courier New" w:hAnsi="Courier New" w:eastAsia="宋体" w:cs="Courier New"/>
          <w:color w:val="0000FF"/>
          <w:kern w:val="0"/>
          <w:sz w:val="20"/>
          <w:szCs w:val="20"/>
        </w:rPr>
        <w:br w:type="textWrapping"/>
      </w:r>
      <w:r>
        <w:rPr>
          <w:rFonts w:ascii="Courier New" w:hAnsi="Courier New" w:eastAsia="宋体" w:cs="Courier New"/>
          <w:color w:val="000000"/>
          <w:kern w:val="0"/>
          <w:sz w:val="20"/>
          <w:szCs w:val="20"/>
        </w:rPr>
        <w:t>acc=Account(</w:t>
      </w:r>
      <w:r>
        <w:rPr>
          <w:rFonts w:ascii="Courier New" w:hAnsi="Courier New" w:eastAsia="宋体" w:cs="Courier New"/>
          <w:color w:val="0000FF"/>
          <w:kern w:val="0"/>
          <w:sz w:val="20"/>
          <w:szCs w:val="20"/>
        </w:rPr>
        <w:t>100</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(acc.id)</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以下代码的运行结果为</w:t>
      </w:r>
      <w:r>
        <w:rPr>
          <w:rFonts w:ascii="宋体" w:hAnsi="宋体" w:eastAsia="宋体"/>
          <w:sz w:val="24"/>
          <w:szCs w:val="24"/>
        </w:rPr>
        <w:t>________。</w:t>
      </w:r>
      <w:r>
        <w:rPr>
          <w:rFonts w:ascii="宋体" w:hAnsi="宋体" w:eastAsia="宋体"/>
          <w:color w:val="FF0000"/>
          <w:sz w:val="24"/>
          <w:szCs w:val="24"/>
        </w:rPr>
        <w:t>（11）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class </w:t>
      </w:r>
      <w:r>
        <w:rPr>
          <w:rFonts w:ascii="Courier New" w:hAnsi="Courier New" w:eastAsia="宋体" w:cs="Courier New"/>
          <w:color w:val="000000"/>
          <w:kern w:val="0"/>
          <w:sz w:val="20"/>
          <w:szCs w:val="20"/>
        </w:rPr>
        <w:t>A:</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def </w:t>
      </w:r>
      <w:r>
        <w:rPr>
          <w:rFonts w:ascii="Courier New" w:hAnsi="Courier New" w:eastAsia="宋体" w:cs="Courier New"/>
          <w:color w:val="B200B2"/>
          <w:kern w:val="0"/>
          <w:sz w:val="20"/>
          <w:szCs w:val="20"/>
        </w:rPr>
        <w:t>__init__</w:t>
      </w:r>
      <w:r>
        <w:rPr>
          <w:rFonts w:ascii="Courier New" w:hAnsi="Courier New" w:eastAsia="宋体" w:cs="Courier New"/>
          <w:color w:val="000000"/>
          <w:kern w:val="0"/>
          <w:sz w:val="20"/>
          <w:szCs w:val="20"/>
        </w:rPr>
        <w:t>(</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,a,b,c):</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94558D"/>
          <w:kern w:val="0"/>
          <w:sz w:val="20"/>
          <w:szCs w:val="20"/>
        </w:rPr>
        <w:t>self</w:t>
      </w:r>
      <w:r>
        <w:rPr>
          <w:rFonts w:ascii="Courier New" w:hAnsi="Courier New" w:eastAsia="宋体" w:cs="Courier New"/>
          <w:color w:val="000000"/>
          <w:kern w:val="0"/>
          <w:sz w:val="20"/>
          <w:szCs w:val="20"/>
        </w:rPr>
        <w:t>.x=a+b+c</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a=A(</w:t>
      </w:r>
      <w:r>
        <w:rPr>
          <w:rFonts w:ascii="Courier New" w:hAnsi="Courier New" w:eastAsia="宋体" w:cs="Courier New"/>
          <w:color w:val="0000FF"/>
          <w:kern w:val="0"/>
          <w:sz w:val="20"/>
          <w:szCs w:val="20"/>
        </w:rPr>
        <w:t>6</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2</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(a.x)</w:t>
      </w:r>
    </w:p>
    <w:p>
      <w:pPr>
        <w:rPr>
          <w:rFonts w:ascii="宋体" w:hAnsi="宋体" w:eastAsia="宋体"/>
          <w:sz w:val="24"/>
          <w:szCs w:val="24"/>
        </w:rPr>
      </w:pP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类对象支持两种操作：属性引用和</w:t>
      </w:r>
      <w:bookmarkStart w:id="119" w:name="_Hlk104387958"/>
      <w:r>
        <w:rPr>
          <w:rFonts w:ascii="宋体" w:hAnsi="宋体" w:eastAsia="宋体"/>
          <w:sz w:val="24"/>
          <w:szCs w:val="24"/>
        </w:rPr>
        <w:t>________</w:t>
      </w:r>
      <w:bookmarkEnd w:id="119"/>
      <w:r>
        <w:rPr>
          <w:rFonts w:hint="eastAsia" w:ascii="宋体" w:hAnsi="宋体" w:eastAsia="宋体"/>
          <w:sz w:val="24"/>
          <w:szCs w:val="24"/>
        </w:rPr>
        <w:t>。</w:t>
      </w:r>
      <w:r>
        <w:rPr>
          <w:rFonts w:hint="eastAsia" w:ascii="宋体" w:hAnsi="宋体" w:eastAsia="宋体"/>
          <w:color w:val="FF0000"/>
          <w:sz w:val="24"/>
          <w:szCs w:val="24"/>
        </w:rPr>
        <w:t>（实例化）</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类的方法与普通的函数只有一个特别的区别——它们必须有一个额外的第一个参数名称</w:t>
      </w:r>
      <w:r>
        <w:rPr>
          <w:rFonts w:ascii="宋体" w:hAnsi="宋体" w:eastAsia="宋体"/>
          <w:sz w:val="24"/>
          <w:szCs w:val="24"/>
        </w:rPr>
        <w:t>, 按照惯例它的名称是</w:t>
      </w:r>
      <w:bookmarkStart w:id="120" w:name="_Hlk104388014"/>
      <w:r>
        <w:rPr>
          <w:rFonts w:ascii="宋体" w:hAnsi="宋体" w:eastAsia="宋体"/>
          <w:sz w:val="24"/>
          <w:szCs w:val="24"/>
        </w:rPr>
        <w:t>________</w:t>
      </w:r>
      <w:bookmarkEnd w:id="120"/>
      <w:r>
        <w:rPr>
          <w:rFonts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self</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在类的内部，使用</w:t>
      </w:r>
      <w:bookmarkStart w:id="121" w:name="_Hlk104388322"/>
      <w:r>
        <w:rPr>
          <w:rFonts w:ascii="宋体" w:hAnsi="宋体" w:eastAsia="宋体"/>
          <w:sz w:val="24"/>
          <w:szCs w:val="24"/>
        </w:rPr>
        <w:t>________</w:t>
      </w:r>
      <w:bookmarkEnd w:id="121"/>
      <w:r>
        <w:rPr>
          <w:rFonts w:ascii="宋体" w:hAnsi="宋体" w:eastAsia="宋体"/>
          <w:sz w:val="24"/>
          <w:szCs w:val="24"/>
        </w:rPr>
        <w:t>关键字来定义一个方法</w:t>
      </w:r>
      <w:r>
        <w:rPr>
          <w:rFonts w:hint="eastAsia" w:ascii="宋体" w:hAnsi="宋体" w:eastAsia="宋体"/>
          <w:sz w:val="24"/>
          <w:szCs w:val="24"/>
        </w:rPr>
        <w:t>。</w:t>
      </w:r>
      <w:r>
        <w:rPr>
          <w:rFonts w:hint="eastAsia" w:ascii="宋体" w:hAnsi="宋体" w:eastAsia="宋体"/>
          <w:color w:val="FF0000"/>
          <w:sz w:val="24"/>
          <w:szCs w:val="24"/>
        </w:rPr>
        <w:t>（def）</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由于</w:t>
      </w:r>
      <w:r>
        <w:rPr>
          <w:rFonts w:ascii="宋体" w:hAnsi="宋体" w:eastAsia="宋体"/>
          <w:sz w:val="24"/>
          <w:szCs w:val="24"/>
        </w:rPr>
        <w:t>Python是</w:t>
      </w:r>
      <w:bookmarkStart w:id="122" w:name="_Hlk104395950"/>
      <w:r>
        <w:rPr>
          <w:rFonts w:ascii="宋体" w:hAnsi="宋体" w:eastAsia="宋体"/>
          <w:sz w:val="24"/>
          <w:szCs w:val="24"/>
        </w:rPr>
        <w:t>________</w:t>
      </w:r>
      <w:bookmarkEnd w:id="122"/>
      <w:r>
        <w:rPr>
          <w:rFonts w:ascii="宋体" w:hAnsi="宋体" w:eastAsia="宋体"/>
          <w:sz w:val="24"/>
          <w:szCs w:val="24"/>
        </w:rPr>
        <w:t>语言，根据类创建的实例可以任意绑定属性。</w:t>
      </w:r>
      <w:r>
        <w:rPr>
          <w:rFonts w:hint="eastAsia" w:ascii="宋体" w:hAnsi="宋体" w:eastAsia="宋体"/>
          <w:color w:val="FF0000"/>
          <w:sz w:val="24"/>
          <w:szCs w:val="24"/>
        </w:rPr>
        <w:t>（动态）</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即便</w:t>
      </w:r>
      <w:r>
        <w:rPr>
          <w:rFonts w:ascii="宋体" w:hAnsi="宋体" w:eastAsia="宋体"/>
          <w:sz w:val="24"/>
          <w:szCs w:val="24"/>
        </w:rPr>
        <w:t xml:space="preserve"> Python 程序的语法是正确的，在运行它的时候，也有可能发生错误。运行期检测到的错误被称为________。</w:t>
      </w:r>
      <w:r>
        <w:rPr>
          <w:rFonts w:hint="eastAsia" w:ascii="宋体" w:hAnsi="宋体" w:eastAsia="宋体"/>
          <w:color w:val="FF0000"/>
          <w:sz w:val="24"/>
          <w:szCs w:val="24"/>
        </w:rPr>
        <w:t>（</w:t>
      </w:r>
      <w:r>
        <w:rPr>
          <w:rFonts w:ascii="宋体" w:hAnsi="宋体" w:eastAsia="宋体"/>
          <w:color w:val="FF0000"/>
          <w:sz w:val="24"/>
          <w:szCs w:val="24"/>
        </w:rPr>
        <w:t>异常</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bookmarkStart w:id="123" w:name="_Hlk104485032"/>
      <w:r>
        <w:rPr>
          <w:rFonts w:hint="eastAsia" w:ascii="宋体" w:hAnsi="宋体" w:eastAsia="宋体"/>
          <w:sz w:val="24"/>
          <w:szCs w:val="24"/>
        </w:rPr>
        <w:t>请完善以下代码：</w:t>
      </w:r>
      <w:r>
        <w:rPr>
          <w:rFonts w:hint="eastAsia" w:ascii="宋体" w:hAnsi="宋体" w:eastAsia="宋体"/>
          <w:color w:val="FF0000"/>
          <w:sz w:val="24"/>
          <w:szCs w:val="24"/>
        </w:rPr>
        <w:t>（reshape）</w:t>
      </w:r>
      <w:bookmarkEnd w:id="123"/>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30" w:leftChars="13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import </w:t>
      </w:r>
      <w:r>
        <w:rPr>
          <w:rFonts w:ascii="Courier New" w:hAnsi="Courier New" w:eastAsia="宋体" w:cs="Courier New"/>
          <w:color w:val="000000"/>
          <w:kern w:val="0"/>
          <w:sz w:val="20"/>
          <w:szCs w:val="20"/>
        </w:rPr>
        <w:t xml:space="preserve">numpy </w:t>
      </w:r>
      <w:r>
        <w:rPr>
          <w:rFonts w:ascii="Courier New" w:hAnsi="Courier New" w:eastAsia="宋体" w:cs="Courier New"/>
          <w:b/>
          <w:bCs/>
          <w:color w:val="000080"/>
          <w:kern w:val="0"/>
          <w:sz w:val="20"/>
          <w:szCs w:val="20"/>
        </w:rPr>
        <w:t xml:space="preserve">as </w:t>
      </w:r>
      <w:r>
        <w:rPr>
          <w:rFonts w:ascii="Courier New" w:hAnsi="Courier New" w:eastAsia="宋体" w:cs="Courier New"/>
          <w:color w:val="000000"/>
          <w:kern w:val="0"/>
          <w:sz w:val="20"/>
          <w:szCs w:val="20"/>
        </w:rPr>
        <w:t>np</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a = np.array([[</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2</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 [</w:t>
      </w:r>
      <w:r>
        <w:rPr>
          <w:rFonts w:ascii="Courier New" w:hAnsi="Courier New" w:eastAsia="宋体" w:cs="Courier New"/>
          <w:color w:val="0000FF"/>
          <w:kern w:val="0"/>
          <w:sz w:val="20"/>
          <w:szCs w:val="20"/>
        </w:rPr>
        <w:t>4</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5</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6</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i/>
          <w:iCs/>
          <w:color w:val="808080"/>
          <w:kern w:val="0"/>
          <w:sz w:val="20"/>
          <w:szCs w:val="20"/>
        </w:rPr>
        <w:t># print(a.shape)</w:t>
      </w:r>
      <w:r>
        <w:rPr>
          <w:rFonts w:ascii="Courier New" w:hAnsi="Courier New" w:eastAsia="宋体" w:cs="Courier New"/>
          <w:i/>
          <w:iCs/>
          <w:color w:val="808080"/>
          <w:kern w:val="0"/>
          <w:sz w:val="20"/>
          <w:szCs w:val="20"/>
        </w:rPr>
        <w:br w:type="textWrapping"/>
      </w:r>
      <w:r>
        <w:rPr>
          <w:rFonts w:ascii="Courier New" w:hAnsi="Courier New" w:eastAsia="宋体" w:cs="Courier New"/>
          <w:color w:val="000000"/>
          <w:kern w:val="0"/>
          <w:sz w:val="20"/>
          <w:szCs w:val="20"/>
        </w:rPr>
        <w:t>b = a.________(</w:t>
      </w:r>
      <w:r>
        <w:rPr>
          <w:rFonts w:ascii="Courier New" w:hAnsi="Courier New" w:eastAsia="宋体" w:cs="Courier New"/>
          <w:color w:val="0000FF"/>
          <w:kern w:val="0"/>
          <w:sz w:val="20"/>
          <w:szCs w:val="20"/>
        </w:rPr>
        <w:t>3</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2</w:t>
      </w:r>
      <w:r>
        <w:rPr>
          <w:rFonts w:ascii="Courier New" w:hAnsi="Courier New" w:eastAsia="宋体" w:cs="Courier New"/>
          <w:color w:val="000000"/>
          <w:kern w:val="0"/>
          <w:sz w:val="20"/>
          <w:szCs w:val="20"/>
        </w:rPr>
        <w:t xml:space="preserve">)  </w:t>
      </w:r>
      <w:r>
        <w:rPr>
          <w:rFonts w:ascii="Courier New" w:hAnsi="Courier New" w:eastAsia="宋体" w:cs="Courier New"/>
          <w:i/>
          <w:iCs/>
          <w:color w:val="808080"/>
          <w:kern w:val="0"/>
          <w:sz w:val="20"/>
          <w:szCs w:val="20"/>
        </w:rPr>
        <w:t xml:space="preserve"># </w:t>
      </w:r>
      <w:r>
        <w:rPr>
          <w:rFonts w:hint="eastAsia" w:ascii="宋体" w:hAnsi="宋体" w:eastAsia="宋体" w:cs="Courier New"/>
          <w:i/>
          <w:iCs/>
          <w:color w:val="808080"/>
          <w:kern w:val="0"/>
          <w:sz w:val="20"/>
          <w:szCs w:val="20"/>
        </w:rPr>
        <w:t>将数组</w:t>
      </w:r>
      <w:r>
        <w:rPr>
          <w:rFonts w:ascii="Courier New" w:hAnsi="Courier New" w:eastAsia="宋体" w:cs="Courier New"/>
          <w:i/>
          <w:iCs/>
          <w:color w:val="808080"/>
          <w:kern w:val="0"/>
          <w:sz w:val="20"/>
          <w:szCs w:val="20"/>
        </w:rPr>
        <w:t>a</w:t>
      </w:r>
      <w:r>
        <w:rPr>
          <w:rFonts w:hint="eastAsia" w:ascii="宋体" w:hAnsi="宋体" w:eastAsia="宋体" w:cs="Courier New"/>
          <w:i/>
          <w:iCs/>
          <w:color w:val="808080"/>
          <w:kern w:val="0"/>
          <w:sz w:val="20"/>
          <w:szCs w:val="20"/>
        </w:rPr>
        <w:t>变为</w:t>
      </w:r>
      <w:r>
        <w:rPr>
          <w:rFonts w:ascii="Courier New" w:hAnsi="Courier New" w:eastAsia="宋体" w:cs="Courier New"/>
          <w:i/>
          <w:iCs/>
          <w:color w:val="808080"/>
          <w:kern w:val="0"/>
          <w:sz w:val="20"/>
          <w:szCs w:val="20"/>
        </w:rPr>
        <w:t>3</w:t>
      </w:r>
      <w:r>
        <w:rPr>
          <w:rFonts w:hint="eastAsia" w:ascii="宋体" w:hAnsi="宋体" w:eastAsia="宋体" w:cs="Courier New"/>
          <w:i/>
          <w:iCs/>
          <w:color w:val="808080"/>
          <w:kern w:val="0"/>
          <w:sz w:val="20"/>
          <w:szCs w:val="20"/>
        </w:rPr>
        <w:t>行</w:t>
      </w:r>
      <w:r>
        <w:rPr>
          <w:rFonts w:ascii="Courier New" w:hAnsi="Courier New" w:eastAsia="宋体" w:cs="Courier New"/>
          <w:i/>
          <w:iCs/>
          <w:color w:val="808080"/>
          <w:kern w:val="0"/>
          <w:sz w:val="20"/>
          <w:szCs w:val="20"/>
        </w:rPr>
        <w:t>2</w:t>
      </w:r>
      <w:r>
        <w:rPr>
          <w:rFonts w:hint="eastAsia" w:ascii="宋体" w:hAnsi="宋体" w:eastAsia="宋体" w:cs="Courier New"/>
          <w:i/>
          <w:iCs/>
          <w:color w:val="808080"/>
          <w:kern w:val="0"/>
          <w:sz w:val="20"/>
          <w:szCs w:val="20"/>
        </w:rPr>
        <w:t>列</w:t>
      </w:r>
      <w:r>
        <w:rPr>
          <w:rFonts w:hint="eastAsia" w:ascii="宋体" w:hAnsi="宋体" w:eastAsia="宋体" w:cs="Courier New"/>
          <w:i/>
          <w:iCs/>
          <w:color w:val="80808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(b)</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请完善以下代码：</w:t>
      </w:r>
      <w:r>
        <w:rPr>
          <w:rFonts w:hint="eastAsia" w:ascii="宋体" w:hAnsi="宋体" w:eastAsia="宋体"/>
          <w:color w:val="FF0000"/>
          <w:sz w:val="24"/>
          <w:szCs w:val="24"/>
        </w:rPr>
        <w:t>（figure）</w:t>
      </w:r>
    </w:p>
    <w:p>
      <w:pPr>
        <w:pStyle w:val="4"/>
        <w:shd w:val="clear" w:color="auto" w:fill="FFFFFF"/>
        <w:ind w:left="1575" w:leftChars="75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matplotlib.pyplot </w:t>
      </w:r>
      <w:r>
        <w:rPr>
          <w:rFonts w:ascii="Courier New" w:hAnsi="Courier New" w:cs="Courier New"/>
          <w:b/>
          <w:bCs/>
          <w:color w:val="000080"/>
          <w:sz w:val="20"/>
          <w:szCs w:val="20"/>
        </w:rPr>
        <w:t xml:space="preserve">as </w:t>
      </w:r>
      <w:r>
        <w:rPr>
          <w:rFonts w:ascii="Courier New" w:hAnsi="Courier New" w:cs="Courier New"/>
          <w:color w:val="000000"/>
          <w:sz w:val="20"/>
          <w:szCs w:val="20"/>
        </w:rPr>
        <w:t xml:space="preserve">plt, 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type="textWrapping"/>
      </w:r>
      <w:r>
        <w:rPr>
          <w:rFonts w:ascii="Courier New" w:hAnsi="Courier New" w:cs="Courier New"/>
          <w:color w:val="000000"/>
          <w:sz w:val="20"/>
          <w:szCs w:val="20"/>
        </w:rPr>
        <w:t>x = np.linspace(</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20</w:t>
      </w:r>
      <w:r>
        <w:rPr>
          <w:rFonts w:ascii="Courier New" w:hAnsi="Courier New" w:cs="Courier New"/>
          <w:color w:val="000000"/>
          <w:sz w:val="20"/>
          <w:szCs w:val="20"/>
        </w:rPr>
        <w:t xml:space="preserve">)  </w:t>
      </w:r>
      <w:r>
        <w:rPr>
          <w:rFonts w:ascii="Courier New" w:hAnsi="Courier New" w:cs="Courier New"/>
          <w:i/>
          <w:iCs/>
          <w:color w:val="808080"/>
          <w:sz w:val="20"/>
          <w:szCs w:val="20"/>
        </w:rPr>
        <w:t># x</w:t>
      </w:r>
      <w:r>
        <w:rPr>
          <w:rFonts w:hint="eastAsia" w:cs="Courier New"/>
          <w:i/>
          <w:iCs/>
          <w:color w:val="808080"/>
          <w:sz w:val="20"/>
          <w:szCs w:val="20"/>
        </w:rPr>
        <w:t>是</w:t>
      </w:r>
      <w:r>
        <w:rPr>
          <w:rFonts w:ascii="Courier New" w:hAnsi="Courier New" w:cs="Courier New"/>
          <w:i/>
          <w:iCs/>
          <w:color w:val="808080"/>
          <w:sz w:val="20"/>
          <w:szCs w:val="20"/>
        </w:rPr>
        <w:t>0</w:t>
      </w:r>
      <w:r>
        <w:rPr>
          <w:rFonts w:hint="eastAsia" w:cs="Courier New"/>
          <w:i/>
          <w:iCs/>
          <w:color w:val="808080"/>
          <w:sz w:val="20"/>
          <w:szCs w:val="20"/>
        </w:rPr>
        <w:t>，</w:t>
      </w:r>
      <w:r>
        <w:rPr>
          <w:rFonts w:ascii="Courier New" w:hAnsi="Courier New" w:cs="Courier New"/>
          <w:i/>
          <w:iCs/>
          <w:color w:val="808080"/>
          <w:sz w:val="20"/>
          <w:szCs w:val="20"/>
        </w:rPr>
        <w:t>0.05,0.1...</w:t>
      </w:r>
      <w:r>
        <w:rPr>
          <w:rFonts w:ascii="Courier New" w:hAnsi="Courier New" w:cs="Courier New"/>
          <w:i/>
          <w:iCs/>
          <w:color w:val="808080"/>
          <w:sz w:val="20"/>
          <w:szCs w:val="20"/>
        </w:rPr>
        <w:br w:type="textWrapping"/>
      </w:r>
      <w:r>
        <w:rPr>
          <w:rFonts w:ascii="Courier New" w:hAnsi="Courier New" w:cs="Courier New"/>
          <w:color w:val="000000"/>
          <w:sz w:val="20"/>
          <w:szCs w:val="20"/>
        </w:rPr>
        <w:t>y1 = x * x</w:t>
      </w:r>
      <w:r>
        <w:rPr>
          <w:rFonts w:ascii="Courier New" w:hAnsi="Courier New" w:cs="Courier New"/>
          <w:color w:val="000000"/>
          <w:sz w:val="20"/>
          <w:szCs w:val="20"/>
        </w:rPr>
        <w:br w:type="textWrapping"/>
      </w:r>
      <w:r>
        <w:rPr>
          <w:rFonts w:ascii="Courier New" w:hAnsi="Courier New" w:cs="Courier New"/>
          <w:color w:val="000000"/>
          <w:sz w:val="20"/>
          <w:szCs w:val="20"/>
        </w:rPr>
        <w:t>plt._________()</w:t>
      </w:r>
      <w:r>
        <w:rPr>
          <w:rFonts w:ascii="Courier New" w:hAnsi="Courier New" w:cs="Courier New"/>
          <w:color w:val="000000"/>
          <w:sz w:val="20"/>
          <w:szCs w:val="20"/>
        </w:rPr>
        <w:br w:type="textWrapping"/>
      </w:r>
      <w:r>
        <w:rPr>
          <w:rFonts w:ascii="Courier New" w:hAnsi="Courier New" w:cs="Courier New"/>
          <w:color w:val="000000"/>
          <w:sz w:val="20"/>
          <w:szCs w:val="20"/>
        </w:rPr>
        <w:t>plt.rcParams[</w:t>
      </w:r>
      <w:r>
        <w:rPr>
          <w:rFonts w:ascii="Courier New" w:hAnsi="Courier New" w:cs="Courier New"/>
          <w:b/>
          <w:bCs/>
          <w:color w:val="008080"/>
          <w:sz w:val="20"/>
          <w:szCs w:val="20"/>
        </w:rPr>
        <w:t>'font.sans-serif'</w:t>
      </w:r>
      <w:r>
        <w:rPr>
          <w:rFonts w:ascii="Courier New" w:hAnsi="Courier New" w:cs="Courier New"/>
          <w:color w:val="000000"/>
          <w:sz w:val="20"/>
          <w:szCs w:val="20"/>
        </w:rPr>
        <w:t xml:space="preserve">] = </w:t>
      </w:r>
      <w:r>
        <w:rPr>
          <w:rFonts w:ascii="Courier New" w:hAnsi="Courier New" w:cs="Courier New"/>
          <w:b/>
          <w:bCs/>
          <w:color w:val="008080"/>
          <w:sz w:val="20"/>
          <w:szCs w:val="20"/>
        </w:rPr>
        <w:t>'SimHei'</w:t>
      </w:r>
      <w:r>
        <w:rPr>
          <w:rFonts w:ascii="Courier New" w:hAnsi="Courier New" w:cs="Courier New"/>
          <w:b/>
          <w:bCs/>
          <w:color w:val="008080"/>
          <w:sz w:val="20"/>
          <w:szCs w:val="20"/>
        </w:rPr>
        <w:br w:type="textWrapping"/>
      </w:r>
      <w:r>
        <w:rPr>
          <w:rFonts w:ascii="Courier New" w:hAnsi="Courier New" w:cs="Courier New"/>
          <w:color w:val="000000"/>
          <w:sz w:val="20"/>
          <w:szCs w:val="20"/>
        </w:rPr>
        <w:t xml:space="preserve">plt.plot(x, y1, </w:t>
      </w:r>
      <w:r>
        <w:rPr>
          <w:rFonts w:ascii="Courier New" w:hAnsi="Courier New" w:cs="Courier New"/>
          <w:color w:val="660099"/>
          <w:sz w:val="20"/>
          <w:szCs w:val="20"/>
        </w:rPr>
        <w:t>color</w:t>
      </w:r>
      <w:r>
        <w:rPr>
          <w:rFonts w:ascii="Courier New" w:hAnsi="Courier New" w:cs="Courier New"/>
          <w:color w:val="000000"/>
          <w:sz w:val="20"/>
          <w:szCs w:val="20"/>
        </w:rPr>
        <w:t>=</w:t>
      </w:r>
      <w:r>
        <w:rPr>
          <w:rFonts w:ascii="Courier New" w:hAnsi="Courier New" w:cs="Courier New"/>
          <w:b/>
          <w:bCs/>
          <w:color w:val="008080"/>
          <w:sz w:val="20"/>
          <w:szCs w:val="20"/>
        </w:rPr>
        <w:t>'green'</w:t>
      </w:r>
      <w:r>
        <w:rPr>
          <w:rFonts w:ascii="Courier New" w:hAnsi="Courier New" w:cs="Courier New"/>
          <w:color w:val="000000"/>
          <w:sz w:val="20"/>
          <w:szCs w:val="20"/>
        </w:rPr>
        <w:t xml:space="preserve">, </w:t>
      </w:r>
      <w:r>
        <w:rPr>
          <w:rFonts w:ascii="Courier New" w:hAnsi="Courier New" w:cs="Courier New"/>
          <w:color w:val="660099"/>
          <w:sz w:val="20"/>
          <w:szCs w:val="20"/>
        </w:rPr>
        <w:t>marker</w:t>
      </w:r>
      <w:r>
        <w:rPr>
          <w:rFonts w:ascii="Courier New" w:hAnsi="Courier New" w:cs="Courier New"/>
          <w:color w:val="000000"/>
          <w:sz w:val="20"/>
          <w:szCs w:val="20"/>
        </w:rPr>
        <w:t>=</w:t>
      </w:r>
      <w:r>
        <w:rPr>
          <w:rFonts w:ascii="Courier New" w:hAnsi="Courier New" w:cs="Courier New"/>
          <w:b/>
          <w:bCs/>
          <w:color w:val="008080"/>
          <w:sz w:val="20"/>
          <w:szCs w:val="20"/>
        </w:rPr>
        <w:t>'o'</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plt.xlabel(</w:t>
      </w:r>
      <w:r>
        <w:rPr>
          <w:rFonts w:ascii="Courier New" w:hAnsi="Courier New" w:cs="Courier New"/>
          <w:b/>
          <w:bCs/>
          <w:color w:val="008080"/>
          <w:sz w:val="20"/>
          <w:szCs w:val="20"/>
        </w:rPr>
        <w:t>'</w:t>
      </w:r>
      <w:r>
        <w:rPr>
          <w:rFonts w:hint="eastAsia" w:cs="Courier New"/>
          <w:b/>
          <w:bCs/>
          <w:color w:val="008080"/>
          <w:sz w:val="20"/>
          <w:szCs w:val="20"/>
        </w:rPr>
        <w:t>节点数</w:t>
      </w:r>
      <w:r>
        <w:rPr>
          <w:rFonts w:ascii="Courier New" w:hAnsi="Courier New" w:cs="Courier New"/>
          <w:b/>
          <w:bCs/>
          <w:color w:val="008080"/>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plt.ylabel(</w:t>
      </w:r>
      <w:r>
        <w:rPr>
          <w:rFonts w:ascii="Courier New" w:hAnsi="Courier New" w:cs="Courier New"/>
          <w:b/>
          <w:bCs/>
          <w:color w:val="008080"/>
          <w:sz w:val="20"/>
          <w:szCs w:val="20"/>
        </w:rPr>
        <w:t>'</w:t>
      </w:r>
      <w:r>
        <w:rPr>
          <w:rFonts w:hint="eastAsia" w:cs="Courier New"/>
          <w:b/>
          <w:bCs/>
          <w:color w:val="008080"/>
          <w:sz w:val="20"/>
          <w:szCs w:val="20"/>
        </w:rPr>
        <w:t>能耗</w:t>
      </w:r>
      <w:r>
        <w:rPr>
          <w:rFonts w:ascii="Courier New" w:hAnsi="Courier New" w:cs="Courier New"/>
          <w:b/>
          <w:bCs/>
          <w:color w:val="008080"/>
          <w:sz w:val="20"/>
          <w:szCs w:val="20"/>
        </w:rPr>
        <w:t>(J)'</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plt.show()</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查看变量类型的</w:t>
      </w:r>
      <w:r>
        <w:rPr>
          <w:rFonts w:ascii="宋体" w:hAnsi="宋体" w:eastAsia="宋体"/>
          <w:sz w:val="24"/>
          <w:szCs w:val="24"/>
        </w:rPr>
        <w:t>Python内置函数是______。</w:t>
      </w:r>
      <w:r>
        <w:rPr>
          <w:rFonts w:hint="eastAsia" w:ascii="宋体" w:hAnsi="宋体" w:eastAsia="宋体"/>
          <w:color w:val="FF0000"/>
          <w:sz w:val="24"/>
          <w:szCs w:val="24"/>
        </w:rPr>
        <w:t>（type(</w:t>
      </w:r>
      <w:r>
        <w:rPr>
          <w:rFonts w:ascii="宋体" w:hAnsi="宋体" w:eastAsia="宋体"/>
          <w:color w:val="FF0000"/>
          <w:sz w:val="24"/>
          <w:szCs w:val="24"/>
        </w:rPr>
        <w:t>)</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函数可以有多个参数，参数之间使用</w:t>
      </w:r>
      <w:bookmarkStart w:id="124" w:name="_Hlk104534907"/>
      <w:r>
        <w:rPr>
          <w:rFonts w:ascii="宋体" w:hAnsi="宋体" w:eastAsia="宋体"/>
          <w:sz w:val="24"/>
          <w:szCs w:val="24"/>
        </w:rPr>
        <w:t>________</w:t>
      </w:r>
      <w:bookmarkEnd w:id="124"/>
      <w:r>
        <w:rPr>
          <w:rFonts w:ascii="宋体" w:hAnsi="宋体" w:eastAsia="宋体"/>
          <w:sz w:val="24"/>
          <w:szCs w:val="24"/>
        </w:rPr>
        <w:t>分隔</w:t>
      </w:r>
      <w:r>
        <w:rPr>
          <w:rFonts w:hint="eastAsia"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逗号</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如果想在函数中修改全局变量，需要在变量的前面加上</w:t>
      </w:r>
      <w:r>
        <w:rPr>
          <w:rFonts w:ascii="宋体" w:hAnsi="宋体" w:eastAsia="宋体"/>
          <w:sz w:val="24"/>
          <w:szCs w:val="24"/>
        </w:rPr>
        <w:t>________关键字</w:t>
      </w:r>
      <w:r>
        <w:rPr>
          <w:rFonts w:hint="eastAsia"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global</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readlines方法把整个文件中的内容进行一次性的读取，返回的是一个 ________</w:t>
      </w:r>
      <w:r>
        <w:rPr>
          <w:rFonts w:hint="eastAsia" w:ascii="宋体" w:hAnsi="宋体" w:eastAsia="宋体"/>
          <w:sz w:val="24"/>
          <w:szCs w:val="24"/>
        </w:rPr>
        <w:t>。</w:t>
      </w:r>
      <w:r>
        <w:rPr>
          <w:rFonts w:hint="eastAsia" w:ascii="宋体" w:hAnsi="宋体" w:eastAsia="宋体"/>
          <w:color w:val="FF0000"/>
          <w:sz w:val="24"/>
          <w:szCs w:val="24"/>
        </w:rPr>
        <w:t>（</w:t>
      </w:r>
      <w:r>
        <w:rPr>
          <w:rFonts w:ascii="宋体" w:hAnsi="宋体" w:eastAsia="宋体"/>
          <w:color w:val="FF0000"/>
          <w:sz w:val="24"/>
          <w:szCs w:val="24"/>
        </w:rPr>
        <w:t>列表</w:t>
      </w:r>
      <w:r>
        <w:rPr>
          <w:rFonts w:hint="eastAsia" w:ascii="宋体" w:hAnsi="宋体" w:eastAsia="宋体"/>
          <w:color w:val="FF0000"/>
          <w:sz w:val="24"/>
          <w:szCs w:val="24"/>
        </w:rPr>
        <w:t>）</w:t>
      </w:r>
    </w:p>
    <w:p>
      <w:pPr>
        <w:pStyle w:val="8"/>
        <w:numPr>
          <w:ilvl w:val="0"/>
          <w:numId w:val="199"/>
        </w:numPr>
        <w:ind w:firstLineChars="0"/>
        <w:rPr>
          <w:rFonts w:ascii="宋体" w:hAnsi="宋体" w:eastAsia="宋体"/>
          <w:sz w:val="24"/>
          <w:szCs w:val="24"/>
        </w:rPr>
      </w:pPr>
      <w:r>
        <w:rPr>
          <w:rFonts w:ascii="宋体" w:hAnsi="宋体" w:eastAsia="宋体"/>
          <w:sz w:val="24"/>
          <w:szCs w:val="24"/>
        </w:rPr>
        <w:t>Python 语句 x=True; y=False; z=False; print(x or y and z)的程序运行结果是__________</w:t>
      </w:r>
      <w:r>
        <w:rPr>
          <w:rFonts w:hint="eastAsia" w:ascii="宋体" w:hAnsi="宋体" w:eastAsia="宋体"/>
          <w:sz w:val="24"/>
          <w:szCs w:val="24"/>
        </w:rPr>
        <w:t>。</w:t>
      </w:r>
      <w:r>
        <w:rPr>
          <w:rFonts w:hint="eastAsia" w:ascii="宋体" w:hAnsi="宋体" w:eastAsia="宋体"/>
          <w:color w:val="FF0000"/>
          <w:sz w:val="24"/>
          <w:szCs w:val="24"/>
        </w:rPr>
        <w:t>（True）</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表达式</w:t>
      </w:r>
      <w:r>
        <w:rPr>
          <w:rFonts w:ascii="宋体" w:hAnsi="宋体" w:eastAsia="宋体"/>
          <w:sz w:val="24"/>
          <w:szCs w:val="24"/>
        </w:rPr>
        <w:t>((2&gt;=2) or (2&lt;2)) and 2的值为多少？_________</w:t>
      </w:r>
      <w:r>
        <w:rPr>
          <w:rFonts w:hint="eastAsia" w:ascii="宋体" w:hAnsi="宋体" w:eastAsia="宋体"/>
          <w:color w:val="FF0000"/>
          <w:sz w:val="24"/>
          <w:szCs w:val="24"/>
        </w:rPr>
        <w:t>（2）</w:t>
      </w:r>
    </w:p>
    <w:p>
      <w:pPr>
        <w:pStyle w:val="8"/>
        <w:numPr>
          <w:ilvl w:val="0"/>
          <w:numId w:val="199"/>
        </w:numPr>
        <w:ind w:firstLineChars="0"/>
        <w:rPr>
          <w:rFonts w:ascii="宋体" w:hAnsi="宋体" w:eastAsia="宋体"/>
          <w:sz w:val="24"/>
          <w:szCs w:val="24"/>
        </w:rPr>
      </w:pPr>
      <w:r>
        <w:rPr>
          <w:rFonts w:ascii="宋体" w:hAnsi="宋体" w:eastAsia="宋体"/>
          <w:sz w:val="24"/>
          <w:szCs w:val="24"/>
        </w:rPr>
        <w:t>已知列表 x = [1 .0, 2.0, 3.0]， 那么表达式 sum(x)/len(x) 的值为</w:t>
      </w:r>
    </w:p>
    <w:p>
      <w:pPr>
        <w:pStyle w:val="8"/>
        <w:ind w:left="420" w:firstLine="0" w:firstLineChars="0"/>
        <w:rPr>
          <w:rFonts w:ascii="宋体" w:hAnsi="宋体" w:eastAsia="宋体"/>
          <w:sz w:val="24"/>
          <w:szCs w:val="24"/>
        </w:rPr>
      </w:pPr>
      <w:r>
        <w:rPr>
          <w:rFonts w:ascii="宋体" w:hAnsi="宋体" w:eastAsia="宋体"/>
          <w:sz w:val="24"/>
          <w:szCs w:val="24"/>
        </w:rPr>
        <w:t xml:space="preserve">___________。 </w:t>
      </w:r>
      <w:r>
        <w:rPr>
          <w:rFonts w:ascii="宋体" w:hAnsi="宋体" w:eastAsia="宋体"/>
          <w:color w:val="FF0000"/>
          <w:sz w:val="24"/>
          <w:szCs w:val="24"/>
        </w:rPr>
        <w:t>（2.0）</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已知列表</w:t>
      </w:r>
      <w:r>
        <w:rPr>
          <w:rFonts w:ascii="宋体" w:hAnsi="宋体" w:eastAsia="宋体"/>
          <w:sz w:val="24"/>
          <w:szCs w:val="24"/>
        </w:rPr>
        <w:t xml:space="preserve"> x = [1 , 2, 3] 和 y = [4, 5, 6]， 那么表达式 [(i,j) for i, j in zip(x,y) if i==3] 的值为____________。 </w:t>
      </w:r>
      <w:r>
        <w:rPr>
          <w:rFonts w:ascii="宋体" w:hAnsi="宋体" w:eastAsia="宋体"/>
          <w:color w:val="FF0000"/>
          <w:sz w:val="24"/>
          <w:szCs w:val="24"/>
        </w:rPr>
        <w:t>（[(3, 6)]）</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表达式</w:t>
      </w:r>
      <w:r>
        <w:rPr>
          <w:rFonts w:ascii="宋体" w:hAnsi="宋体" w:eastAsia="宋体"/>
          <w:sz w:val="24"/>
          <w:szCs w:val="24"/>
        </w:rPr>
        <w:t xml:space="preserve"> 3 not in [1 , 2, 3]的值为__________。</w:t>
      </w:r>
      <w:r>
        <w:rPr>
          <w:rFonts w:ascii="宋体" w:hAnsi="宋体" w:eastAsia="宋体"/>
          <w:color w:val="FF0000"/>
          <w:sz w:val="24"/>
          <w:szCs w:val="24"/>
        </w:rPr>
        <w:t xml:space="preserve"> （False）</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表达式</w:t>
      </w:r>
      <w:r>
        <w:rPr>
          <w:rFonts w:ascii="宋体" w:hAnsi="宋体" w:eastAsia="宋体"/>
          <w:sz w:val="24"/>
          <w:szCs w:val="24"/>
        </w:rPr>
        <w:t xml:space="preserve"> [5 for i in range(3)] 的值为_________。 </w:t>
      </w:r>
      <w:r>
        <w:rPr>
          <w:rFonts w:ascii="宋体" w:hAnsi="宋体" w:eastAsia="宋体"/>
          <w:color w:val="FF0000"/>
          <w:sz w:val="24"/>
          <w:szCs w:val="24"/>
        </w:rPr>
        <w:t>（[5, 5, 5]）</w:t>
      </w:r>
    </w:p>
    <w:p>
      <w:pPr>
        <w:pStyle w:val="8"/>
        <w:numPr>
          <w:ilvl w:val="0"/>
          <w:numId w:val="199"/>
        </w:numPr>
        <w:ind w:firstLineChars="0"/>
        <w:rPr>
          <w:rFonts w:ascii="宋体" w:hAnsi="宋体" w:eastAsia="宋体"/>
          <w:sz w:val="24"/>
          <w:szCs w:val="24"/>
        </w:rPr>
      </w:pPr>
      <w:r>
        <w:rPr>
          <w:rFonts w:ascii="宋体" w:hAnsi="宋体" w:eastAsia="宋体"/>
          <w:sz w:val="24"/>
          <w:szCs w:val="24"/>
        </w:rPr>
        <w:t xml:space="preserve">表达式 'Hello world!'.count('l') 的值为_________。 </w:t>
      </w:r>
      <w:r>
        <w:rPr>
          <w:rFonts w:ascii="宋体" w:hAnsi="宋体" w:eastAsia="宋体"/>
          <w:color w:val="FF0000"/>
          <w:sz w:val="24"/>
          <w:szCs w:val="24"/>
        </w:rPr>
        <w:t>（3）</w:t>
      </w:r>
    </w:p>
    <w:p>
      <w:pPr>
        <w:pStyle w:val="8"/>
        <w:numPr>
          <w:ilvl w:val="0"/>
          <w:numId w:val="199"/>
        </w:numPr>
        <w:ind w:firstLineChars="0"/>
        <w:rPr>
          <w:rFonts w:ascii="宋体" w:hAnsi="宋体" w:eastAsia="宋体"/>
          <w:sz w:val="24"/>
          <w:szCs w:val="24"/>
        </w:rPr>
      </w:pPr>
      <w:r>
        <w:rPr>
          <w:rFonts w:ascii="宋体" w:hAnsi="宋体" w:eastAsia="宋体"/>
          <w:sz w:val="24"/>
          <w:szCs w:val="24"/>
        </w:rPr>
        <w:t>使用上下文管理关键字___________可以自动管理文件对象， 不论何</w:t>
      </w:r>
      <w:r>
        <w:rPr>
          <w:rFonts w:hint="eastAsia" w:ascii="宋体" w:hAnsi="宋体" w:eastAsia="宋体"/>
          <w:sz w:val="24"/>
          <w:szCs w:val="24"/>
        </w:rPr>
        <w:t>种原因结束该关键字中的语句块，</w:t>
      </w:r>
      <w:r>
        <w:rPr>
          <w:rFonts w:ascii="宋体" w:hAnsi="宋体" w:eastAsia="宋体"/>
          <w:sz w:val="24"/>
          <w:szCs w:val="24"/>
        </w:rPr>
        <w:t>都能保证文件被正确关闭。</w:t>
      </w:r>
      <w:r>
        <w:rPr>
          <w:rFonts w:ascii="宋体" w:hAnsi="宋体" w:eastAsia="宋体"/>
          <w:color w:val="FF0000"/>
          <w:sz w:val="24"/>
          <w:szCs w:val="24"/>
        </w:rPr>
        <w:t xml:space="preserve"> （with）</w:t>
      </w:r>
    </w:p>
    <w:p>
      <w:pPr>
        <w:pStyle w:val="8"/>
        <w:numPr>
          <w:ilvl w:val="0"/>
          <w:numId w:val="199"/>
        </w:numPr>
        <w:ind w:firstLineChars="0"/>
        <w:rPr>
          <w:rFonts w:ascii="宋体" w:hAnsi="宋体" w:eastAsia="宋体"/>
          <w:sz w:val="24"/>
          <w:szCs w:val="24"/>
        </w:rPr>
      </w:pPr>
      <w:r>
        <w:rPr>
          <w:rFonts w:ascii="宋体" w:hAnsi="宋体" w:eastAsia="宋体"/>
          <w:sz w:val="24"/>
          <w:szCs w:val="24"/>
        </w:rPr>
        <w:t xml:space="preserve">表达式 {1 , 2, 3} - {3, 4, 5} 的值为_________。 </w:t>
      </w:r>
      <w:r>
        <w:rPr>
          <w:rFonts w:ascii="宋体" w:hAnsi="宋体" w:eastAsia="宋体"/>
          <w:color w:val="FF0000"/>
          <w:sz w:val="24"/>
          <w:szCs w:val="24"/>
        </w:rPr>
        <w:t>（{1 , 2}）</w:t>
      </w:r>
    </w:p>
    <w:p>
      <w:pPr>
        <w:pStyle w:val="8"/>
        <w:numPr>
          <w:ilvl w:val="0"/>
          <w:numId w:val="199"/>
        </w:numPr>
        <w:ind w:firstLineChars="0"/>
        <w:rPr>
          <w:rFonts w:ascii="宋体" w:hAnsi="宋体" w:eastAsia="宋体"/>
          <w:sz w:val="24"/>
          <w:szCs w:val="24"/>
        </w:rPr>
      </w:pPr>
      <w:r>
        <w:rPr>
          <w:rFonts w:ascii="宋体" w:hAnsi="宋体" w:eastAsia="宋体"/>
          <w:sz w:val="24"/>
          <w:szCs w:val="24"/>
        </w:rPr>
        <w:t xml:space="preserve">假设 math 标准库已导入， 那么表达式 eval('math.sqrt(4)') 的值为_________。 </w:t>
      </w:r>
      <w:r>
        <w:rPr>
          <w:rFonts w:ascii="宋体" w:hAnsi="宋体" w:eastAsia="宋体"/>
          <w:color w:val="FF0000"/>
          <w:sz w:val="24"/>
          <w:szCs w:val="24"/>
        </w:rPr>
        <w:t>（2.0）</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代码</w:t>
      </w:r>
      <w:r>
        <w:rPr>
          <w:rFonts w:ascii="宋体" w:hAnsi="宋体" w:eastAsia="宋体"/>
          <w:sz w:val="24"/>
          <w:szCs w:val="24"/>
        </w:rPr>
        <w:t xml:space="preserve"> print(1 ,2,3,sep=':') 的执行结果为________。 </w:t>
      </w:r>
      <w:r>
        <w:rPr>
          <w:rFonts w:ascii="宋体" w:hAnsi="宋体" w:eastAsia="宋体"/>
          <w:color w:val="FF0000"/>
          <w:sz w:val="24"/>
          <w:szCs w:val="24"/>
        </w:rPr>
        <w:t>（1:2:3）</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表达式</w:t>
      </w:r>
      <w:r>
        <w:rPr>
          <w:rFonts w:ascii="宋体" w:hAnsi="宋体" w:eastAsia="宋体"/>
          <w:sz w:val="24"/>
          <w:szCs w:val="24"/>
        </w:rPr>
        <w:t xml:space="preserve"> chr(ord('A')+2) 的值为__________。 </w:t>
      </w:r>
      <w:r>
        <w:rPr>
          <w:rFonts w:ascii="宋体" w:hAnsi="宋体" w:eastAsia="宋体"/>
          <w:color w:val="FF0000"/>
          <w:sz w:val="24"/>
          <w:szCs w:val="24"/>
        </w:rPr>
        <w:t>（'C'）</w:t>
      </w:r>
    </w:p>
    <w:p>
      <w:pPr>
        <w:pStyle w:val="8"/>
        <w:numPr>
          <w:ilvl w:val="0"/>
          <w:numId w:val="199"/>
        </w:numPr>
        <w:ind w:firstLineChars="0"/>
        <w:rPr>
          <w:rFonts w:ascii="宋体" w:hAnsi="宋体" w:eastAsia="宋体"/>
          <w:sz w:val="24"/>
          <w:szCs w:val="24"/>
        </w:rPr>
      </w:pPr>
      <w:r>
        <w:rPr>
          <w:rFonts w:ascii="宋体" w:hAnsi="宋体" w:eastAsia="宋体"/>
          <w:sz w:val="24"/>
          <w:szCs w:val="24"/>
        </w:rPr>
        <w:t xml:space="preserve">表达式 list(map(lambda x: x+5, [1 , 2, 3, 4, 5])) 的值为_________。 </w:t>
      </w:r>
      <w:r>
        <w:rPr>
          <w:rFonts w:ascii="宋体" w:hAnsi="宋体" w:eastAsia="宋体"/>
          <w:color w:val="FF0000"/>
          <w:sz w:val="24"/>
          <w:szCs w:val="24"/>
        </w:rPr>
        <w:t>（[6, 7, 8, 9, 10]）</w:t>
      </w:r>
    </w:p>
    <w:p>
      <w:pPr>
        <w:pStyle w:val="8"/>
        <w:numPr>
          <w:ilvl w:val="0"/>
          <w:numId w:val="199"/>
        </w:numPr>
        <w:ind w:firstLineChars="0"/>
        <w:rPr>
          <w:rFonts w:ascii="宋体" w:hAnsi="宋体" w:eastAsia="宋体"/>
          <w:sz w:val="24"/>
          <w:szCs w:val="24"/>
        </w:rPr>
      </w:pPr>
      <w:r>
        <w:rPr>
          <w:rFonts w:hint="eastAsia" w:ascii="宋体" w:hAnsi="宋体" w:eastAsia="宋体"/>
          <w:sz w:val="24"/>
          <w:szCs w:val="24"/>
        </w:rPr>
        <w:t>表达式</w:t>
      </w:r>
      <w:r>
        <w:rPr>
          <w:rFonts w:ascii="宋体" w:hAnsi="宋体" w:eastAsia="宋体"/>
          <w:sz w:val="24"/>
          <w:szCs w:val="24"/>
        </w:rPr>
        <w:t xml:space="preserve"> [5 , 6] * 2 的值为________。 </w:t>
      </w:r>
      <w:r>
        <w:rPr>
          <w:rFonts w:ascii="宋体" w:hAnsi="宋体" w:eastAsia="宋体"/>
          <w:color w:val="FF0000"/>
          <w:sz w:val="24"/>
          <w:szCs w:val="24"/>
        </w:rPr>
        <w:t>（[5 , 6, 5 , 6]）</w:t>
      </w:r>
    </w:p>
    <w:p>
      <w:pPr>
        <w:pStyle w:val="8"/>
        <w:numPr>
          <w:ilvl w:val="0"/>
          <w:numId w:val="199"/>
        </w:numPr>
        <w:ind w:firstLineChars="0"/>
        <w:rPr>
          <w:rFonts w:ascii="宋体" w:hAnsi="宋体" w:eastAsia="宋体"/>
          <w:sz w:val="24"/>
          <w:szCs w:val="24"/>
        </w:rPr>
      </w:pPr>
      <w:r>
        <w:rPr>
          <w:rFonts w:ascii="宋体" w:hAnsi="宋体" w:eastAsia="宋体"/>
          <w:sz w:val="24"/>
          <w:szCs w:val="24"/>
        </w:rPr>
        <w:t>已知列表 x = [1,3,5,7]， 那么执行语句 del x[1 ] 之后 x 的值为___</w:t>
      </w:r>
      <w:bookmarkStart w:id="125" w:name="_Hlk104537176"/>
      <w:r>
        <w:rPr>
          <w:rFonts w:ascii="宋体" w:hAnsi="宋体" w:eastAsia="宋体"/>
          <w:sz w:val="24"/>
          <w:szCs w:val="24"/>
        </w:rPr>
        <w:t>_________</w:t>
      </w:r>
      <w:bookmarkEnd w:id="125"/>
      <w:r>
        <w:rPr>
          <w:rFonts w:ascii="宋体" w:hAnsi="宋体" w:eastAsia="宋体"/>
          <w:sz w:val="24"/>
          <w:szCs w:val="24"/>
        </w:rPr>
        <w:t xml:space="preserve">。 </w:t>
      </w:r>
      <w:r>
        <w:rPr>
          <w:rFonts w:ascii="宋体" w:hAnsi="宋体" w:eastAsia="宋体"/>
          <w:color w:val="FF0000"/>
          <w:sz w:val="24"/>
          <w:szCs w:val="24"/>
        </w:rPr>
        <w:t>（[1,5,7]）</w:t>
      </w:r>
    </w:p>
    <w:p>
      <w:pPr>
        <w:pStyle w:val="8"/>
        <w:numPr>
          <w:ilvl w:val="0"/>
          <w:numId w:val="2"/>
        </w:numPr>
        <w:ind w:firstLineChars="0"/>
        <w:rPr>
          <w:rFonts w:ascii="黑体" w:hAnsi="黑体" w:eastAsia="黑体"/>
          <w:sz w:val="30"/>
          <w:szCs w:val="30"/>
        </w:rPr>
      </w:pPr>
      <w:r>
        <w:rPr>
          <w:rFonts w:hint="eastAsia" w:ascii="黑体" w:hAnsi="黑体" w:eastAsia="黑体"/>
          <w:sz w:val="30"/>
          <w:szCs w:val="30"/>
        </w:rPr>
        <w:t>配伍题</w:t>
      </w:r>
    </w:p>
    <w:p>
      <w:pPr>
        <w:pStyle w:val="8"/>
        <w:numPr>
          <w:ilvl w:val="0"/>
          <w:numId w:val="200"/>
        </w:numPr>
        <w:ind w:firstLineChars="0"/>
        <w:rPr>
          <w:rFonts w:ascii="宋体" w:hAnsi="宋体" w:eastAsia="宋体"/>
          <w:sz w:val="24"/>
          <w:szCs w:val="24"/>
        </w:rPr>
      </w:pPr>
      <w:bookmarkStart w:id="126" w:name="_Hlk104284212"/>
      <w:bookmarkStart w:id="127" w:name="_Hlk104284789"/>
      <w:r>
        <w:rPr>
          <w:rFonts w:hint="eastAsia" w:ascii="宋体" w:hAnsi="宋体" w:eastAsia="宋体"/>
          <w:sz w:val="24"/>
          <w:szCs w:val="24"/>
        </w:rPr>
        <w:t>请为名词①</w:t>
      </w:r>
      <w:r>
        <w:rPr>
          <w:rFonts w:ascii="宋体" w:hAnsi="宋体" w:eastAsia="宋体"/>
          <w:sz w:val="24"/>
          <w:szCs w:val="24"/>
        </w:rPr>
        <w:t>-</w:t>
      </w:r>
      <w:r>
        <w:rPr>
          <w:rFonts w:hint="eastAsia" w:ascii="宋体" w:hAnsi="宋体" w:eastAsia="宋体"/>
          <w:sz w:val="24"/>
          <w:szCs w:val="24"/>
        </w:rPr>
        <w:t>③</w:t>
      </w:r>
      <w:r>
        <w:rPr>
          <w:rFonts w:ascii="宋体" w:hAnsi="宋体" w:eastAsia="宋体"/>
          <w:sz w:val="24"/>
          <w:szCs w:val="24"/>
        </w:rPr>
        <w:t>选择</w:t>
      </w:r>
      <w:r>
        <w:rPr>
          <w:rFonts w:hint="eastAsia" w:ascii="宋体" w:hAnsi="宋体" w:eastAsia="宋体"/>
          <w:sz w:val="24"/>
          <w:szCs w:val="24"/>
        </w:rPr>
        <w:t>与之匹配的样例</w:t>
      </w:r>
      <w:r>
        <w:rPr>
          <w:rFonts w:ascii="宋体" w:hAnsi="宋体" w:eastAsia="宋体"/>
          <w:sz w:val="24"/>
          <w:szCs w:val="24"/>
        </w:rPr>
        <w:t>，将配对好的a-</w:t>
      </w:r>
      <w:r>
        <w:rPr>
          <w:rFonts w:hint="eastAsia" w:ascii="宋体" w:hAnsi="宋体" w:eastAsia="宋体"/>
          <w:sz w:val="24"/>
          <w:szCs w:val="24"/>
        </w:rPr>
        <w:t>c</w:t>
      </w:r>
      <w:r>
        <w:rPr>
          <w:rFonts w:ascii="宋体" w:hAnsi="宋体" w:eastAsia="宋体"/>
          <w:sz w:val="24"/>
          <w:szCs w:val="24"/>
        </w:rPr>
        <w:t>填写到括号中。</w:t>
      </w:r>
      <w:bookmarkEnd w:id="126"/>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696"/>
        <w:gridCol w:w="222"/>
        <w:gridCol w:w="336"/>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bookmarkStart w:id="128" w:name="_Hlk104028129"/>
            <w:r>
              <w:rPr>
                <w:rFonts w:hint="eastAsia" w:ascii="宋体" w:hAnsi="宋体" w:eastAsia="宋体"/>
                <w:sz w:val="24"/>
                <w:szCs w:val="24"/>
              </w:rPr>
              <w:t>①</w:t>
            </w:r>
          </w:p>
        </w:tc>
        <w:tc>
          <w:tcPr>
            <w:tcW w:w="0" w:type="auto"/>
          </w:tcPr>
          <w:p>
            <w:pPr>
              <w:rPr>
                <w:rFonts w:ascii="宋体" w:hAnsi="宋体" w:eastAsia="宋体"/>
                <w:sz w:val="24"/>
                <w:szCs w:val="24"/>
              </w:rPr>
            </w:pPr>
            <w:r>
              <w:rPr>
                <w:rFonts w:hint="eastAsia" w:ascii="宋体" w:hAnsi="宋体" w:eastAsia="宋体"/>
                <w:sz w:val="24"/>
                <w:szCs w:val="24"/>
              </w:rPr>
              <w:t xml:space="preserve">列表 </w:t>
            </w:r>
          </w:p>
        </w:tc>
        <w:tc>
          <w:tcPr>
            <w:tcW w:w="0" w:type="auto"/>
            <w:vMerge w:val="restart"/>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a</w:t>
            </w:r>
          </w:p>
        </w:tc>
        <w:tc>
          <w:tcPr>
            <w:tcW w:w="0" w:type="auto"/>
          </w:tcPr>
          <w:p>
            <w:pPr>
              <w:rPr>
                <w:rFonts w:ascii="宋体" w:hAnsi="宋体" w:eastAsia="宋体"/>
                <w:sz w:val="24"/>
                <w:szCs w:val="24"/>
              </w:rPr>
            </w:pPr>
            <w:r>
              <w:rPr>
                <w:rFonts w:ascii="宋体" w:hAnsi="宋体" w:eastAsia="宋体"/>
                <w:sz w:val="24"/>
                <w:szCs w:val="24"/>
              </w:rPr>
              <w:t>{‘abc’: 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②</w:t>
            </w:r>
          </w:p>
        </w:tc>
        <w:tc>
          <w:tcPr>
            <w:tcW w:w="0" w:type="auto"/>
          </w:tcPr>
          <w:p>
            <w:pPr>
              <w:rPr>
                <w:rFonts w:ascii="宋体" w:hAnsi="宋体" w:eastAsia="宋体"/>
                <w:sz w:val="24"/>
                <w:szCs w:val="24"/>
              </w:rPr>
            </w:pPr>
            <w:r>
              <w:rPr>
                <w:rFonts w:hint="eastAsia" w:ascii="宋体" w:hAnsi="宋体" w:eastAsia="宋体"/>
                <w:sz w:val="24"/>
                <w:szCs w:val="24"/>
              </w:rPr>
              <w:t>元组</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b</w:t>
            </w:r>
          </w:p>
        </w:tc>
        <w:tc>
          <w:tcPr>
            <w:tcW w:w="0" w:type="auto"/>
          </w:tcPr>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③</w:t>
            </w:r>
          </w:p>
        </w:tc>
        <w:tc>
          <w:tcPr>
            <w:tcW w:w="0" w:type="auto"/>
          </w:tcPr>
          <w:p>
            <w:pPr>
              <w:rPr>
                <w:rFonts w:ascii="宋体" w:hAnsi="宋体" w:eastAsia="宋体"/>
                <w:sz w:val="24"/>
                <w:szCs w:val="24"/>
              </w:rPr>
            </w:pPr>
            <w:r>
              <w:rPr>
                <w:rFonts w:hint="eastAsia" w:ascii="宋体" w:hAnsi="宋体" w:eastAsia="宋体"/>
                <w:sz w:val="24"/>
                <w:szCs w:val="24"/>
              </w:rPr>
              <w:t>字典</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c</w:t>
            </w:r>
          </w:p>
        </w:tc>
        <w:tc>
          <w:tcPr>
            <w:tcW w:w="0" w:type="auto"/>
          </w:tcPr>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1,2,3)</w:t>
            </w:r>
          </w:p>
        </w:tc>
      </w:tr>
      <w:bookmarkEnd w:id="127"/>
      <w:bookmarkEnd w:id="128"/>
    </w:tbl>
    <w:p>
      <w:pPr>
        <w:rPr>
          <w:rFonts w:ascii="宋体" w:hAnsi="宋体" w:eastAsia="宋体"/>
          <w:sz w:val="24"/>
          <w:szCs w:val="24"/>
        </w:rPr>
      </w:pPr>
    </w:p>
    <w:p>
      <w:pPr>
        <w:pStyle w:val="8"/>
        <w:numPr>
          <w:ilvl w:val="0"/>
          <w:numId w:val="201"/>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b</w:t>
      </w:r>
      <w:r>
        <w:rPr>
          <w:rFonts w:hint="eastAsia" w:ascii="宋体" w:hAnsi="宋体" w:eastAsia="宋体"/>
          <w:sz w:val="24"/>
          <w:szCs w:val="24"/>
        </w:rPr>
        <w:t>）</w:t>
      </w:r>
    </w:p>
    <w:p>
      <w:pPr>
        <w:pStyle w:val="8"/>
        <w:numPr>
          <w:ilvl w:val="0"/>
          <w:numId w:val="201"/>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c</w:t>
      </w:r>
      <w:r>
        <w:rPr>
          <w:rFonts w:hint="eastAsia" w:ascii="宋体" w:hAnsi="宋体" w:eastAsia="宋体"/>
          <w:sz w:val="24"/>
          <w:szCs w:val="24"/>
        </w:rPr>
        <w:t>）</w:t>
      </w:r>
    </w:p>
    <w:p>
      <w:pPr>
        <w:pStyle w:val="8"/>
        <w:numPr>
          <w:ilvl w:val="0"/>
          <w:numId w:val="201"/>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a</w:t>
      </w:r>
      <w:r>
        <w:rPr>
          <w:rFonts w:hint="eastAsia" w:ascii="宋体" w:hAnsi="宋体" w:eastAsia="宋体"/>
          <w:sz w:val="24"/>
          <w:szCs w:val="24"/>
        </w:rPr>
        <w:t>）</w:t>
      </w:r>
    </w:p>
    <w:p>
      <w:pPr>
        <w:pStyle w:val="8"/>
        <w:numPr>
          <w:ilvl w:val="0"/>
          <w:numId w:val="200"/>
        </w:numPr>
        <w:ind w:firstLineChars="0"/>
        <w:rPr>
          <w:rFonts w:hint="eastAsia" w:ascii="宋体" w:hAnsi="宋体" w:eastAsia="宋体"/>
          <w:sz w:val="24"/>
          <w:szCs w:val="24"/>
        </w:rPr>
      </w:pPr>
      <w:r>
        <w:rPr>
          <w:rFonts w:hint="eastAsia" w:ascii="宋体" w:hAnsi="宋体" w:eastAsia="宋体"/>
          <w:sz w:val="24"/>
          <w:szCs w:val="24"/>
        </w:rPr>
        <w:t>已知如下函数，请为代码①</w:t>
      </w:r>
      <w:r>
        <w:rPr>
          <w:rFonts w:ascii="宋体" w:hAnsi="宋体" w:eastAsia="宋体"/>
          <w:sz w:val="24"/>
          <w:szCs w:val="24"/>
        </w:rPr>
        <w:t>-</w:t>
      </w:r>
      <w:r>
        <w:rPr>
          <w:rFonts w:hint="eastAsia" w:ascii="宋体" w:hAnsi="宋体" w:eastAsia="宋体"/>
          <w:sz w:val="24"/>
          <w:szCs w:val="24"/>
        </w:rPr>
        <w:t>④</w:t>
      </w:r>
      <w:r>
        <w:rPr>
          <w:rFonts w:ascii="宋体" w:hAnsi="宋体" w:eastAsia="宋体"/>
          <w:sz w:val="24"/>
          <w:szCs w:val="24"/>
        </w:rPr>
        <w:t>选择与之匹配的样例，将配对好的a-d填写到括号中。</w:t>
      </w:r>
    </w:p>
    <w:p>
      <w:pPr>
        <w:pStyle w:val="4"/>
        <w:shd w:val="clear" w:color="auto" w:fill="FFFFFF"/>
        <w:ind w:left="2730" w:leftChars="13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fib(n):</w:t>
      </w:r>
      <w:r>
        <w:rPr>
          <w:rFonts w:ascii="Courier New" w:hAnsi="Courier New" w:cs="Courier New"/>
          <w:color w:val="000000"/>
          <w:sz w:val="20"/>
          <w:szCs w:val="20"/>
        </w:rPr>
        <w:br w:type="textWrapping"/>
      </w:r>
      <w:r>
        <w:rPr>
          <w:rFonts w:ascii="Courier New" w:hAnsi="Courier New" w:cs="Courier New"/>
          <w:color w:val="000000"/>
          <w:sz w:val="20"/>
          <w:szCs w:val="20"/>
        </w:rPr>
        <w:t xml:space="preserve">     a, b =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 xml:space="preserve">(n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a, b = b, a + b</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a</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308"/>
        <w:gridCol w:w="222"/>
        <w:gridCol w:w="336"/>
        <w:gridCol w:w="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①</w:t>
            </w:r>
          </w:p>
        </w:tc>
        <w:tc>
          <w:tcPr>
            <w:tcW w:w="0" w:type="auto"/>
          </w:tcPr>
          <w:p>
            <w:pPr>
              <w:rPr>
                <w:rFonts w:ascii="宋体" w:hAnsi="宋体" w:eastAsia="宋体"/>
                <w:sz w:val="24"/>
                <w:szCs w:val="24"/>
              </w:rPr>
            </w:pPr>
            <w:r>
              <w:rPr>
                <w:rFonts w:ascii="宋体" w:hAnsi="宋体" w:eastAsia="宋体"/>
                <w:sz w:val="24"/>
                <w:szCs w:val="24"/>
              </w:rPr>
              <w:t>print(fib(2)</w:t>
            </w:r>
            <w:r>
              <w:rPr>
                <w:rFonts w:hint="eastAsia" w:ascii="宋体" w:hAnsi="宋体" w:eastAsia="宋体"/>
                <w:sz w:val="24"/>
                <w:szCs w:val="24"/>
              </w:rPr>
              <w:t xml:space="preserve">) </w:t>
            </w:r>
          </w:p>
        </w:tc>
        <w:tc>
          <w:tcPr>
            <w:tcW w:w="0" w:type="auto"/>
            <w:vMerge w:val="restart"/>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a</w:t>
            </w:r>
          </w:p>
        </w:tc>
        <w:tc>
          <w:tcPr>
            <w:tcW w:w="0" w:type="auto"/>
          </w:tcPr>
          <w:p>
            <w:pPr>
              <w:rPr>
                <w:rFonts w:ascii="宋体" w:hAnsi="宋体" w:eastAsia="宋体"/>
                <w:sz w:val="24"/>
                <w:szCs w:val="24"/>
              </w:rPr>
            </w:pPr>
            <w:r>
              <w:rPr>
                <w:rFonts w:hint="eastAsia" w:ascii="宋体" w:hAnsi="宋体" w:eastAsia="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②</w:t>
            </w:r>
          </w:p>
        </w:tc>
        <w:tc>
          <w:tcPr>
            <w:tcW w:w="0" w:type="auto"/>
          </w:tcPr>
          <w:p>
            <w:pPr>
              <w:rPr>
                <w:rFonts w:ascii="宋体" w:hAnsi="宋体" w:eastAsia="宋体"/>
                <w:sz w:val="24"/>
                <w:szCs w:val="24"/>
              </w:rPr>
            </w:pPr>
            <w:r>
              <w:rPr>
                <w:rFonts w:ascii="宋体" w:hAnsi="宋体" w:eastAsia="宋体"/>
                <w:sz w:val="24"/>
                <w:szCs w:val="24"/>
              </w:rPr>
              <w:t>print(fib(3)</w:t>
            </w:r>
            <w:r>
              <w:rPr>
                <w:rFonts w:hint="eastAsia" w:ascii="宋体" w:hAnsi="宋体" w:eastAsia="宋体"/>
                <w:sz w:val="24"/>
                <w:szCs w:val="24"/>
              </w:rPr>
              <w:t>)</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b</w:t>
            </w:r>
          </w:p>
        </w:tc>
        <w:tc>
          <w:tcPr>
            <w:tcW w:w="0" w:type="auto"/>
          </w:tcPr>
          <w:p>
            <w:pPr>
              <w:rPr>
                <w:rFonts w:ascii="宋体" w:hAnsi="宋体" w:eastAsia="宋体"/>
                <w:sz w:val="24"/>
                <w:szCs w:val="24"/>
              </w:rPr>
            </w:pPr>
            <w:r>
              <w:rPr>
                <w:rFonts w:ascii="宋体" w:hAnsi="宋体" w:eastAsia="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③</w:t>
            </w:r>
          </w:p>
        </w:tc>
        <w:tc>
          <w:tcPr>
            <w:tcW w:w="0" w:type="auto"/>
          </w:tcPr>
          <w:p>
            <w:pPr>
              <w:rPr>
                <w:rFonts w:ascii="宋体" w:hAnsi="宋体" w:eastAsia="宋体"/>
                <w:sz w:val="24"/>
                <w:szCs w:val="24"/>
              </w:rPr>
            </w:pPr>
            <w:r>
              <w:rPr>
                <w:rFonts w:ascii="宋体" w:hAnsi="宋体" w:eastAsia="宋体"/>
                <w:sz w:val="24"/>
                <w:szCs w:val="24"/>
              </w:rPr>
              <w:t>print(fib(4)</w:t>
            </w:r>
            <w:r>
              <w:rPr>
                <w:rFonts w:hint="eastAsia" w:ascii="宋体" w:hAnsi="宋体" w:eastAsia="宋体"/>
                <w:sz w:val="24"/>
                <w:szCs w:val="24"/>
              </w:rPr>
              <w:t>)</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c</w:t>
            </w:r>
          </w:p>
        </w:tc>
        <w:tc>
          <w:tcPr>
            <w:tcW w:w="0" w:type="auto"/>
          </w:tcPr>
          <w:p>
            <w:pPr>
              <w:rPr>
                <w:rFonts w:ascii="宋体" w:hAnsi="宋体" w:eastAsia="宋体"/>
                <w:sz w:val="24"/>
                <w:szCs w:val="24"/>
              </w:rPr>
            </w:pPr>
            <w:r>
              <w:rPr>
                <w:rFonts w:ascii="宋体" w:hAnsi="宋体" w:eastAsia="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④</w:t>
            </w:r>
          </w:p>
        </w:tc>
        <w:tc>
          <w:tcPr>
            <w:tcW w:w="0" w:type="auto"/>
          </w:tcPr>
          <w:p>
            <w:pPr>
              <w:rPr>
                <w:rFonts w:ascii="宋体" w:hAnsi="宋体" w:eastAsia="宋体"/>
                <w:sz w:val="24"/>
                <w:szCs w:val="24"/>
              </w:rPr>
            </w:pPr>
            <w:r>
              <w:rPr>
                <w:rFonts w:ascii="宋体" w:hAnsi="宋体" w:eastAsia="宋体"/>
                <w:sz w:val="24"/>
                <w:szCs w:val="24"/>
              </w:rPr>
              <w:t>print(fib(5)</w:t>
            </w:r>
            <w:r>
              <w:rPr>
                <w:rFonts w:hint="eastAsia" w:ascii="宋体" w:hAnsi="宋体" w:eastAsia="宋体"/>
                <w:sz w:val="24"/>
                <w:szCs w:val="24"/>
              </w:rPr>
              <w:t>)</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d</w:t>
            </w:r>
          </w:p>
        </w:tc>
        <w:tc>
          <w:tcPr>
            <w:tcW w:w="0" w:type="auto"/>
          </w:tcPr>
          <w:p>
            <w:pPr>
              <w:rPr>
                <w:rFonts w:ascii="宋体" w:hAnsi="宋体" w:eastAsia="宋体"/>
                <w:sz w:val="24"/>
                <w:szCs w:val="24"/>
              </w:rPr>
            </w:pPr>
            <w:r>
              <w:rPr>
                <w:rFonts w:hint="eastAsia" w:ascii="宋体" w:hAnsi="宋体" w:eastAsia="宋体"/>
                <w:sz w:val="24"/>
                <w:szCs w:val="24"/>
              </w:rPr>
              <w:t>5</w:t>
            </w:r>
          </w:p>
        </w:tc>
      </w:tr>
    </w:tbl>
    <w:p>
      <w:pPr>
        <w:pStyle w:val="8"/>
        <w:numPr>
          <w:ilvl w:val="0"/>
          <w:numId w:val="202"/>
        </w:numPr>
        <w:ind w:firstLineChars="0"/>
        <w:rPr>
          <w:rFonts w:ascii="宋体" w:hAnsi="宋体" w:eastAsia="宋体"/>
          <w:sz w:val="24"/>
          <w:szCs w:val="24"/>
        </w:rPr>
      </w:pPr>
      <w:bookmarkStart w:id="129" w:name="_Hlk104285131"/>
      <w:r>
        <w:rPr>
          <w:rFonts w:hint="eastAsia" w:ascii="宋体" w:hAnsi="宋体" w:eastAsia="宋体"/>
          <w:sz w:val="24"/>
          <w:szCs w:val="24"/>
        </w:rPr>
        <w:t>（</w:t>
      </w:r>
      <w:r>
        <w:rPr>
          <w:rFonts w:hint="eastAsia" w:ascii="宋体" w:hAnsi="宋体" w:eastAsia="宋体"/>
          <w:color w:val="FF0000"/>
          <w:sz w:val="24"/>
          <w:szCs w:val="24"/>
        </w:rPr>
        <w:t>c</w:t>
      </w:r>
      <w:r>
        <w:rPr>
          <w:rFonts w:hint="eastAsia" w:ascii="宋体" w:hAnsi="宋体" w:eastAsia="宋体"/>
          <w:sz w:val="24"/>
          <w:szCs w:val="24"/>
        </w:rPr>
        <w:t>）</w:t>
      </w:r>
    </w:p>
    <w:p>
      <w:pPr>
        <w:pStyle w:val="8"/>
        <w:numPr>
          <w:ilvl w:val="0"/>
          <w:numId w:val="202"/>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a</w:t>
      </w:r>
      <w:r>
        <w:rPr>
          <w:rFonts w:hint="eastAsia" w:ascii="宋体" w:hAnsi="宋体" w:eastAsia="宋体"/>
          <w:sz w:val="24"/>
          <w:szCs w:val="24"/>
        </w:rPr>
        <w:t>）</w:t>
      </w:r>
    </w:p>
    <w:p>
      <w:pPr>
        <w:pStyle w:val="8"/>
        <w:numPr>
          <w:ilvl w:val="0"/>
          <w:numId w:val="202"/>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b</w:t>
      </w:r>
      <w:r>
        <w:rPr>
          <w:rFonts w:hint="eastAsia" w:ascii="宋体" w:hAnsi="宋体" w:eastAsia="宋体"/>
          <w:sz w:val="24"/>
          <w:szCs w:val="24"/>
        </w:rPr>
        <w:t>）</w:t>
      </w:r>
      <w:bookmarkEnd w:id="129"/>
    </w:p>
    <w:p>
      <w:pPr>
        <w:pStyle w:val="8"/>
        <w:numPr>
          <w:ilvl w:val="0"/>
          <w:numId w:val="202"/>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d</w:t>
      </w:r>
      <w:r>
        <w:rPr>
          <w:rFonts w:hint="eastAsia" w:ascii="宋体" w:hAnsi="宋体" w:eastAsia="宋体"/>
          <w:sz w:val="24"/>
          <w:szCs w:val="24"/>
        </w:rPr>
        <w:t>）</w:t>
      </w:r>
    </w:p>
    <w:p>
      <w:pPr>
        <w:pStyle w:val="8"/>
        <w:numPr>
          <w:ilvl w:val="0"/>
          <w:numId w:val="200"/>
        </w:numPr>
        <w:ind w:firstLineChars="0"/>
        <w:rPr>
          <w:rFonts w:ascii="宋体" w:hAnsi="宋体" w:eastAsia="宋体"/>
          <w:sz w:val="24"/>
          <w:szCs w:val="24"/>
        </w:rPr>
      </w:pPr>
      <w:bookmarkStart w:id="130" w:name="_Hlk104285170"/>
      <w:r>
        <w:rPr>
          <w:rFonts w:hint="eastAsia" w:ascii="宋体" w:hAnsi="宋体" w:eastAsia="宋体"/>
          <w:sz w:val="24"/>
          <w:szCs w:val="24"/>
        </w:rPr>
        <w:t>请为名词①</w:t>
      </w:r>
      <w:r>
        <w:rPr>
          <w:rFonts w:ascii="宋体" w:hAnsi="宋体" w:eastAsia="宋体"/>
          <w:sz w:val="24"/>
          <w:szCs w:val="24"/>
        </w:rPr>
        <w:t>-③选择与之匹配的</w:t>
      </w:r>
      <w:r>
        <w:rPr>
          <w:rFonts w:hint="eastAsia" w:ascii="宋体" w:hAnsi="宋体" w:eastAsia="宋体"/>
          <w:sz w:val="24"/>
          <w:szCs w:val="24"/>
        </w:rPr>
        <w:t>解释</w:t>
      </w:r>
      <w:r>
        <w:rPr>
          <w:rFonts w:ascii="宋体" w:hAnsi="宋体" w:eastAsia="宋体"/>
          <w:sz w:val="24"/>
          <w:szCs w:val="24"/>
        </w:rPr>
        <w:t>，将配对好的a-c填写到括号中。</w:t>
      </w:r>
      <w:bookmarkEnd w:id="130"/>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936"/>
        <w:gridCol w:w="222"/>
        <w:gridCol w:w="336"/>
        <w:gridCol w:w="5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bookmarkStart w:id="131" w:name="_Hlk104285189"/>
            <w:r>
              <w:rPr>
                <w:rFonts w:hint="eastAsia" w:ascii="宋体" w:hAnsi="宋体" w:eastAsia="宋体"/>
                <w:sz w:val="24"/>
                <w:szCs w:val="24"/>
              </w:rPr>
              <w:t>①</w:t>
            </w:r>
          </w:p>
        </w:tc>
        <w:tc>
          <w:tcPr>
            <w:tcW w:w="0" w:type="auto"/>
          </w:tcPr>
          <w:p>
            <w:pPr>
              <w:rPr>
                <w:rFonts w:ascii="宋体" w:hAnsi="宋体" w:eastAsia="宋体"/>
                <w:sz w:val="24"/>
                <w:szCs w:val="24"/>
              </w:rPr>
            </w:pPr>
            <w:r>
              <w:rPr>
                <w:rFonts w:hint="eastAsia" w:ascii="宋体" w:hAnsi="宋体" w:eastAsia="宋体"/>
                <w:sz w:val="24"/>
                <w:szCs w:val="24"/>
              </w:rPr>
              <w:t xml:space="preserve">迭代器 </w:t>
            </w:r>
          </w:p>
        </w:tc>
        <w:tc>
          <w:tcPr>
            <w:tcW w:w="0" w:type="auto"/>
            <w:vMerge w:val="restart"/>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a</w:t>
            </w:r>
          </w:p>
        </w:tc>
        <w:tc>
          <w:tcPr>
            <w:tcW w:w="0" w:type="auto"/>
          </w:tcPr>
          <w:p>
            <w:pPr>
              <w:jc w:val="center"/>
              <w:rPr>
                <w:rFonts w:ascii="宋体" w:hAnsi="宋体" w:eastAsia="宋体"/>
                <w:sz w:val="24"/>
                <w:szCs w:val="24"/>
              </w:rPr>
            </w:pPr>
            <w:r>
              <w:rPr>
                <w:rFonts w:hint="eastAsia" w:ascii="宋体" w:hAnsi="宋体" w:eastAsia="宋体"/>
                <w:sz w:val="24"/>
                <w:szCs w:val="24"/>
              </w:rPr>
              <w:t>对可迭代对象进行迭代的方式或容器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②</w:t>
            </w:r>
          </w:p>
        </w:tc>
        <w:tc>
          <w:tcPr>
            <w:tcW w:w="0" w:type="auto"/>
          </w:tcPr>
          <w:p>
            <w:pPr>
              <w:rPr>
                <w:rFonts w:ascii="宋体" w:hAnsi="宋体" w:eastAsia="宋体"/>
                <w:sz w:val="24"/>
                <w:szCs w:val="24"/>
              </w:rPr>
            </w:pPr>
            <w:r>
              <w:rPr>
                <w:rFonts w:hint="eastAsia" w:ascii="宋体" w:hAnsi="宋体" w:eastAsia="宋体"/>
                <w:sz w:val="24"/>
                <w:szCs w:val="24"/>
              </w:rPr>
              <w:t>生成器</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b</w:t>
            </w:r>
          </w:p>
        </w:tc>
        <w:tc>
          <w:tcPr>
            <w:tcW w:w="0" w:type="auto"/>
          </w:tcPr>
          <w:p>
            <w:pPr>
              <w:jc w:val="center"/>
              <w:rPr>
                <w:rFonts w:ascii="宋体" w:hAnsi="宋体" w:eastAsia="宋体"/>
                <w:sz w:val="24"/>
                <w:szCs w:val="24"/>
              </w:rPr>
            </w:pPr>
            <w:r>
              <w:rPr>
                <w:rFonts w:hint="eastAsia" w:ascii="宋体" w:hAnsi="宋体" w:eastAsia="宋体"/>
                <w:sz w:val="24"/>
                <w:szCs w:val="24"/>
              </w:rPr>
              <w:t>使其他函数在不改变任何代码的前提下增加额外功能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③</w:t>
            </w:r>
          </w:p>
        </w:tc>
        <w:tc>
          <w:tcPr>
            <w:tcW w:w="0" w:type="auto"/>
          </w:tcPr>
          <w:p>
            <w:pPr>
              <w:rPr>
                <w:rFonts w:ascii="宋体" w:hAnsi="宋体" w:eastAsia="宋体"/>
                <w:sz w:val="24"/>
                <w:szCs w:val="24"/>
              </w:rPr>
            </w:pPr>
            <w:r>
              <w:rPr>
                <w:rFonts w:hint="eastAsia" w:ascii="宋体" w:hAnsi="宋体" w:eastAsia="宋体"/>
                <w:sz w:val="24"/>
                <w:szCs w:val="24"/>
              </w:rPr>
              <w:t>装饰器</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c</w:t>
            </w:r>
          </w:p>
        </w:tc>
        <w:tc>
          <w:tcPr>
            <w:tcW w:w="0" w:type="auto"/>
          </w:tcPr>
          <w:p>
            <w:pPr>
              <w:jc w:val="center"/>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Python中边循环边计算的机制</w:t>
            </w:r>
          </w:p>
        </w:tc>
      </w:tr>
      <w:bookmarkEnd w:id="131"/>
    </w:tbl>
    <w:p>
      <w:pPr>
        <w:pStyle w:val="8"/>
        <w:numPr>
          <w:ilvl w:val="0"/>
          <w:numId w:val="203"/>
        </w:numPr>
        <w:ind w:firstLineChars="0"/>
        <w:rPr>
          <w:rFonts w:ascii="宋体" w:hAnsi="宋体" w:eastAsia="宋体"/>
          <w:sz w:val="24"/>
          <w:szCs w:val="24"/>
        </w:rPr>
      </w:pPr>
      <w:bookmarkStart w:id="132" w:name="_Hlk104285198"/>
      <w:r>
        <w:rPr>
          <w:rFonts w:hint="eastAsia" w:ascii="宋体" w:hAnsi="宋体" w:eastAsia="宋体"/>
          <w:sz w:val="24"/>
          <w:szCs w:val="24"/>
        </w:rPr>
        <w:t>（</w:t>
      </w:r>
      <w:r>
        <w:rPr>
          <w:rFonts w:hint="eastAsia" w:ascii="宋体" w:hAnsi="宋体" w:eastAsia="宋体"/>
          <w:color w:val="FF0000"/>
          <w:sz w:val="24"/>
          <w:szCs w:val="24"/>
        </w:rPr>
        <w:t>a</w:t>
      </w:r>
      <w:r>
        <w:rPr>
          <w:rFonts w:hint="eastAsia" w:ascii="宋体" w:hAnsi="宋体" w:eastAsia="宋体"/>
          <w:sz w:val="24"/>
          <w:szCs w:val="24"/>
        </w:rPr>
        <w:t>）</w:t>
      </w:r>
    </w:p>
    <w:p>
      <w:pPr>
        <w:pStyle w:val="8"/>
        <w:numPr>
          <w:ilvl w:val="0"/>
          <w:numId w:val="203"/>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c</w:t>
      </w:r>
      <w:r>
        <w:rPr>
          <w:rFonts w:hint="eastAsia" w:ascii="宋体" w:hAnsi="宋体" w:eastAsia="宋体"/>
          <w:sz w:val="24"/>
          <w:szCs w:val="24"/>
        </w:rPr>
        <w:t>）</w:t>
      </w:r>
    </w:p>
    <w:p>
      <w:pPr>
        <w:pStyle w:val="8"/>
        <w:numPr>
          <w:ilvl w:val="0"/>
          <w:numId w:val="203"/>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b</w:t>
      </w:r>
      <w:r>
        <w:rPr>
          <w:rFonts w:hint="eastAsia" w:ascii="宋体" w:hAnsi="宋体" w:eastAsia="宋体"/>
          <w:sz w:val="24"/>
          <w:szCs w:val="24"/>
        </w:rPr>
        <w:t>）</w:t>
      </w:r>
      <w:bookmarkEnd w:id="132"/>
    </w:p>
    <w:p>
      <w:pPr>
        <w:pStyle w:val="8"/>
        <w:numPr>
          <w:ilvl w:val="0"/>
          <w:numId w:val="200"/>
        </w:numPr>
        <w:ind w:firstLineChars="0"/>
        <w:rPr>
          <w:rFonts w:ascii="宋体" w:hAnsi="宋体" w:eastAsia="宋体"/>
          <w:sz w:val="24"/>
          <w:szCs w:val="24"/>
        </w:rPr>
      </w:pPr>
      <w:r>
        <w:rPr>
          <w:rFonts w:hint="eastAsia" w:ascii="宋体" w:hAnsi="宋体" w:eastAsia="宋体"/>
          <w:sz w:val="24"/>
          <w:szCs w:val="24"/>
        </w:rPr>
        <w:t>请为函数①</w:t>
      </w:r>
      <w:r>
        <w:rPr>
          <w:rFonts w:ascii="宋体" w:hAnsi="宋体" w:eastAsia="宋体"/>
          <w:sz w:val="24"/>
          <w:szCs w:val="24"/>
        </w:rPr>
        <w:t>-③选择与之匹配的</w:t>
      </w:r>
      <w:r>
        <w:rPr>
          <w:rFonts w:hint="eastAsia" w:ascii="宋体" w:hAnsi="宋体" w:eastAsia="宋体"/>
          <w:sz w:val="24"/>
          <w:szCs w:val="24"/>
        </w:rPr>
        <w:t>功能</w:t>
      </w:r>
      <w:r>
        <w:rPr>
          <w:rFonts w:ascii="宋体" w:hAnsi="宋体" w:eastAsia="宋体"/>
          <w:sz w:val="24"/>
          <w:szCs w:val="24"/>
        </w:rPr>
        <w:t>，将配对好的a-c填写到括号中。</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987"/>
        <w:gridCol w:w="222"/>
        <w:gridCol w:w="33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bookmarkStart w:id="133" w:name="_Hlk104372597"/>
            <w:r>
              <w:rPr>
                <w:rFonts w:hint="eastAsia" w:ascii="宋体" w:hAnsi="宋体" w:eastAsia="宋体"/>
                <w:sz w:val="24"/>
                <w:szCs w:val="24"/>
              </w:rPr>
              <w:t>①</w:t>
            </w:r>
          </w:p>
        </w:tc>
        <w:tc>
          <w:tcPr>
            <w:tcW w:w="0" w:type="auto"/>
          </w:tcPr>
          <w:p>
            <w:pPr>
              <w:rPr>
                <w:rFonts w:ascii="宋体" w:hAnsi="宋体" w:eastAsia="宋体"/>
                <w:sz w:val="24"/>
                <w:szCs w:val="24"/>
              </w:rPr>
            </w:pPr>
            <w:r>
              <w:rPr>
                <w:rFonts w:ascii="宋体" w:hAnsi="宋体" w:eastAsia="宋体"/>
                <w:sz w:val="24"/>
                <w:szCs w:val="24"/>
              </w:rPr>
              <w:t>map</w:t>
            </w:r>
            <w:r>
              <w:rPr>
                <w:rFonts w:hint="eastAsia" w:ascii="宋体" w:hAnsi="宋体" w:eastAsia="宋体"/>
                <w:sz w:val="24"/>
                <w:szCs w:val="24"/>
              </w:rPr>
              <w:t>(</w:t>
            </w:r>
            <w:r>
              <w:rPr>
                <w:rFonts w:ascii="宋体" w:hAnsi="宋体" w:eastAsia="宋体"/>
                <w:sz w:val="24"/>
                <w:szCs w:val="24"/>
              </w:rPr>
              <w:t>)</w:t>
            </w:r>
            <w:r>
              <w:rPr>
                <w:rFonts w:hint="eastAsia" w:ascii="宋体" w:hAnsi="宋体" w:eastAsia="宋体"/>
                <w:sz w:val="24"/>
                <w:szCs w:val="24"/>
              </w:rPr>
              <w:t xml:space="preserve"> </w:t>
            </w:r>
          </w:p>
        </w:tc>
        <w:tc>
          <w:tcPr>
            <w:tcW w:w="0" w:type="auto"/>
            <w:vMerge w:val="restart"/>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a</w:t>
            </w:r>
          </w:p>
        </w:tc>
        <w:tc>
          <w:tcPr>
            <w:tcW w:w="0" w:type="auto"/>
          </w:tcPr>
          <w:p>
            <w:pPr>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function(x,y)函数，将序列缩减成1个元素结果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②</w:t>
            </w:r>
          </w:p>
        </w:tc>
        <w:tc>
          <w:tcPr>
            <w:tcW w:w="0" w:type="auto"/>
          </w:tcPr>
          <w:p>
            <w:pPr>
              <w:rPr>
                <w:rFonts w:ascii="宋体" w:hAnsi="宋体" w:eastAsia="宋体"/>
                <w:sz w:val="24"/>
                <w:szCs w:val="24"/>
              </w:rPr>
            </w:pPr>
            <w:r>
              <w:rPr>
                <w:rFonts w:ascii="宋体" w:hAnsi="宋体" w:eastAsia="宋体"/>
                <w:sz w:val="24"/>
                <w:szCs w:val="24"/>
              </w:rPr>
              <w:t>reduce()</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b</w:t>
            </w:r>
          </w:p>
        </w:tc>
        <w:tc>
          <w:tcPr>
            <w:tcW w:w="0" w:type="auto"/>
          </w:tcPr>
          <w:p>
            <w:pPr>
              <w:rPr>
                <w:rFonts w:ascii="宋体" w:hAnsi="宋体" w:eastAsia="宋体"/>
                <w:sz w:val="24"/>
                <w:szCs w:val="24"/>
              </w:rPr>
            </w:pPr>
            <w:r>
              <w:rPr>
                <w:rFonts w:hint="eastAsia" w:ascii="宋体" w:hAnsi="宋体" w:eastAsia="宋体"/>
                <w:sz w:val="24"/>
                <w:szCs w:val="24"/>
              </w:rPr>
              <w:t>使用返回</w:t>
            </w:r>
            <w:r>
              <w:rPr>
                <w:rFonts w:ascii="宋体" w:hAnsi="宋体" w:eastAsia="宋体"/>
                <w:sz w:val="24"/>
                <w:szCs w:val="24"/>
              </w:rPr>
              <w:t>bool的function对序列过滤，返回满足条件的结果。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③</w:t>
            </w:r>
          </w:p>
        </w:tc>
        <w:tc>
          <w:tcPr>
            <w:tcW w:w="0" w:type="auto"/>
          </w:tcPr>
          <w:p>
            <w:pPr>
              <w:rPr>
                <w:rFonts w:ascii="宋体" w:hAnsi="宋体" w:eastAsia="宋体"/>
                <w:sz w:val="24"/>
                <w:szCs w:val="24"/>
              </w:rPr>
            </w:pPr>
            <w:r>
              <w:rPr>
                <w:rFonts w:ascii="宋体" w:hAnsi="宋体" w:eastAsia="宋体"/>
                <w:sz w:val="24"/>
                <w:szCs w:val="24"/>
              </w:rPr>
              <w:t>filter()</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c</w:t>
            </w:r>
          </w:p>
        </w:tc>
        <w:tc>
          <w:tcPr>
            <w:tcW w:w="0" w:type="auto"/>
          </w:tcPr>
          <w:p>
            <w:pPr>
              <w:rPr>
                <w:rFonts w:ascii="宋体" w:hAnsi="宋体" w:eastAsia="宋体"/>
                <w:sz w:val="24"/>
                <w:szCs w:val="24"/>
              </w:rPr>
            </w:pPr>
            <w:r>
              <w:rPr>
                <w:rFonts w:hint="eastAsia" w:ascii="宋体" w:hAnsi="宋体" w:eastAsia="宋体"/>
                <w:sz w:val="24"/>
                <w:szCs w:val="24"/>
              </w:rPr>
              <w:t>给序列的每个元素应用一个函数，返回一个迭代器</w:t>
            </w:r>
          </w:p>
        </w:tc>
      </w:tr>
      <w:bookmarkEnd w:id="133"/>
    </w:tbl>
    <w:p>
      <w:pPr>
        <w:pStyle w:val="8"/>
        <w:numPr>
          <w:ilvl w:val="0"/>
          <w:numId w:val="204"/>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c</w:t>
      </w:r>
      <w:r>
        <w:rPr>
          <w:rFonts w:hint="eastAsia" w:ascii="宋体" w:hAnsi="宋体" w:eastAsia="宋体"/>
          <w:sz w:val="24"/>
          <w:szCs w:val="24"/>
        </w:rPr>
        <w:t>）</w:t>
      </w:r>
    </w:p>
    <w:p>
      <w:pPr>
        <w:pStyle w:val="8"/>
        <w:numPr>
          <w:ilvl w:val="0"/>
          <w:numId w:val="204"/>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a</w:t>
      </w:r>
      <w:r>
        <w:rPr>
          <w:rFonts w:hint="eastAsia" w:ascii="宋体" w:hAnsi="宋体" w:eastAsia="宋体"/>
          <w:sz w:val="24"/>
          <w:szCs w:val="24"/>
        </w:rPr>
        <w:t>）</w:t>
      </w:r>
    </w:p>
    <w:p>
      <w:pPr>
        <w:pStyle w:val="8"/>
        <w:numPr>
          <w:ilvl w:val="0"/>
          <w:numId w:val="204"/>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b</w:t>
      </w:r>
      <w:r>
        <w:rPr>
          <w:rFonts w:hint="eastAsia" w:ascii="宋体" w:hAnsi="宋体" w:eastAsia="宋体"/>
          <w:sz w:val="24"/>
          <w:szCs w:val="24"/>
        </w:rPr>
        <w:t>）</w:t>
      </w:r>
    </w:p>
    <w:p>
      <w:pPr>
        <w:pStyle w:val="8"/>
        <w:numPr>
          <w:ilvl w:val="0"/>
          <w:numId w:val="200"/>
        </w:numPr>
        <w:ind w:firstLineChars="0"/>
        <w:rPr>
          <w:rFonts w:ascii="宋体" w:hAnsi="宋体" w:eastAsia="宋体"/>
          <w:sz w:val="24"/>
          <w:szCs w:val="24"/>
        </w:rPr>
      </w:pPr>
      <w:r>
        <w:rPr>
          <w:rFonts w:hint="eastAsia" w:ascii="宋体" w:hAnsi="宋体" w:eastAsia="宋体"/>
          <w:sz w:val="24"/>
          <w:szCs w:val="24"/>
        </w:rPr>
        <w:t>请为open(</w:t>
      </w:r>
      <w:r>
        <w:rPr>
          <w:rFonts w:ascii="宋体" w:hAnsi="宋体" w:eastAsia="宋体"/>
          <w:sz w:val="24"/>
          <w:szCs w:val="24"/>
        </w:rPr>
        <w:t>)</w:t>
      </w:r>
      <w:r>
        <w:rPr>
          <w:rFonts w:hint="eastAsia" w:ascii="宋体" w:hAnsi="宋体" w:eastAsia="宋体"/>
          <w:sz w:val="24"/>
          <w:szCs w:val="24"/>
        </w:rPr>
        <w:t>函数中mode参数①</w:t>
      </w:r>
      <w:r>
        <w:rPr>
          <w:rFonts w:ascii="宋体" w:hAnsi="宋体" w:eastAsia="宋体"/>
          <w:sz w:val="24"/>
          <w:szCs w:val="24"/>
        </w:rPr>
        <w:t>-</w:t>
      </w:r>
      <w:r>
        <w:rPr>
          <w:rFonts w:hint="eastAsia" w:ascii="宋体" w:hAnsi="宋体" w:eastAsia="宋体"/>
          <w:sz w:val="24"/>
          <w:szCs w:val="24"/>
        </w:rPr>
        <w:t>⑤</w:t>
      </w:r>
      <w:r>
        <w:rPr>
          <w:rFonts w:ascii="宋体" w:hAnsi="宋体" w:eastAsia="宋体"/>
          <w:sz w:val="24"/>
          <w:szCs w:val="24"/>
        </w:rPr>
        <w:t>选择与之匹配的功能，将配对好的a-</w:t>
      </w:r>
      <w:r>
        <w:rPr>
          <w:rFonts w:hint="eastAsia" w:ascii="宋体" w:hAnsi="宋体" w:eastAsia="宋体"/>
          <w:sz w:val="24"/>
          <w:szCs w:val="24"/>
        </w:rPr>
        <w:t>e</w:t>
      </w:r>
      <w:r>
        <w:rPr>
          <w:rFonts w:ascii="宋体" w:hAnsi="宋体" w:eastAsia="宋体"/>
          <w:sz w:val="24"/>
          <w:szCs w:val="24"/>
        </w:rPr>
        <w:t>填写到括号中。</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427"/>
        <w:gridCol w:w="222"/>
        <w:gridCol w:w="336"/>
        <w:gridCol w:w="7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①</w:t>
            </w:r>
          </w:p>
        </w:tc>
        <w:tc>
          <w:tcPr>
            <w:tcW w:w="0" w:type="auto"/>
          </w:tcPr>
          <w:p>
            <w:pPr>
              <w:rPr>
                <w:rFonts w:ascii="宋体" w:hAnsi="宋体" w:eastAsia="宋体"/>
                <w:sz w:val="24"/>
                <w:szCs w:val="24"/>
              </w:rPr>
            </w:pPr>
            <w:r>
              <w:rPr>
                <w:rFonts w:hint="eastAsia" w:ascii="宋体" w:hAnsi="宋体" w:eastAsia="宋体"/>
                <w:sz w:val="24"/>
                <w:szCs w:val="24"/>
              </w:rPr>
              <w:t>r</w:t>
            </w:r>
          </w:p>
        </w:tc>
        <w:tc>
          <w:tcPr>
            <w:tcW w:w="0" w:type="auto"/>
            <w:vMerge w:val="restart"/>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a</w:t>
            </w:r>
          </w:p>
        </w:tc>
        <w:tc>
          <w:tcPr>
            <w:tcW w:w="0" w:type="auto"/>
          </w:tcPr>
          <w:p>
            <w:pPr>
              <w:rPr>
                <w:rFonts w:ascii="宋体" w:hAnsi="宋体" w:eastAsia="宋体"/>
                <w:sz w:val="24"/>
                <w:szCs w:val="24"/>
              </w:rPr>
            </w:pPr>
            <w:r>
              <w:rPr>
                <w:rFonts w:hint="eastAsia" w:ascii="宋体" w:hAnsi="宋体" w:eastAsia="宋体"/>
                <w:sz w:val="24"/>
                <w:szCs w:val="24"/>
              </w:rPr>
              <w:t>打开一个文件用于读写。文件指针将会放在文件的开头。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②</w:t>
            </w:r>
          </w:p>
        </w:tc>
        <w:tc>
          <w:tcPr>
            <w:tcW w:w="0" w:type="auto"/>
          </w:tcPr>
          <w:p>
            <w:pPr>
              <w:rPr>
                <w:rFonts w:ascii="宋体" w:hAnsi="宋体" w:eastAsia="宋体"/>
                <w:sz w:val="24"/>
                <w:szCs w:val="24"/>
              </w:rPr>
            </w:pPr>
            <w:r>
              <w:rPr>
                <w:rFonts w:hint="eastAsia" w:ascii="宋体" w:hAnsi="宋体" w:eastAsia="宋体"/>
                <w:sz w:val="24"/>
                <w:szCs w:val="24"/>
              </w:rPr>
              <w:t>r</w:t>
            </w:r>
            <w:r>
              <w:rPr>
                <w:rFonts w:ascii="宋体" w:hAnsi="宋体" w:eastAsia="宋体"/>
                <w:sz w:val="24"/>
                <w:szCs w:val="24"/>
              </w:rPr>
              <w:t>+</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b</w:t>
            </w:r>
          </w:p>
        </w:tc>
        <w:tc>
          <w:tcPr>
            <w:tcW w:w="0" w:type="auto"/>
          </w:tcPr>
          <w:p>
            <w:pPr>
              <w:rPr>
                <w:rFonts w:ascii="宋体" w:hAnsi="宋体" w:eastAsia="宋体"/>
                <w:sz w:val="24"/>
                <w:szCs w:val="24"/>
              </w:rPr>
            </w:pPr>
            <w:r>
              <w:rPr>
                <w:rFonts w:hint="eastAsia" w:ascii="宋体" w:hAnsi="宋体" w:eastAsia="宋体"/>
                <w:sz w:val="24"/>
                <w:szCs w:val="24"/>
              </w:rPr>
              <w:t>打开一个文件只用于写入。如果该文件已存在则打开文件，并从开头开始编辑，即原有内容会被删除。如果该文件不存在，创建新文件。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③</w:t>
            </w:r>
          </w:p>
        </w:tc>
        <w:tc>
          <w:tcPr>
            <w:tcW w:w="0" w:type="auto"/>
          </w:tcPr>
          <w:p>
            <w:pPr>
              <w:rPr>
                <w:rFonts w:ascii="宋体" w:hAnsi="宋体" w:eastAsia="宋体"/>
                <w:sz w:val="24"/>
                <w:szCs w:val="24"/>
              </w:rPr>
            </w:pPr>
            <w:r>
              <w:rPr>
                <w:rFonts w:hint="eastAsia" w:ascii="宋体" w:hAnsi="宋体" w:eastAsia="宋体"/>
                <w:sz w:val="24"/>
                <w:szCs w:val="24"/>
              </w:rPr>
              <w:t>w</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c</w:t>
            </w:r>
          </w:p>
        </w:tc>
        <w:tc>
          <w:tcPr>
            <w:tcW w:w="0" w:type="auto"/>
          </w:tcPr>
          <w:p>
            <w:pPr>
              <w:rPr>
                <w:rFonts w:ascii="宋体" w:hAnsi="宋体" w:eastAsia="宋体"/>
                <w:sz w:val="24"/>
                <w:szCs w:val="24"/>
              </w:rPr>
            </w:pPr>
            <w:r>
              <w:rPr>
                <w:rFonts w:hint="eastAsia" w:ascii="宋体" w:hAnsi="宋体" w:eastAsia="宋体"/>
                <w:sz w:val="24"/>
                <w:szCs w:val="24"/>
              </w:rPr>
              <w:t>写模式，新建一个文件，如果该文件已存在则会报错。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④</w:t>
            </w:r>
          </w:p>
        </w:tc>
        <w:tc>
          <w:tcPr>
            <w:tcW w:w="0" w:type="auto"/>
          </w:tcPr>
          <w:p>
            <w:pPr>
              <w:rPr>
                <w:rFonts w:ascii="宋体" w:hAnsi="宋体" w:eastAsia="宋体"/>
                <w:sz w:val="24"/>
                <w:szCs w:val="24"/>
              </w:rPr>
            </w:pPr>
            <w:r>
              <w:rPr>
                <w:rFonts w:hint="eastAsia" w:ascii="宋体" w:hAnsi="宋体" w:eastAsia="宋体"/>
                <w:sz w:val="24"/>
                <w:szCs w:val="24"/>
              </w:rPr>
              <w:t>a</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d</w:t>
            </w:r>
          </w:p>
        </w:tc>
        <w:tc>
          <w:tcPr>
            <w:tcW w:w="0" w:type="auto"/>
          </w:tcPr>
          <w:p>
            <w:pPr>
              <w:rPr>
                <w:rFonts w:ascii="宋体" w:hAnsi="宋体" w:eastAsia="宋体"/>
                <w:sz w:val="24"/>
                <w:szCs w:val="24"/>
              </w:rPr>
            </w:pPr>
            <w:r>
              <w:rPr>
                <w:rFonts w:hint="eastAsia" w:ascii="宋体" w:hAnsi="宋体" w:eastAsia="宋体"/>
                <w:sz w:val="24"/>
                <w:szCs w:val="24"/>
              </w:rPr>
              <w:t>以只读方式打开文件。文件的指针将会放在文件的开头。这是默认模式。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⑤</w:t>
            </w:r>
          </w:p>
        </w:tc>
        <w:tc>
          <w:tcPr>
            <w:tcW w:w="0" w:type="auto"/>
          </w:tcPr>
          <w:p>
            <w:pPr>
              <w:rPr>
                <w:rFonts w:ascii="宋体" w:hAnsi="宋体" w:eastAsia="宋体"/>
                <w:sz w:val="24"/>
                <w:szCs w:val="24"/>
              </w:rPr>
            </w:pPr>
            <w:r>
              <w:rPr>
                <w:rFonts w:hint="eastAsia" w:ascii="宋体" w:hAnsi="宋体" w:eastAsia="宋体"/>
                <w:sz w:val="24"/>
                <w:szCs w:val="24"/>
              </w:rPr>
              <w:t>x</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e</w:t>
            </w:r>
          </w:p>
        </w:tc>
        <w:tc>
          <w:tcPr>
            <w:tcW w:w="0" w:type="auto"/>
          </w:tcPr>
          <w:p>
            <w:pPr>
              <w:rPr>
                <w:rFonts w:ascii="宋体" w:hAnsi="宋体" w:eastAsia="宋体"/>
                <w:sz w:val="24"/>
                <w:szCs w:val="24"/>
              </w:rPr>
            </w:pPr>
            <w:r>
              <w:rPr>
                <w:rFonts w:hint="eastAsia" w:ascii="宋体" w:hAnsi="宋体" w:eastAsia="宋体"/>
                <w:sz w:val="24"/>
                <w:szCs w:val="24"/>
              </w:rPr>
              <w:t>打开一个文件用于追加。如果该文件已存在，文件指针将会放在文件的结尾。也就是说，新的内容将会被写入到已有内容之后。如果该文件不存在，创建新文件进行写入。</w:t>
            </w:r>
          </w:p>
        </w:tc>
      </w:tr>
    </w:tbl>
    <w:p>
      <w:pPr>
        <w:pStyle w:val="8"/>
        <w:numPr>
          <w:ilvl w:val="0"/>
          <w:numId w:val="205"/>
        </w:numPr>
        <w:ind w:firstLineChars="0"/>
        <w:rPr>
          <w:rFonts w:ascii="宋体" w:hAnsi="宋体" w:eastAsia="宋体"/>
          <w:sz w:val="24"/>
          <w:szCs w:val="24"/>
        </w:rPr>
      </w:pPr>
      <w:bookmarkStart w:id="134" w:name="_Hlk104372963"/>
      <w:r>
        <w:rPr>
          <w:rFonts w:hint="eastAsia" w:ascii="宋体" w:hAnsi="宋体" w:eastAsia="宋体"/>
          <w:sz w:val="24"/>
          <w:szCs w:val="24"/>
        </w:rPr>
        <w:t>（</w:t>
      </w:r>
      <w:r>
        <w:rPr>
          <w:rFonts w:hint="eastAsia" w:ascii="宋体" w:hAnsi="宋体" w:eastAsia="宋体"/>
          <w:color w:val="FF0000"/>
          <w:sz w:val="24"/>
          <w:szCs w:val="24"/>
        </w:rPr>
        <w:t>d</w:t>
      </w:r>
      <w:r>
        <w:rPr>
          <w:rFonts w:hint="eastAsia" w:ascii="宋体" w:hAnsi="宋体" w:eastAsia="宋体"/>
          <w:sz w:val="24"/>
          <w:szCs w:val="24"/>
        </w:rPr>
        <w:t>）</w:t>
      </w:r>
    </w:p>
    <w:p>
      <w:pPr>
        <w:pStyle w:val="8"/>
        <w:numPr>
          <w:ilvl w:val="0"/>
          <w:numId w:val="205"/>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a</w:t>
      </w:r>
      <w:r>
        <w:rPr>
          <w:rFonts w:hint="eastAsia" w:ascii="宋体" w:hAnsi="宋体" w:eastAsia="宋体"/>
          <w:sz w:val="24"/>
          <w:szCs w:val="24"/>
        </w:rPr>
        <w:t>）</w:t>
      </w:r>
    </w:p>
    <w:p>
      <w:pPr>
        <w:pStyle w:val="8"/>
        <w:numPr>
          <w:ilvl w:val="0"/>
          <w:numId w:val="205"/>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b</w:t>
      </w:r>
      <w:r>
        <w:rPr>
          <w:rFonts w:hint="eastAsia" w:ascii="宋体" w:hAnsi="宋体" w:eastAsia="宋体"/>
          <w:sz w:val="24"/>
          <w:szCs w:val="24"/>
        </w:rPr>
        <w:t>）</w:t>
      </w:r>
    </w:p>
    <w:p>
      <w:pPr>
        <w:pStyle w:val="8"/>
        <w:numPr>
          <w:ilvl w:val="0"/>
          <w:numId w:val="205"/>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e</w:t>
      </w:r>
      <w:r>
        <w:rPr>
          <w:rFonts w:hint="eastAsia" w:ascii="宋体" w:hAnsi="宋体" w:eastAsia="宋体"/>
          <w:sz w:val="24"/>
          <w:szCs w:val="24"/>
        </w:rPr>
        <w:t>）</w:t>
      </w:r>
    </w:p>
    <w:p>
      <w:pPr>
        <w:pStyle w:val="8"/>
        <w:numPr>
          <w:ilvl w:val="0"/>
          <w:numId w:val="205"/>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c</w:t>
      </w:r>
      <w:r>
        <w:rPr>
          <w:rFonts w:hint="eastAsia" w:ascii="宋体" w:hAnsi="宋体" w:eastAsia="宋体"/>
          <w:sz w:val="24"/>
          <w:szCs w:val="24"/>
        </w:rPr>
        <w:t>）</w:t>
      </w:r>
      <w:bookmarkEnd w:id="134"/>
    </w:p>
    <w:p>
      <w:pPr>
        <w:pStyle w:val="8"/>
        <w:numPr>
          <w:ilvl w:val="0"/>
          <w:numId w:val="200"/>
        </w:numPr>
        <w:ind w:firstLineChars="0"/>
        <w:rPr>
          <w:rFonts w:ascii="宋体" w:hAnsi="宋体" w:eastAsia="宋体"/>
          <w:sz w:val="24"/>
          <w:szCs w:val="24"/>
        </w:rPr>
      </w:pPr>
      <w:r>
        <w:rPr>
          <w:rFonts w:hint="eastAsia" w:ascii="宋体" w:hAnsi="宋体" w:eastAsia="宋体"/>
          <w:sz w:val="24"/>
          <w:szCs w:val="24"/>
        </w:rPr>
        <w:t>请为</w:t>
      </w:r>
      <w:r>
        <w:rPr>
          <w:rFonts w:ascii="宋体" w:hAnsi="宋体" w:eastAsia="宋体"/>
          <w:sz w:val="24"/>
          <w:szCs w:val="24"/>
        </w:rPr>
        <w:t>file</w:t>
      </w:r>
      <w:r>
        <w:rPr>
          <w:rFonts w:hint="eastAsia" w:ascii="宋体" w:hAnsi="宋体" w:eastAsia="宋体"/>
          <w:sz w:val="24"/>
          <w:szCs w:val="24"/>
        </w:rPr>
        <w:t>对象常用函数</w:t>
      </w:r>
      <w:r>
        <w:rPr>
          <w:rFonts w:ascii="宋体" w:hAnsi="宋体" w:eastAsia="宋体"/>
          <w:sz w:val="24"/>
          <w:szCs w:val="24"/>
        </w:rPr>
        <w:t>①-⑤选择与之匹配的功能，将配对好的a-e填写到括号中。</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617"/>
        <w:gridCol w:w="222"/>
        <w:gridCol w:w="336"/>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bookmarkStart w:id="135" w:name="_Hlk104388477"/>
            <w:r>
              <w:rPr>
                <w:rFonts w:hint="eastAsia" w:ascii="宋体" w:hAnsi="宋体" w:eastAsia="宋体"/>
                <w:sz w:val="24"/>
                <w:szCs w:val="24"/>
              </w:rPr>
              <w:t>①</w:t>
            </w:r>
          </w:p>
        </w:tc>
        <w:tc>
          <w:tcPr>
            <w:tcW w:w="0" w:type="auto"/>
          </w:tcPr>
          <w:p>
            <w:pPr>
              <w:rPr>
                <w:rFonts w:ascii="宋体" w:hAnsi="宋体" w:eastAsia="宋体"/>
                <w:sz w:val="24"/>
                <w:szCs w:val="24"/>
              </w:rPr>
            </w:pPr>
            <w:r>
              <w:rPr>
                <w:rFonts w:ascii="宋体" w:hAnsi="宋体" w:eastAsia="宋体"/>
                <w:sz w:val="24"/>
                <w:szCs w:val="24"/>
              </w:rPr>
              <w:t>file.close()</w:t>
            </w:r>
          </w:p>
        </w:tc>
        <w:tc>
          <w:tcPr>
            <w:tcW w:w="0" w:type="auto"/>
            <w:vMerge w:val="restart"/>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a</w:t>
            </w:r>
          </w:p>
        </w:tc>
        <w:tc>
          <w:tcPr>
            <w:tcW w:w="0" w:type="auto"/>
          </w:tcPr>
          <w:p>
            <w:pPr>
              <w:rPr>
                <w:rFonts w:ascii="宋体" w:hAnsi="宋体" w:eastAsia="宋体"/>
                <w:sz w:val="24"/>
                <w:szCs w:val="24"/>
              </w:rPr>
            </w:pPr>
            <w:r>
              <w:rPr>
                <w:rFonts w:hint="eastAsia" w:ascii="宋体" w:hAnsi="宋体" w:eastAsia="宋体"/>
                <w:sz w:val="24"/>
                <w:szCs w:val="24"/>
              </w:rPr>
              <w:t>将字符串写入文件，返回的是写入的字符长度。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②</w:t>
            </w:r>
          </w:p>
        </w:tc>
        <w:tc>
          <w:tcPr>
            <w:tcW w:w="0" w:type="auto"/>
          </w:tcPr>
          <w:p>
            <w:pPr>
              <w:rPr>
                <w:rFonts w:ascii="宋体" w:hAnsi="宋体" w:eastAsia="宋体"/>
                <w:sz w:val="24"/>
                <w:szCs w:val="24"/>
              </w:rPr>
            </w:pPr>
            <w:r>
              <w:rPr>
                <w:rFonts w:ascii="宋体" w:hAnsi="宋体" w:eastAsia="宋体"/>
                <w:sz w:val="24"/>
                <w:szCs w:val="24"/>
              </w:rPr>
              <w:t>file.read([size])</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b</w:t>
            </w:r>
          </w:p>
        </w:tc>
        <w:tc>
          <w:tcPr>
            <w:tcW w:w="0" w:type="auto"/>
          </w:tcPr>
          <w:p>
            <w:pPr>
              <w:rPr>
                <w:rFonts w:ascii="宋体" w:hAnsi="宋体" w:eastAsia="宋体"/>
                <w:sz w:val="24"/>
                <w:szCs w:val="24"/>
              </w:rPr>
            </w:pPr>
            <w:r>
              <w:rPr>
                <w:rFonts w:hint="eastAsia" w:ascii="宋体" w:hAnsi="宋体" w:eastAsia="宋体"/>
                <w:sz w:val="24"/>
                <w:szCs w:val="24"/>
              </w:rPr>
              <w:t>关闭文件。关闭后文件不能再进行读写操作。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③</w:t>
            </w:r>
          </w:p>
        </w:tc>
        <w:tc>
          <w:tcPr>
            <w:tcW w:w="0" w:type="auto"/>
          </w:tcPr>
          <w:p>
            <w:pPr>
              <w:rPr>
                <w:rFonts w:ascii="宋体" w:hAnsi="宋体" w:eastAsia="宋体"/>
                <w:sz w:val="24"/>
                <w:szCs w:val="24"/>
              </w:rPr>
            </w:pPr>
            <w:r>
              <w:rPr>
                <w:rFonts w:ascii="宋体" w:hAnsi="宋体" w:eastAsia="宋体"/>
                <w:sz w:val="24"/>
                <w:szCs w:val="24"/>
              </w:rPr>
              <w:t>file.tell()</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c</w:t>
            </w:r>
          </w:p>
        </w:tc>
        <w:tc>
          <w:tcPr>
            <w:tcW w:w="0" w:type="auto"/>
          </w:tcPr>
          <w:p>
            <w:pPr>
              <w:rPr>
                <w:rFonts w:ascii="宋体" w:hAnsi="宋体" w:eastAsia="宋体"/>
                <w:sz w:val="24"/>
                <w:szCs w:val="24"/>
              </w:rPr>
            </w:pPr>
            <w:r>
              <w:rPr>
                <w:rFonts w:hint="eastAsia" w:ascii="宋体" w:hAnsi="宋体" w:eastAsia="宋体"/>
                <w:sz w:val="24"/>
                <w:szCs w:val="24"/>
              </w:rPr>
              <w:t>刷新文件内部缓冲，把内部缓冲区的数据立刻写入文件</w:t>
            </w:r>
            <w:r>
              <w:rPr>
                <w:rFonts w:ascii="宋体" w:hAnsi="宋体" w:eastAsia="宋体"/>
                <w:sz w:val="24"/>
                <w:szCs w:val="24"/>
              </w:rPr>
              <w:t>, 而不是被动等待输出缓冲区写入。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④</w:t>
            </w:r>
          </w:p>
        </w:tc>
        <w:tc>
          <w:tcPr>
            <w:tcW w:w="0" w:type="auto"/>
          </w:tcPr>
          <w:p>
            <w:pPr>
              <w:rPr>
                <w:rFonts w:ascii="宋体" w:hAnsi="宋体" w:eastAsia="宋体"/>
                <w:sz w:val="24"/>
                <w:szCs w:val="24"/>
              </w:rPr>
            </w:pPr>
            <w:r>
              <w:rPr>
                <w:rFonts w:ascii="宋体" w:hAnsi="宋体" w:eastAsia="宋体"/>
                <w:sz w:val="24"/>
                <w:szCs w:val="24"/>
              </w:rPr>
              <w:t>file.write(str)</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d</w:t>
            </w:r>
          </w:p>
        </w:tc>
        <w:tc>
          <w:tcPr>
            <w:tcW w:w="0" w:type="auto"/>
          </w:tcPr>
          <w:p>
            <w:pPr>
              <w:rPr>
                <w:rFonts w:ascii="宋体" w:hAnsi="宋体" w:eastAsia="宋体"/>
                <w:sz w:val="24"/>
                <w:szCs w:val="24"/>
              </w:rPr>
            </w:pPr>
            <w:r>
              <w:rPr>
                <w:rFonts w:hint="eastAsia" w:ascii="宋体" w:hAnsi="宋体" w:eastAsia="宋体"/>
                <w:sz w:val="24"/>
                <w:szCs w:val="24"/>
              </w:rPr>
              <w:t>返回文件当前位置。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⑤</w:t>
            </w:r>
          </w:p>
        </w:tc>
        <w:tc>
          <w:tcPr>
            <w:tcW w:w="0" w:type="auto"/>
          </w:tcPr>
          <w:p>
            <w:pPr>
              <w:rPr>
                <w:rFonts w:ascii="宋体" w:hAnsi="宋体" w:eastAsia="宋体"/>
                <w:sz w:val="24"/>
                <w:szCs w:val="24"/>
              </w:rPr>
            </w:pPr>
            <w:r>
              <w:rPr>
                <w:rFonts w:ascii="宋体" w:hAnsi="宋体" w:eastAsia="宋体"/>
                <w:sz w:val="24"/>
                <w:szCs w:val="24"/>
              </w:rPr>
              <w:t>file.flush()</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e</w:t>
            </w:r>
          </w:p>
        </w:tc>
        <w:tc>
          <w:tcPr>
            <w:tcW w:w="0" w:type="auto"/>
          </w:tcPr>
          <w:p>
            <w:pPr>
              <w:rPr>
                <w:rFonts w:ascii="宋体" w:hAnsi="宋体" w:eastAsia="宋体"/>
                <w:sz w:val="24"/>
                <w:szCs w:val="24"/>
              </w:rPr>
            </w:pPr>
            <w:r>
              <w:rPr>
                <w:rFonts w:hint="eastAsia" w:ascii="宋体" w:hAnsi="宋体" w:eastAsia="宋体"/>
                <w:sz w:val="24"/>
                <w:szCs w:val="24"/>
              </w:rPr>
              <w:t>从文件读取指定的字节数，如果未给定或为负则读取所有。</w:t>
            </w:r>
          </w:p>
        </w:tc>
      </w:tr>
      <w:bookmarkEnd w:id="135"/>
    </w:tbl>
    <w:p>
      <w:pPr>
        <w:pStyle w:val="8"/>
        <w:numPr>
          <w:ilvl w:val="0"/>
          <w:numId w:val="206"/>
        </w:numPr>
        <w:ind w:firstLineChars="0"/>
        <w:rPr>
          <w:rFonts w:ascii="宋体" w:hAnsi="宋体" w:eastAsia="宋体"/>
          <w:sz w:val="24"/>
          <w:szCs w:val="24"/>
        </w:rPr>
      </w:pPr>
      <w:bookmarkStart w:id="136" w:name="_Hlk104388484"/>
      <w:r>
        <w:rPr>
          <w:rFonts w:hint="eastAsia" w:ascii="宋体" w:hAnsi="宋体" w:eastAsia="宋体"/>
          <w:sz w:val="24"/>
          <w:szCs w:val="24"/>
        </w:rPr>
        <w:t>（</w:t>
      </w:r>
      <w:r>
        <w:rPr>
          <w:rFonts w:hint="eastAsia" w:ascii="宋体" w:hAnsi="宋体" w:eastAsia="宋体"/>
          <w:color w:val="FF0000"/>
          <w:sz w:val="24"/>
          <w:szCs w:val="24"/>
        </w:rPr>
        <w:t>b</w:t>
      </w:r>
      <w:r>
        <w:rPr>
          <w:rFonts w:hint="eastAsia" w:ascii="宋体" w:hAnsi="宋体" w:eastAsia="宋体"/>
          <w:sz w:val="24"/>
          <w:szCs w:val="24"/>
        </w:rPr>
        <w:t>）</w:t>
      </w:r>
    </w:p>
    <w:p>
      <w:pPr>
        <w:pStyle w:val="8"/>
        <w:numPr>
          <w:ilvl w:val="0"/>
          <w:numId w:val="206"/>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e</w:t>
      </w:r>
      <w:r>
        <w:rPr>
          <w:rFonts w:hint="eastAsia" w:ascii="宋体" w:hAnsi="宋体" w:eastAsia="宋体"/>
          <w:sz w:val="24"/>
          <w:szCs w:val="24"/>
        </w:rPr>
        <w:t>）</w:t>
      </w:r>
    </w:p>
    <w:p>
      <w:pPr>
        <w:pStyle w:val="8"/>
        <w:numPr>
          <w:ilvl w:val="0"/>
          <w:numId w:val="206"/>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d</w:t>
      </w:r>
      <w:r>
        <w:rPr>
          <w:rFonts w:hint="eastAsia" w:ascii="宋体" w:hAnsi="宋体" w:eastAsia="宋体"/>
          <w:sz w:val="24"/>
          <w:szCs w:val="24"/>
        </w:rPr>
        <w:t>）</w:t>
      </w:r>
    </w:p>
    <w:p>
      <w:pPr>
        <w:pStyle w:val="8"/>
        <w:numPr>
          <w:ilvl w:val="0"/>
          <w:numId w:val="206"/>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a</w:t>
      </w:r>
      <w:r>
        <w:rPr>
          <w:rFonts w:hint="eastAsia" w:ascii="宋体" w:hAnsi="宋体" w:eastAsia="宋体"/>
          <w:sz w:val="24"/>
          <w:szCs w:val="24"/>
        </w:rPr>
        <w:t>）</w:t>
      </w:r>
    </w:p>
    <w:p>
      <w:pPr>
        <w:pStyle w:val="8"/>
        <w:numPr>
          <w:ilvl w:val="0"/>
          <w:numId w:val="206"/>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c</w:t>
      </w:r>
      <w:r>
        <w:rPr>
          <w:rFonts w:hint="eastAsia" w:ascii="宋体" w:hAnsi="宋体" w:eastAsia="宋体"/>
          <w:sz w:val="24"/>
          <w:szCs w:val="24"/>
        </w:rPr>
        <w:t>）</w:t>
      </w:r>
      <w:bookmarkEnd w:id="136"/>
    </w:p>
    <w:p>
      <w:pPr>
        <w:pStyle w:val="8"/>
        <w:numPr>
          <w:ilvl w:val="0"/>
          <w:numId w:val="200"/>
        </w:numPr>
        <w:ind w:firstLineChars="0"/>
        <w:rPr>
          <w:rFonts w:ascii="宋体" w:hAnsi="宋体" w:eastAsia="宋体"/>
          <w:sz w:val="24"/>
          <w:szCs w:val="24"/>
        </w:rPr>
      </w:pPr>
      <w:bookmarkStart w:id="137" w:name="_Hlk104498522"/>
      <w:r>
        <w:rPr>
          <w:rFonts w:ascii="宋体" w:hAnsi="宋体" w:eastAsia="宋体"/>
          <w:sz w:val="24"/>
          <w:szCs w:val="24"/>
        </w:rPr>
        <w:t>请为</w:t>
      </w:r>
      <w:r>
        <w:rPr>
          <w:rFonts w:hint="eastAsia" w:ascii="宋体" w:hAnsi="宋体" w:eastAsia="宋体"/>
          <w:sz w:val="24"/>
          <w:szCs w:val="24"/>
        </w:rPr>
        <w:t>异常错误</w:t>
      </w:r>
      <w:r>
        <w:rPr>
          <w:rFonts w:ascii="宋体" w:hAnsi="宋体" w:eastAsia="宋体"/>
          <w:sz w:val="24"/>
          <w:szCs w:val="24"/>
        </w:rPr>
        <w:t>①-⑤选择与之匹配的</w:t>
      </w:r>
      <w:r>
        <w:rPr>
          <w:rFonts w:hint="eastAsia" w:ascii="宋体" w:hAnsi="宋体" w:eastAsia="宋体"/>
          <w:sz w:val="24"/>
          <w:szCs w:val="24"/>
        </w:rPr>
        <w:t>解释</w:t>
      </w:r>
      <w:r>
        <w:rPr>
          <w:rFonts w:ascii="宋体" w:hAnsi="宋体" w:eastAsia="宋体"/>
          <w:sz w:val="24"/>
          <w:szCs w:val="24"/>
        </w:rPr>
        <w:t>，将配对好的a-e填写到括号中。</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1915"/>
        <w:gridCol w:w="222"/>
        <w:gridCol w:w="336"/>
        <w:gridCol w:w="5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①</w:t>
            </w:r>
          </w:p>
        </w:tc>
        <w:tc>
          <w:tcPr>
            <w:tcW w:w="0" w:type="auto"/>
          </w:tcPr>
          <w:p>
            <w:pPr>
              <w:rPr>
                <w:rFonts w:ascii="宋体" w:hAnsi="宋体" w:eastAsia="宋体"/>
                <w:sz w:val="24"/>
                <w:szCs w:val="24"/>
              </w:rPr>
            </w:pPr>
            <w:r>
              <w:rPr>
                <w:rFonts w:ascii="宋体" w:hAnsi="宋体" w:eastAsia="宋体"/>
                <w:sz w:val="24"/>
                <w:szCs w:val="24"/>
              </w:rPr>
              <w:t>NameError</w:t>
            </w:r>
          </w:p>
        </w:tc>
        <w:tc>
          <w:tcPr>
            <w:tcW w:w="0" w:type="auto"/>
            <w:vMerge w:val="restart"/>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a</w:t>
            </w:r>
          </w:p>
        </w:tc>
        <w:tc>
          <w:tcPr>
            <w:tcW w:w="0" w:type="auto"/>
          </w:tcPr>
          <w:p>
            <w:pPr>
              <w:rPr>
                <w:rFonts w:ascii="宋体" w:hAnsi="宋体" w:eastAsia="宋体"/>
                <w:sz w:val="24"/>
                <w:szCs w:val="24"/>
              </w:rPr>
            </w:pPr>
            <w:r>
              <w:rPr>
                <w:rFonts w:hint="eastAsia" w:ascii="宋体" w:hAnsi="宋体" w:eastAsia="宋体"/>
                <w:sz w:val="24"/>
                <w:szCs w:val="24"/>
              </w:rPr>
              <w:t>当使用序列中不存在的索引时，会引发该</w:t>
            </w:r>
            <w:r>
              <w:rPr>
                <w:rFonts w:ascii="宋体" w:hAnsi="宋体" w:eastAsia="宋体"/>
                <w:sz w:val="24"/>
                <w:szCs w:val="24"/>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②</w:t>
            </w:r>
          </w:p>
        </w:tc>
        <w:tc>
          <w:tcPr>
            <w:tcW w:w="0" w:type="auto"/>
          </w:tcPr>
          <w:p>
            <w:pPr>
              <w:rPr>
                <w:rFonts w:ascii="宋体" w:hAnsi="宋体" w:eastAsia="宋体"/>
                <w:sz w:val="24"/>
                <w:szCs w:val="24"/>
              </w:rPr>
            </w:pPr>
            <w:r>
              <w:rPr>
                <w:rFonts w:ascii="宋体" w:hAnsi="宋体" w:eastAsia="宋体"/>
                <w:sz w:val="24"/>
                <w:szCs w:val="24"/>
              </w:rPr>
              <w:t>ZeroDivisionError</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b</w:t>
            </w:r>
          </w:p>
        </w:tc>
        <w:tc>
          <w:tcPr>
            <w:tcW w:w="0" w:type="auto"/>
          </w:tcPr>
          <w:p>
            <w:pPr>
              <w:rPr>
                <w:rFonts w:ascii="宋体" w:hAnsi="宋体" w:eastAsia="宋体"/>
                <w:sz w:val="24"/>
                <w:szCs w:val="24"/>
              </w:rPr>
            </w:pPr>
            <w:r>
              <w:rPr>
                <w:rFonts w:hint="eastAsia" w:ascii="宋体" w:hAnsi="宋体" w:eastAsia="宋体"/>
                <w:sz w:val="24"/>
                <w:szCs w:val="24"/>
              </w:rPr>
              <w:t>当解释器发现语法错误时，会引发该</w:t>
            </w:r>
            <w:r>
              <w:rPr>
                <w:rFonts w:ascii="宋体" w:hAnsi="宋体" w:eastAsia="宋体"/>
                <w:sz w:val="24"/>
                <w:szCs w:val="24"/>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③</w:t>
            </w:r>
          </w:p>
        </w:tc>
        <w:tc>
          <w:tcPr>
            <w:tcW w:w="0" w:type="auto"/>
          </w:tcPr>
          <w:p>
            <w:pPr>
              <w:rPr>
                <w:rFonts w:ascii="宋体" w:hAnsi="宋体" w:eastAsia="宋体"/>
                <w:sz w:val="24"/>
                <w:szCs w:val="24"/>
              </w:rPr>
            </w:pPr>
            <w:r>
              <w:rPr>
                <w:rFonts w:ascii="宋体" w:hAnsi="宋体" w:eastAsia="宋体"/>
                <w:sz w:val="24"/>
                <w:szCs w:val="24"/>
              </w:rPr>
              <w:t>SyntaxError</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c</w:t>
            </w:r>
          </w:p>
        </w:tc>
        <w:tc>
          <w:tcPr>
            <w:tcW w:w="0" w:type="auto"/>
          </w:tcPr>
          <w:p>
            <w:pPr>
              <w:rPr>
                <w:rFonts w:ascii="宋体" w:hAnsi="宋体" w:eastAsia="宋体"/>
                <w:sz w:val="24"/>
                <w:szCs w:val="24"/>
              </w:rPr>
            </w:pPr>
            <w:r>
              <w:rPr>
                <w:rFonts w:hint="eastAsia" w:ascii="宋体" w:hAnsi="宋体" w:eastAsia="宋体"/>
                <w:sz w:val="24"/>
                <w:szCs w:val="24"/>
              </w:rPr>
              <w:t>尝试访问一个未声明的变量，会引发该异常。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④</w:t>
            </w:r>
          </w:p>
        </w:tc>
        <w:tc>
          <w:tcPr>
            <w:tcW w:w="0" w:type="auto"/>
          </w:tcPr>
          <w:p>
            <w:pPr>
              <w:rPr>
                <w:rFonts w:ascii="宋体" w:hAnsi="宋体" w:eastAsia="宋体"/>
                <w:sz w:val="24"/>
                <w:szCs w:val="24"/>
              </w:rPr>
            </w:pPr>
            <w:r>
              <w:rPr>
                <w:rFonts w:ascii="宋体" w:hAnsi="宋体" w:eastAsia="宋体"/>
                <w:sz w:val="24"/>
                <w:szCs w:val="24"/>
              </w:rPr>
              <w:t>IndexError</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d</w:t>
            </w:r>
          </w:p>
        </w:tc>
        <w:tc>
          <w:tcPr>
            <w:tcW w:w="0" w:type="auto"/>
          </w:tcPr>
          <w:p>
            <w:pPr>
              <w:rPr>
                <w:rFonts w:ascii="宋体" w:hAnsi="宋体" w:eastAsia="宋体"/>
                <w:sz w:val="24"/>
                <w:szCs w:val="24"/>
              </w:rPr>
            </w:pPr>
            <w:r>
              <w:rPr>
                <w:rFonts w:hint="eastAsia" w:ascii="宋体" w:hAnsi="宋体" w:eastAsia="宋体"/>
                <w:sz w:val="24"/>
                <w:szCs w:val="24"/>
              </w:rPr>
              <w:t>当使用字典中不存在的键访问值时，会引发该</w:t>
            </w:r>
            <w:r>
              <w:rPr>
                <w:rFonts w:ascii="宋体" w:hAnsi="宋体" w:eastAsia="宋体"/>
                <w:sz w:val="24"/>
                <w:szCs w:val="24"/>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rPr>
                <w:rFonts w:ascii="宋体" w:hAnsi="宋体" w:eastAsia="宋体"/>
                <w:sz w:val="24"/>
                <w:szCs w:val="24"/>
              </w:rPr>
            </w:pPr>
            <w:r>
              <w:rPr>
                <w:rFonts w:hint="eastAsia" w:ascii="宋体" w:hAnsi="宋体" w:eastAsia="宋体"/>
                <w:sz w:val="24"/>
                <w:szCs w:val="24"/>
              </w:rPr>
              <w:t>⑤</w:t>
            </w:r>
          </w:p>
        </w:tc>
        <w:tc>
          <w:tcPr>
            <w:tcW w:w="0" w:type="auto"/>
          </w:tcPr>
          <w:p>
            <w:pPr>
              <w:rPr>
                <w:rFonts w:ascii="宋体" w:hAnsi="宋体" w:eastAsia="宋体"/>
                <w:sz w:val="24"/>
                <w:szCs w:val="24"/>
              </w:rPr>
            </w:pPr>
            <w:r>
              <w:rPr>
                <w:rFonts w:ascii="宋体" w:hAnsi="宋体" w:eastAsia="宋体"/>
                <w:sz w:val="24"/>
                <w:szCs w:val="24"/>
              </w:rPr>
              <w:t>KeyError</w:t>
            </w:r>
          </w:p>
        </w:tc>
        <w:tc>
          <w:tcPr>
            <w:tcW w:w="0" w:type="auto"/>
            <w:vMerge w:val="continue"/>
          </w:tcPr>
          <w:p>
            <w:pPr>
              <w:rPr>
                <w:rFonts w:ascii="宋体" w:hAnsi="宋体" w:eastAsia="宋体"/>
                <w:sz w:val="24"/>
                <w:szCs w:val="24"/>
              </w:rPr>
            </w:pPr>
          </w:p>
        </w:tc>
        <w:tc>
          <w:tcPr>
            <w:tcW w:w="0" w:type="auto"/>
          </w:tcPr>
          <w:p>
            <w:pPr>
              <w:rPr>
                <w:rFonts w:ascii="宋体" w:hAnsi="宋体" w:eastAsia="宋体"/>
                <w:sz w:val="24"/>
                <w:szCs w:val="24"/>
              </w:rPr>
            </w:pPr>
            <w:r>
              <w:rPr>
                <w:rFonts w:hint="eastAsia" w:ascii="宋体" w:hAnsi="宋体" w:eastAsia="宋体"/>
                <w:sz w:val="24"/>
                <w:szCs w:val="24"/>
              </w:rPr>
              <w:t>e</w:t>
            </w:r>
          </w:p>
        </w:tc>
        <w:tc>
          <w:tcPr>
            <w:tcW w:w="0" w:type="auto"/>
          </w:tcPr>
          <w:p>
            <w:pPr>
              <w:rPr>
                <w:rFonts w:ascii="宋体" w:hAnsi="宋体" w:eastAsia="宋体"/>
                <w:sz w:val="24"/>
                <w:szCs w:val="24"/>
              </w:rPr>
            </w:pPr>
            <w:r>
              <w:rPr>
                <w:rFonts w:hint="eastAsia" w:ascii="宋体" w:hAnsi="宋体" w:eastAsia="宋体"/>
                <w:sz w:val="24"/>
                <w:szCs w:val="24"/>
              </w:rPr>
              <w:t>当除数为零的时候，会引发该</w:t>
            </w:r>
            <w:r>
              <w:rPr>
                <w:rFonts w:ascii="宋体" w:hAnsi="宋体" w:eastAsia="宋体"/>
                <w:sz w:val="24"/>
                <w:szCs w:val="24"/>
              </w:rPr>
              <w:t>异常</w:t>
            </w:r>
            <w:r>
              <w:rPr>
                <w:rFonts w:hint="eastAsia" w:ascii="宋体" w:hAnsi="宋体" w:eastAsia="宋体"/>
                <w:sz w:val="24"/>
                <w:szCs w:val="24"/>
              </w:rPr>
              <w:t>。</w:t>
            </w:r>
          </w:p>
        </w:tc>
      </w:tr>
    </w:tbl>
    <w:p>
      <w:pPr>
        <w:pStyle w:val="8"/>
        <w:numPr>
          <w:ilvl w:val="0"/>
          <w:numId w:val="207"/>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c</w:t>
      </w:r>
      <w:r>
        <w:rPr>
          <w:rFonts w:hint="eastAsia" w:ascii="宋体" w:hAnsi="宋体" w:eastAsia="宋体"/>
          <w:sz w:val="24"/>
          <w:szCs w:val="24"/>
        </w:rPr>
        <w:t>）</w:t>
      </w:r>
    </w:p>
    <w:p>
      <w:pPr>
        <w:pStyle w:val="8"/>
        <w:numPr>
          <w:ilvl w:val="0"/>
          <w:numId w:val="207"/>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e</w:t>
      </w:r>
      <w:r>
        <w:rPr>
          <w:rFonts w:hint="eastAsia" w:ascii="宋体" w:hAnsi="宋体" w:eastAsia="宋体"/>
          <w:sz w:val="24"/>
          <w:szCs w:val="24"/>
        </w:rPr>
        <w:t>）</w:t>
      </w:r>
    </w:p>
    <w:p>
      <w:pPr>
        <w:pStyle w:val="8"/>
        <w:numPr>
          <w:ilvl w:val="0"/>
          <w:numId w:val="207"/>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b</w:t>
      </w:r>
      <w:r>
        <w:rPr>
          <w:rFonts w:hint="eastAsia" w:ascii="宋体" w:hAnsi="宋体" w:eastAsia="宋体"/>
          <w:sz w:val="24"/>
          <w:szCs w:val="24"/>
        </w:rPr>
        <w:t>）</w:t>
      </w:r>
    </w:p>
    <w:p>
      <w:pPr>
        <w:pStyle w:val="8"/>
        <w:numPr>
          <w:ilvl w:val="0"/>
          <w:numId w:val="207"/>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a</w:t>
      </w:r>
      <w:r>
        <w:rPr>
          <w:rFonts w:hint="eastAsia" w:ascii="宋体" w:hAnsi="宋体" w:eastAsia="宋体"/>
          <w:sz w:val="24"/>
          <w:szCs w:val="24"/>
        </w:rPr>
        <w:t>）</w:t>
      </w:r>
    </w:p>
    <w:p>
      <w:pPr>
        <w:pStyle w:val="8"/>
        <w:numPr>
          <w:ilvl w:val="0"/>
          <w:numId w:val="207"/>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d</w:t>
      </w:r>
      <w:r>
        <w:rPr>
          <w:rFonts w:hint="eastAsia" w:ascii="宋体" w:hAnsi="宋体" w:eastAsia="宋体"/>
          <w:sz w:val="24"/>
          <w:szCs w:val="24"/>
        </w:rPr>
        <w:t>）</w:t>
      </w:r>
      <w:bookmarkEnd w:id="137"/>
    </w:p>
    <w:p>
      <w:pPr>
        <w:pStyle w:val="8"/>
        <w:numPr>
          <w:ilvl w:val="0"/>
          <w:numId w:val="200"/>
        </w:numPr>
        <w:ind w:firstLineChars="0"/>
        <w:rPr>
          <w:rFonts w:ascii="宋体" w:hAnsi="宋体" w:eastAsia="宋体"/>
          <w:sz w:val="24"/>
          <w:szCs w:val="24"/>
        </w:rPr>
      </w:pPr>
      <w:bookmarkStart w:id="138" w:name="_Hlk104541996"/>
      <w:r>
        <w:rPr>
          <w:rFonts w:ascii="宋体" w:hAnsi="宋体" w:eastAsia="宋体"/>
          <w:sz w:val="24"/>
          <w:szCs w:val="24"/>
        </w:rPr>
        <w:t>请为</w:t>
      </w:r>
      <w:r>
        <w:rPr>
          <w:rFonts w:hint="eastAsia" w:ascii="宋体" w:hAnsi="宋体" w:eastAsia="宋体"/>
          <w:sz w:val="24"/>
          <w:szCs w:val="24"/>
        </w:rPr>
        <w:t>第三方库</w:t>
      </w:r>
      <w:r>
        <w:rPr>
          <w:rFonts w:ascii="宋体" w:hAnsi="宋体" w:eastAsia="宋体"/>
          <w:sz w:val="24"/>
          <w:szCs w:val="24"/>
        </w:rPr>
        <w:t>①-⑤选择与之匹配的</w:t>
      </w:r>
      <w:r>
        <w:rPr>
          <w:rFonts w:hint="eastAsia" w:ascii="宋体" w:hAnsi="宋体" w:eastAsia="宋体"/>
          <w:sz w:val="24"/>
          <w:szCs w:val="24"/>
        </w:rPr>
        <w:t>功能</w:t>
      </w:r>
      <w:r>
        <w:rPr>
          <w:rFonts w:ascii="宋体" w:hAnsi="宋体" w:eastAsia="宋体"/>
          <w:sz w:val="24"/>
          <w:szCs w:val="24"/>
        </w:rPr>
        <w:t>，将配对好的a-e填写到括号中。</w:t>
      </w:r>
      <w:bookmarkEnd w:id="138"/>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2350"/>
        <w:gridCol w:w="315"/>
        <w:gridCol w:w="477"/>
        <w:gridCol w:w="4732"/>
      </w:tblGrid>
      <w:tr>
        <w:trPr>
          <w:jc w:val="center"/>
        </w:trPr>
        <w:tc>
          <w:tcPr>
            <w:tcW w:w="380" w:type="pct"/>
          </w:tcPr>
          <w:p>
            <w:pPr>
              <w:rPr>
                <w:rFonts w:ascii="宋体" w:hAnsi="宋体" w:eastAsia="宋体"/>
                <w:sz w:val="24"/>
                <w:szCs w:val="24"/>
              </w:rPr>
            </w:pPr>
            <w:bookmarkStart w:id="139" w:name="_Hlk104542015"/>
            <w:r>
              <w:rPr>
                <w:rFonts w:hint="eastAsia" w:ascii="宋体" w:hAnsi="宋体" w:eastAsia="宋体"/>
                <w:sz w:val="24"/>
                <w:szCs w:val="24"/>
              </w:rPr>
              <w:t>①</w:t>
            </w:r>
          </w:p>
        </w:tc>
        <w:tc>
          <w:tcPr>
            <w:tcW w:w="1379" w:type="pct"/>
          </w:tcPr>
          <w:p>
            <w:pPr>
              <w:rPr>
                <w:rFonts w:ascii="宋体" w:hAnsi="宋体" w:eastAsia="宋体"/>
                <w:sz w:val="24"/>
                <w:szCs w:val="24"/>
              </w:rPr>
            </w:pPr>
            <w:r>
              <w:rPr>
                <w:rFonts w:ascii="宋体" w:hAnsi="宋体" w:eastAsia="宋体"/>
                <w:sz w:val="24"/>
                <w:szCs w:val="24"/>
              </w:rPr>
              <w:t>N</w:t>
            </w:r>
            <w:r>
              <w:rPr>
                <w:rFonts w:hint="eastAsia" w:ascii="宋体" w:hAnsi="宋体" w:eastAsia="宋体"/>
                <w:sz w:val="24"/>
                <w:szCs w:val="24"/>
              </w:rPr>
              <w:t>umpy</w:t>
            </w:r>
          </w:p>
        </w:tc>
        <w:tc>
          <w:tcPr>
            <w:tcW w:w="185" w:type="pct"/>
            <w:vMerge w:val="restart"/>
          </w:tcPr>
          <w:p>
            <w:pPr>
              <w:rPr>
                <w:rFonts w:ascii="宋体" w:hAnsi="宋体" w:eastAsia="宋体"/>
                <w:sz w:val="24"/>
                <w:szCs w:val="24"/>
              </w:rPr>
            </w:pPr>
          </w:p>
        </w:tc>
        <w:tc>
          <w:tcPr>
            <w:tcW w:w="280" w:type="pct"/>
          </w:tcPr>
          <w:p>
            <w:pPr>
              <w:rPr>
                <w:rFonts w:ascii="宋体" w:hAnsi="宋体" w:eastAsia="宋体"/>
                <w:sz w:val="24"/>
                <w:szCs w:val="24"/>
              </w:rPr>
            </w:pPr>
            <w:r>
              <w:rPr>
                <w:rFonts w:hint="eastAsia" w:ascii="宋体" w:hAnsi="宋体" w:eastAsia="宋体"/>
                <w:sz w:val="24"/>
                <w:szCs w:val="24"/>
              </w:rPr>
              <w:t>a</w:t>
            </w:r>
          </w:p>
        </w:tc>
        <w:tc>
          <w:tcPr>
            <w:tcW w:w="2777" w:type="pct"/>
          </w:tcPr>
          <w:p>
            <w:pPr>
              <w:rPr>
                <w:rFonts w:ascii="宋体" w:hAnsi="宋体" w:eastAsia="宋体"/>
                <w:sz w:val="24"/>
                <w:szCs w:val="24"/>
              </w:rPr>
            </w:pPr>
            <w:r>
              <w:rPr>
                <w:rFonts w:hint="eastAsia" w:ascii="宋体" w:hAnsi="宋体" w:eastAsia="宋体"/>
                <w:sz w:val="24"/>
                <w:szCs w:val="24"/>
              </w:rPr>
              <w:t>机器学习工具库</w:t>
            </w:r>
          </w:p>
        </w:tc>
      </w:tr>
      <w:tr>
        <w:trPr>
          <w:jc w:val="center"/>
        </w:trPr>
        <w:tc>
          <w:tcPr>
            <w:tcW w:w="380" w:type="pct"/>
          </w:tcPr>
          <w:p>
            <w:pPr>
              <w:rPr>
                <w:rFonts w:ascii="宋体" w:hAnsi="宋体" w:eastAsia="宋体"/>
                <w:sz w:val="24"/>
                <w:szCs w:val="24"/>
              </w:rPr>
            </w:pPr>
            <w:r>
              <w:rPr>
                <w:rFonts w:hint="eastAsia" w:ascii="宋体" w:hAnsi="宋体" w:eastAsia="宋体"/>
                <w:sz w:val="24"/>
                <w:szCs w:val="24"/>
              </w:rPr>
              <w:t>②</w:t>
            </w:r>
          </w:p>
        </w:tc>
        <w:tc>
          <w:tcPr>
            <w:tcW w:w="1379" w:type="pct"/>
          </w:tcPr>
          <w:p>
            <w:pPr>
              <w:rPr>
                <w:rFonts w:ascii="宋体" w:hAnsi="宋体" w:eastAsia="宋体"/>
                <w:sz w:val="24"/>
                <w:szCs w:val="24"/>
              </w:rPr>
            </w:pPr>
            <w:r>
              <w:rPr>
                <w:rFonts w:ascii="宋体" w:hAnsi="宋体" w:eastAsia="宋体"/>
                <w:sz w:val="24"/>
                <w:szCs w:val="24"/>
              </w:rPr>
              <w:t>P</w:t>
            </w:r>
            <w:r>
              <w:rPr>
                <w:rFonts w:hint="eastAsia" w:ascii="宋体" w:hAnsi="宋体" w:eastAsia="宋体"/>
                <w:sz w:val="24"/>
                <w:szCs w:val="24"/>
              </w:rPr>
              <w:t>andas</w:t>
            </w:r>
          </w:p>
        </w:tc>
        <w:tc>
          <w:tcPr>
            <w:tcW w:w="185" w:type="pct"/>
            <w:vMerge w:val="continue"/>
          </w:tcPr>
          <w:p>
            <w:pPr>
              <w:rPr>
                <w:rFonts w:ascii="宋体" w:hAnsi="宋体" w:eastAsia="宋体"/>
                <w:sz w:val="24"/>
                <w:szCs w:val="24"/>
              </w:rPr>
            </w:pPr>
          </w:p>
        </w:tc>
        <w:tc>
          <w:tcPr>
            <w:tcW w:w="280" w:type="pct"/>
          </w:tcPr>
          <w:p>
            <w:pPr>
              <w:rPr>
                <w:rFonts w:ascii="宋体" w:hAnsi="宋体" w:eastAsia="宋体"/>
                <w:sz w:val="24"/>
                <w:szCs w:val="24"/>
              </w:rPr>
            </w:pPr>
            <w:r>
              <w:rPr>
                <w:rFonts w:hint="eastAsia" w:ascii="宋体" w:hAnsi="宋体" w:eastAsia="宋体"/>
                <w:sz w:val="24"/>
                <w:szCs w:val="24"/>
              </w:rPr>
              <w:t>b</w:t>
            </w:r>
          </w:p>
        </w:tc>
        <w:tc>
          <w:tcPr>
            <w:tcW w:w="2777" w:type="pct"/>
          </w:tcPr>
          <w:p>
            <w:pPr>
              <w:rPr>
                <w:rFonts w:ascii="宋体" w:hAnsi="宋体" w:eastAsia="宋体"/>
                <w:sz w:val="24"/>
                <w:szCs w:val="24"/>
              </w:rPr>
            </w:pPr>
            <w:r>
              <w:rPr>
                <w:rFonts w:hint="eastAsia" w:ascii="宋体" w:hAnsi="宋体" w:eastAsia="宋体"/>
                <w:sz w:val="24"/>
                <w:szCs w:val="24"/>
              </w:rPr>
              <w:t>数据可视化库</w:t>
            </w:r>
          </w:p>
        </w:tc>
      </w:tr>
      <w:tr>
        <w:trPr>
          <w:jc w:val="center"/>
        </w:trPr>
        <w:tc>
          <w:tcPr>
            <w:tcW w:w="380" w:type="pct"/>
          </w:tcPr>
          <w:p>
            <w:pPr>
              <w:rPr>
                <w:rFonts w:ascii="宋体" w:hAnsi="宋体" w:eastAsia="宋体"/>
                <w:sz w:val="24"/>
                <w:szCs w:val="24"/>
              </w:rPr>
            </w:pPr>
            <w:r>
              <w:rPr>
                <w:rFonts w:hint="eastAsia" w:ascii="宋体" w:hAnsi="宋体" w:eastAsia="宋体"/>
                <w:sz w:val="24"/>
                <w:szCs w:val="24"/>
              </w:rPr>
              <w:t>③</w:t>
            </w:r>
          </w:p>
        </w:tc>
        <w:tc>
          <w:tcPr>
            <w:tcW w:w="1379" w:type="pct"/>
          </w:tcPr>
          <w:p>
            <w:pPr>
              <w:rPr>
                <w:rFonts w:ascii="宋体" w:hAnsi="宋体" w:eastAsia="宋体"/>
                <w:sz w:val="24"/>
                <w:szCs w:val="24"/>
              </w:rPr>
            </w:pPr>
            <w:r>
              <w:rPr>
                <w:rFonts w:ascii="宋体" w:hAnsi="宋体" w:eastAsia="宋体"/>
                <w:sz w:val="24"/>
                <w:szCs w:val="24"/>
              </w:rPr>
              <w:t>M</w:t>
            </w:r>
            <w:r>
              <w:rPr>
                <w:rFonts w:hint="eastAsia" w:ascii="宋体" w:hAnsi="宋体" w:eastAsia="宋体"/>
                <w:sz w:val="24"/>
                <w:szCs w:val="24"/>
              </w:rPr>
              <w:t>atplotlib</w:t>
            </w:r>
          </w:p>
        </w:tc>
        <w:tc>
          <w:tcPr>
            <w:tcW w:w="185" w:type="pct"/>
            <w:vMerge w:val="continue"/>
          </w:tcPr>
          <w:p>
            <w:pPr>
              <w:rPr>
                <w:rFonts w:ascii="宋体" w:hAnsi="宋体" w:eastAsia="宋体"/>
                <w:sz w:val="24"/>
                <w:szCs w:val="24"/>
              </w:rPr>
            </w:pPr>
          </w:p>
        </w:tc>
        <w:tc>
          <w:tcPr>
            <w:tcW w:w="280" w:type="pct"/>
          </w:tcPr>
          <w:p>
            <w:pPr>
              <w:rPr>
                <w:rFonts w:ascii="宋体" w:hAnsi="宋体" w:eastAsia="宋体"/>
                <w:sz w:val="24"/>
                <w:szCs w:val="24"/>
              </w:rPr>
            </w:pPr>
            <w:r>
              <w:rPr>
                <w:rFonts w:hint="eastAsia" w:ascii="宋体" w:hAnsi="宋体" w:eastAsia="宋体"/>
                <w:sz w:val="24"/>
                <w:szCs w:val="24"/>
              </w:rPr>
              <w:t>c</w:t>
            </w:r>
          </w:p>
        </w:tc>
        <w:tc>
          <w:tcPr>
            <w:tcW w:w="2777" w:type="pct"/>
          </w:tcPr>
          <w:p>
            <w:pPr>
              <w:rPr>
                <w:rFonts w:ascii="宋体" w:hAnsi="宋体" w:eastAsia="宋体"/>
                <w:sz w:val="24"/>
                <w:szCs w:val="24"/>
              </w:rPr>
            </w:pPr>
            <w:r>
              <w:rPr>
                <w:rFonts w:hint="eastAsia" w:ascii="宋体" w:hAnsi="宋体" w:eastAsia="宋体"/>
                <w:sz w:val="24"/>
                <w:szCs w:val="24"/>
              </w:rPr>
              <w:t>基于矩阵的数学计算库</w:t>
            </w:r>
          </w:p>
        </w:tc>
      </w:tr>
      <w:tr>
        <w:trPr>
          <w:jc w:val="center"/>
        </w:trPr>
        <w:tc>
          <w:tcPr>
            <w:tcW w:w="380" w:type="pct"/>
          </w:tcPr>
          <w:p>
            <w:pPr>
              <w:rPr>
                <w:rFonts w:ascii="宋体" w:hAnsi="宋体" w:eastAsia="宋体"/>
                <w:sz w:val="24"/>
                <w:szCs w:val="24"/>
              </w:rPr>
            </w:pPr>
            <w:r>
              <w:rPr>
                <w:rFonts w:hint="eastAsia" w:ascii="宋体" w:hAnsi="宋体" w:eastAsia="宋体"/>
                <w:sz w:val="24"/>
                <w:szCs w:val="24"/>
              </w:rPr>
              <w:t>④</w:t>
            </w:r>
          </w:p>
        </w:tc>
        <w:tc>
          <w:tcPr>
            <w:tcW w:w="1379" w:type="pct"/>
          </w:tcPr>
          <w:p>
            <w:pPr>
              <w:rPr>
                <w:rFonts w:ascii="宋体" w:hAnsi="宋体" w:eastAsia="宋体"/>
                <w:sz w:val="24"/>
                <w:szCs w:val="24"/>
              </w:rPr>
            </w:pPr>
            <w:r>
              <w:rPr>
                <w:rFonts w:ascii="宋体" w:hAnsi="宋体" w:eastAsia="宋体"/>
                <w:sz w:val="24"/>
                <w:szCs w:val="24"/>
              </w:rPr>
              <w:t>Scikit-learn</w:t>
            </w:r>
          </w:p>
        </w:tc>
        <w:tc>
          <w:tcPr>
            <w:tcW w:w="185" w:type="pct"/>
            <w:vMerge w:val="continue"/>
          </w:tcPr>
          <w:p>
            <w:pPr>
              <w:rPr>
                <w:rFonts w:ascii="宋体" w:hAnsi="宋体" w:eastAsia="宋体"/>
                <w:sz w:val="24"/>
                <w:szCs w:val="24"/>
              </w:rPr>
            </w:pPr>
          </w:p>
        </w:tc>
        <w:tc>
          <w:tcPr>
            <w:tcW w:w="280" w:type="pct"/>
          </w:tcPr>
          <w:p>
            <w:pPr>
              <w:rPr>
                <w:rFonts w:ascii="宋体" w:hAnsi="宋体" w:eastAsia="宋体"/>
                <w:sz w:val="24"/>
                <w:szCs w:val="24"/>
              </w:rPr>
            </w:pPr>
            <w:r>
              <w:rPr>
                <w:rFonts w:hint="eastAsia" w:ascii="宋体" w:hAnsi="宋体" w:eastAsia="宋体"/>
                <w:sz w:val="24"/>
                <w:szCs w:val="24"/>
              </w:rPr>
              <w:t>d</w:t>
            </w:r>
          </w:p>
        </w:tc>
        <w:tc>
          <w:tcPr>
            <w:tcW w:w="2777" w:type="pct"/>
          </w:tcPr>
          <w:p>
            <w:pPr>
              <w:rPr>
                <w:rFonts w:ascii="宋体" w:hAnsi="宋体" w:eastAsia="宋体"/>
                <w:sz w:val="24"/>
                <w:szCs w:val="24"/>
              </w:rPr>
            </w:pPr>
            <w:r>
              <w:rPr>
                <w:rFonts w:hint="eastAsia" w:ascii="宋体" w:hAnsi="宋体" w:eastAsia="宋体"/>
                <w:sz w:val="24"/>
                <w:szCs w:val="24"/>
              </w:rPr>
              <w:t>基于表格的统计分析库</w:t>
            </w:r>
          </w:p>
        </w:tc>
      </w:tr>
      <w:tr>
        <w:trPr>
          <w:jc w:val="center"/>
        </w:trPr>
        <w:tc>
          <w:tcPr>
            <w:tcW w:w="380" w:type="pct"/>
          </w:tcPr>
          <w:p>
            <w:pPr>
              <w:rPr>
                <w:rFonts w:ascii="宋体" w:hAnsi="宋体" w:eastAsia="宋体"/>
                <w:sz w:val="24"/>
                <w:szCs w:val="24"/>
              </w:rPr>
            </w:pPr>
            <w:r>
              <w:rPr>
                <w:rFonts w:hint="eastAsia" w:ascii="宋体" w:hAnsi="宋体" w:eastAsia="宋体"/>
                <w:sz w:val="24"/>
                <w:szCs w:val="24"/>
              </w:rPr>
              <w:t>⑤</w:t>
            </w:r>
          </w:p>
        </w:tc>
        <w:tc>
          <w:tcPr>
            <w:tcW w:w="1379" w:type="pct"/>
          </w:tcPr>
          <w:p>
            <w:pPr>
              <w:rPr>
                <w:rFonts w:ascii="宋体" w:hAnsi="宋体" w:eastAsia="宋体"/>
                <w:sz w:val="24"/>
                <w:szCs w:val="24"/>
              </w:rPr>
            </w:pPr>
            <w:r>
              <w:rPr>
                <w:rFonts w:ascii="宋体" w:hAnsi="宋体" w:eastAsia="宋体"/>
                <w:sz w:val="24"/>
                <w:szCs w:val="24"/>
              </w:rPr>
              <w:t>statsmodels</w:t>
            </w:r>
          </w:p>
        </w:tc>
        <w:tc>
          <w:tcPr>
            <w:tcW w:w="185" w:type="pct"/>
            <w:vMerge w:val="continue"/>
          </w:tcPr>
          <w:p>
            <w:pPr>
              <w:rPr>
                <w:rFonts w:ascii="宋体" w:hAnsi="宋体" w:eastAsia="宋体"/>
                <w:sz w:val="24"/>
                <w:szCs w:val="24"/>
              </w:rPr>
            </w:pPr>
          </w:p>
        </w:tc>
        <w:tc>
          <w:tcPr>
            <w:tcW w:w="280" w:type="pct"/>
          </w:tcPr>
          <w:p>
            <w:pPr>
              <w:rPr>
                <w:rFonts w:ascii="宋体" w:hAnsi="宋体" w:eastAsia="宋体"/>
                <w:sz w:val="24"/>
                <w:szCs w:val="24"/>
              </w:rPr>
            </w:pPr>
            <w:r>
              <w:rPr>
                <w:rFonts w:hint="eastAsia" w:ascii="宋体" w:hAnsi="宋体" w:eastAsia="宋体"/>
                <w:sz w:val="24"/>
                <w:szCs w:val="24"/>
              </w:rPr>
              <w:t>e</w:t>
            </w:r>
          </w:p>
        </w:tc>
        <w:tc>
          <w:tcPr>
            <w:tcW w:w="2777" w:type="pct"/>
          </w:tcPr>
          <w:p>
            <w:pPr>
              <w:rPr>
                <w:rFonts w:ascii="宋体" w:hAnsi="宋体" w:eastAsia="宋体"/>
                <w:sz w:val="24"/>
                <w:szCs w:val="24"/>
              </w:rPr>
            </w:pPr>
            <w:r>
              <w:rPr>
                <w:rFonts w:hint="eastAsia" w:ascii="宋体" w:hAnsi="宋体" w:eastAsia="宋体"/>
                <w:sz w:val="24"/>
                <w:szCs w:val="24"/>
              </w:rPr>
              <w:t>统计建模和计量经济学工具包</w:t>
            </w:r>
          </w:p>
        </w:tc>
      </w:tr>
      <w:bookmarkEnd w:id="139"/>
    </w:tbl>
    <w:p>
      <w:pPr>
        <w:pStyle w:val="8"/>
        <w:numPr>
          <w:ilvl w:val="0"/>
          <w:numId w:val="208"/>
        </w:numPr>
        <w:ind w:firstLineChars="0"/>
        <w:rPr>
          <w:rFonts w:ascii="宋体" w:hAnsi="宋体" w:eastAsia="宋体"/>
          <w:sz w:val="24"/>
          <w:szCs w:val="24"/>
        </w:rPr>
      </w:pPr>
      <w:bookmarkStart w:id="140" w:name="_Hlk104542038"/>
      <w:r>
        <w:rPr>
          <w:rFonts w:hint="eastAsia" w:ascii="宋体" w:hAnsi="宋体" w:eastAsia="宋体"/>
          <w:sz w:val="24"/>
          <w:szCs w:val="24"/>
        </w:rPr>
        <w:t>（</w:t>
      </w:r>
      <w:r>
        <w:rPr>
          <w:rFonts w:hint="eastAsia" w:ascii="宋体" w:hAnsi="宋体" w:eastAsia="宋体"/>
          <w:color w:val="FF0000"/>
          <w:sz w:val="24"/>
          <w:szCs w:val="24"/>
        </w:rPr>
        <w:t>c</w:t>
      </w:r>
      <w:r>
        <w:rPr>
          <w:rFonts w:hint="eastAsia" w:ascii="宋体" w:hAnsi="宋体" w:eastAsia="宋体"/>
          <w:sz w:val="24"/>
          <w:szCs w:val="24"/>
        </w:rPr>
        <w:t>）</w:t>
      </w:r>
    </w:p>
    <w:p>
      <w:pPr>
        <w:pStyle w:val="8"/>
        <w:numPr>
          <w:ilvl w:val="0"/>
          <w:numId w:val="208"/>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d</w:t>
      </w:r>
      <w:r>
        <w:rPr>
          <w:rFonts w:hint="eastAsia" w:ascii="宋体" w:hAnsi="宋体" w:eastAsia="宋体"/>
          <w:sz w:val="24"/>
          <w:szCs w:val="24"/>
        </w:rPr>
        <w:t>）</w:t>
      </w:r>
    </w:p>
    <w:p>
      <w:pPr>
        <w:pStyle w:val="8"/>
        <w:numPr>
          <w:ilvl w:val="0"/>
          <w:numId w:val="208"/>
        </w:numPr>
        <w:ind w:firstLineChars="0"/>
        <w:rPr>
          <w:rFonts w:ascii="宋体" w:hAnsi="宋体" w:eastAsia="宋体"/>
          <w:sz w:val="24"/>
          <w:szCs w:val="24"/>
        </w:rPr>
      </w:pPr>
      <w:r>
        <w:rPr>
          <w:rFonts w:hint="eastAsia" w:ascii="宋体" w:hAnsi="宋体" w:eastAsia="宋体"/>
          <w:sz w:val="24"/>
          <w:szCs w:val="24"/>
        </w:rPr>
        <w:t>（</w:t>
      </w:r>
      <w:r>
        <w:rPr>
          <w:rFonts w:hint="eastAsia" w:ascii="宋体" w:hAnsi="宋体" w:eastAsia="宋体"/>
          <w:color w:val="FF0000"/>
          <w:sz w:val="24"/>
          <w:szCs w:val="24"/>
        </w:rPr>
        <w:t>b</w:t>
      </w:r>
      <w:r>
        <w:rPr>
          <w:rFonts w:hint="eastAsia" w:ascii="宋体" w:hAnsi="宋体" w:eastAsia="宋体"/>
          <w:sz w:val="24"/>
          <w:szCs w:val="24"/>
        </w:rPr>
        <w:t>）</w:t>
      </w:r>
    </w:p>
    <w:p>
      <w:pPr>
        <w:pStyle w:val="8"/>
        <w:numPr>
          <w:ilvl w:val="0"/>
          <w:numId w:val="208"/>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a</w:t>
      </w:r>
      <w:r>
        <w:rPr>
          <w:rFonts w:hint="eastAsia" w:ascii="宋体" w:hAnsi="宋体" w:eastAsia="宋体"/>
          <w:sz w:val="24"/>
          <w:szCs w:val="24"/>
        </w:rPr>
        <w:t>）</w:t>
      </w:r>
    </w:p>
    <w:p>
      <w:pPr>
        <w:pStyle w:val="8"/>
        <w:numPr>
          <w:ilvl w:val="0"/>
          <w:numId w:val="208"/>
        </w:numPr>
        <w:ind w:firstLineChars="0"/>
        <w:rPr>
          <w:rFonts w:ascii="宋体" w:hAnsi="宋体" w:eastAsia="宋体"/>
          <w:sz w:val="24"/>
          <w:szCs w:val="24"/>
        </w:rPr>
      </w:pPr>
      <w:r>
        <w:rPr>
          <w:rFonts w:hint="eastAsia" w:ascii="宋体" w:hAnsi="宋体" w:eastAsia="宋体"/>
          <w:sz w:val="24"/>
          <w:szCs w:val="24"/>
        </w:rPr>
        <w:t>（</w:t>
      </w:r>
      <w:r>
        <w:rPr>
          <w:rFonts w:ascii="宋体" w:hAnsi="宋体" w:eastAsia="宋体"/>
          <w:color w:val="FF0000"/>
          <w:sz w:val="24"/>
          <w:szCs w:val="24"/>
        </w:rPr>
        <w:t>e</w:t>
      </w:r>
      <w:r>
        <w:rPr>
          <w:rFonts w:hint="eastAsia" w:ascii="宋体" w:hAnsi="宋体" w:eastAsia="宋体"/>
          <w:sz w:val="24"/>
          <w:szCs w:val="24"/>
        </w:rPr>
        <w:t>）</w:t>
      </w:r>
      <w:bookmarkEnd w:id="140"/>
    </w:p>
    <w:p>
      <w:pPr>
        <w:pStyle w:val="8"/>
        <w:numPr>
          <w:ilvl w:val="0"/>
          <w:numId w:val="2"/>
        </w:numPr>
        <w:ind w:firstLineChars="0"/>
        <w:rPr>
          <w:rFonts w:ascii="黑体" w:hAnsi="黑体" w:eastAsia="黑体"/>
          <w:sz w:val="30"/>
          <w:szCs w:val="30"/>
        </w:rPr>
      </w:pPr>
      <w:r>
        <w:rPr>
          <w:rFonts w:hint="eastAsia" w:ascii="黑体" w:hAnsi="黑体" w:eastAsia="黑体"/>
          <w:sz w:val="30"/>
          <w:szCs w:val="30"/>
        </w:rPr>
        <w:t>简答题</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什么是程序设计？</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程序设计是给出解决特定问题程序的过程，是软件构造活动中的重要组成部分。程序设计往往以某种程序设计语言为工具，给出这种语言下的程序。程序设计过程应当包括分析、设计、编码、测试、排错等不同阶段。</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请简单描述批量化处理数据的过程。</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首先从数据库中读取批量数据，经过计算处理，最后以图形方式或数据文件方式输出。</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举例说明变量与常量的区别。</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变量的概念基本上和初中代数的方程变量是一致的，只是在计算机程序中，变量不仅可以是数字，还可以是任意数据类型。在Python中</w:t>
      </w:r>
      <w:r>
        <w:rPr>
          <w:rFonts w:ascii="宋体" w:hAnsi="宋体" w:eastAsia="宋体"/>
          <w:color w:val="FF0000"/>
          <w:sz w:val="24"/>
          <w:szCs w:val="24"/>
        </w:rPr>
        <w:t>变量在程序中就是用一个变量名表示了，变量名必须是大小写英文、数字和_的组合，且不能用数字开头</w:t>
      </w:r>
      <w:r>
        <w:rPr>
          <w:rFonts w:hint="eastAsia" w:ascii="宋体" w:hAnsi="宋体" w:eastAsia="宋体"/>
          <w:color w:val="FF0000"/>
          <w:sz w:val="24"/>
          <w:szCs w:val="24"/>
        </w:rPr>
        <w:t>。所谓常量就是不能变的变量，比如常用的数学常数π就是一个常量。在</w:t>
      </w:r>
      <w:r>
        <w:rPr>
          <w:rFonts w:ascii="宋体" w:hAnsi="宋体" w:eastAsia="宋体"/>
          <w:color w:val="FF0000"/>
          <w:sz w:val="24"/>
          <w:szCs w:val="24"/>
        </w:rPr>
        <w:t>Python中，通常用全部大写的变量名表示常量</w:t>
      </w:r>
      <w:r>
        <w:rPr>
          <w:rFonts w:hint="eastAsia" w:ascii="宋体" w:hAnsi="宋体" w:eastAsia="宋体"/>
          <w:color w:val="FF0000"/>
          <w:sz w:val="24"/>
          <w:szCs w:val="24"/>
        </w:rPr>
        <w:t>。</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举例说明嵌套循环结构及其应用。</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所谓嵌套循环，是指一个循环的循环体是另一个循环。比如</w:t>
      </w:r>
      <w:r>
        <w:rPr>
          <w:rFonts w:ascii="宋体" w:hAnsi="宋体" w:eastAsia="宋体"/>
          <w:color w:val="FF0000"/>
          <w:sz w:val="24"/>
          <w:szCs w:val="24"/>
        </w:rPr>
        <w:t>for循环里面还有一个for循环，就是嵌套循环。总共的循环次数=外循环次数*内循环次数</w:t>
      </w:r>
      <w:r>
        <w:rPr>
          <w:rFonts w:hint="eastAsia" w:ascii="宋体" w:hAnsi="宋体" w:eastAsia="宋体"/>
          <w:color w:val="FF0000"/>
          <w:sz w:val="24"/>
          <w:szCs w:val="24"/>
        </w:rPr>
        <w:t>。</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请简述lambda函数的特点。</w:t>
      </w:r>
    </w:p>
    <w:p>
      <w:pPr>
        <w:ind w:firstLine="480" w:firstLineChars="200"/>
        <w:rPr>
          <w:rFonts w:ascii="宋体" w:hAnsi="宋体" w:eastAsia="宋体"/>
          <w:color w:val="FF0000"/>
          <w:sz w:val="24"/>
          <w:szCs w:val="24"/>
        </w:rPr>
      </w:pPr>
      <w:r>
        <w:rPr>
          <w:rFonts w:ascii="宋体" w:hAnsi="宋体" w:eastAsia="宋体"/>
          <w:color w:val="FF0000"/>
          <w:sz w:val="24"/>
          <w:szCs w:val="24"/>
        </w:rPr>
        <w:t>lambda 表达式是 Python 中创建匿名函数的一个特殊语法. 或称 lambda 语法本身为 lambda 表达式，而它返回的函数我称之为 lambda 函数。或者称为匿名函数。Python 的 lambda 表达式允许在一行代码中创建一个函数并传递。lamda 可以写出非常简练的代码，但是缺点也非常明显：难于理解，降低了可读性和性能</w:t>
      </w:r>
      <w:r>
        <w:rPr>
          <w:rFonts w:hint="eastAsia" w:ascii="宋体" w:hAnsi="宋体" w:eastAsia="宋体"/>
          <w:color w:val="FF0000"/>
          <w:sz w:val="24"/>
          <w:szCs w:val="24"/>
        </w:rPr>
        <w:t>，</w:t>
      </w:r>
      <w:r>
        <w:rPr>
          <w:rFonts w:ascii="宋体" w:hAnsi="宋体" w:eastAsia="宋体"/>
          <w:color w:val="FF0000"/>
          <w:sz w:val="24"/>
          <w:szCs w:val="24"/>
        </w:rPr>
        <w:t>lambda 表达式只能包含一条语句, 因此某些提高可读性的语言功能不能一起使用</w:t>
      </w:r>
      <w:r>
        <w:rPr>
          <w:rFonts w:hint="eastAsia" w:ascii="宋体" w:hAnsi="宋体" w:eastAsia="宋体"/>
          <w:color w:val="FF0000"/>
          <w:sz w:val="24"/>
          <w:szCs w:val="24"/>
        </w:rPr>
        <w:t>。</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请简述普通参数、指定参数、默认参数、动态参数的区别。</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普通参数是传入函数，没有默认值；如果指定了参数</w:t>
      </w:r>
      <w:r>
        <w:rPr>
          <w:rFonts w:ascii="宋体" w:hAnsi="宋体" w:eastAsia="宋体"/>
          <w:color w:val="FF0000"/>
          <w:sz w:val="24"/>
          <w:szCs w:val="24"/>
        </w:rPr>
        <w:t>的值，那么它们就是指定参数，可以不按照它们原来的顺序传入</w:t>
      </w:r>
      <w:r>
        <w:rPr>
          <w:rFonts w:hint="eastAsia" w:ascii="宋体" w:hAnsi="宋体" w:eastAsia="宋体"/>
          <w:color w:val="FF0000"/>
          <w:sz w:val="24"/>
          <w:szCs w:val="24"/>
        </w:rPr>
        <w:t>；在括号里指定参数</w:t>
      </w:r>
      <w:r>
        <w:rPr>
          <w:rFonts w:ascii="宋体" w:hAnsi="宋体" w:eastAsia="宋体"/>
          <w:color w:val="FF0000"/>
          <w:sz w:val="24"/>
          <w:szCs w:val="24"/>
        </w:rPr>
        <w:t>的初始值,那么就成为默认参数</w:t>
      </w:r>
      <w:r>
        <w:rPr>
          <w:rFonts w:hint="eastAsia" w:ascii="宋体" w:hAnsi="宋体" w:eastAsia="宋体"/>
          <w:color w:val="FF0000"/>
          <w:sz w:val="24"/>
          <w:szCs w:val="24"/>
        </w:rPr>
        <w:t>；动态参数</w:t>
      </w:r>
      <w:r>
        <w:rPr>
          <w:rFonts w:ascii="宋体" w:hAnsi="宋体" w:eastAsia="宋体"/>
          <w:color w:val="FF0000"/>
          <w:sz w:val="24"/>
          <w:szCs w:val="24"/>
        </w:rPr>
        <w:t xml:space="preserve"> *args  是指当我们需要传入多个参数时，可以用*args代表多个参数，不用分别在括号里指定多个参数</w:t>
      </w:r>
      <w:r>
        <w:rPr>
          <w:rFonts w:hint="eastAsia" w:ascii="宋体" w:hAnsi="宋体" w:eastAsia="宋体"/>
          <w:color w:val="FF0000"/>
          <w:sz w:val="24"/>
          <w:szCs w:val="24"/>
        </w:rPr>
        <w:t>，动态参数</w:t>
      </w:r>
      <w:r>
        <w:rPr>
          <w:rFonts w:ascii="宋体" w:hAnsi="宋体" w:eastAsia="宋体"/>
          <w:color w:val="FF0000"/>
          <w:sz w:val="24"/>
          <w:szCs w:val="24"/>
        </w:rPr>
        <w:t xml:space="preserve"> **kwargs, 当我们需要传入键值对类型的参数时就可以用**kwargs</w:t>
      </w:r>
      <w:r>
        <w:rPr>
          <w:rFonts w:hint="eastAsia" w:ascii="宋体" w:hAnsi="宋体" w:eastAsia="宋体"/>
          <w:color w:val="FF0000"/>
          <w:sz w:val="24"/>
          <w:szCs w:val="24"/>
        </w:rPr>
        <w:t>。</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比起面向过程，面向对象的编程模式有什么优点？</w:t>
      </w:r>
    </w:p>
    <w:p>
      <w:pPr>
        <w:ind w:firstLine="480" w:firstLineChars="200"/>
        <w:rPr>
          <w:rFonts w:ascii="宋体" w:hAnsi="宋体" w:eastAsia="宋体"/>
          <w:color w:val="FF0000"/>
          <w:sz w:val="24"/>
          <w:szCs w:val="24"/>
        </w:rPr>
      </w:pPr>
      <w:bookmarkStart w:id="141" w:name="_Hlk104389195"/>
      <w:r>
        <w:rPr>
          <w:rFonts w:hint="eastAsia" w:ascii="宋体" w:hAnsi="宋体" w:eastAsia="宋体"/>
          <w:color w:val="FF0000"/>
          <w:sz w:val="24"/>
          <w:szCs w:val="24"/>
        </w:rPr>
        <w:t>使用面向对象思想进行开发有以下优点：</w:t>
      </w:r>
      <w:bookmarkEnd w:id="141"/>
    </w:p>
    <w:p>
      <w:pPr>
        <w:ind w:firstLine="480" w:firstLineChars="200"/>
        <w:rPr>
          <w:rFonts w:ascii="宋体" w:hAnsi="宋体" w:eastAsia="宋体"/>
          <w:color w:val="FF0000"/>
          <w:sz w:val="24"/>
          <w:szCs w:val="24"/>
        </w:rPr>
      </w:pPr>
      <w:r>
        <w:rPr>
          <w:rFonts w:ascii="宋体" w:hAnsi="宋体" w:eastAsia="宋体"/>
          <w:color w:val="FF0000"/>
          <w:sz w:val="24"/>
          <w:szCs w:val="24"/>
        </w:rPr>
        <w:t>1、易维护</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采用面向对象思想设计的结构，可读性高，由于继承的存在，即使改变需求，那么维护也只是在局部模块，所以维护起来是非常方便和较低成本的。</w:t>
      </w:r>
    </w:p>
    <w:p>
      <w:pPr>
        <w:ind w:firstLine="480" w:firstLineChars="200"/>
        <w:rPr>
          <w:rFonts w:ascii="宋体" w:hAnsi="宋体" w:eastAsia="宋体"/>
          <w:color w:val="FF0000"/>
          <w:sz w:val="24"/>
          <w:szCs w:val="24"/>
        </w:rPr>
      </w:pPr>
      <w:r>
        <w:rPr>
          <w:rFonts w:ascii="宋体" w:hAnsi="宋体" w:eastAsia="宋体"/>
          <w:color w:val="FF0000"/>
          <w:sz w:val="24"/>
          <w:szCs w:val="24"/>
        </w:rPr>
        <w:t>2、质量高</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在设计时，可重用现有的，在以前的项目的领域中已被测试过的类使系统满足业务需求并具有较高的质量。</w:t>
      </w:r>
    </w:p>
    <w:p>
      <w:pPr>
        <w:ind w:firstLine="480" w:firstLineChars="200"/>
        <w:rPr>
          <w:rFonts w:ascii="宋体" w:hAnsi="宋体" w:eastAsia="宋体"/>
          <w:color w:val="FF0000"/>
          <w:sz w:val="24"/>
          <w:szCs w:val="24"/>
        </w:rPr>
      </w:pPr>
      <w:r>
        <w:rPr>
          <w:rFonts w:ascii="宋体" w:hAnsi="宋体" w:eastAsia="宋体"/>
          <w:color w:val="FF0000"/>
          <w:sz w:val="24"/>
          <w:szCs w:val="24"/>
        </w:rPr>
        <w:t>3、效率高</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在软件开发时，根据设计的需要对现实世界的事物进行抽象，产生类。使用这样的方法解决问题，接近于日常生活和自然的思考方式，势必提高软件开发的效率和质量。</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4、</w:t>
      </w:r>
      <w:r>
        <w:rPr>
          <w:rFonts w:ascii="宋体" w:hAnsi="宋体" w:eastAsia="宋体"/>
          <w:color w:val="FF0000"/>
          <w:sz w:val="24"/>
          <w:szCs w:val="24"/>
        </w:rPr>
        <w:t>易扩展</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由于继承、封装、多态的特性，自然设计出高内聚、低耦合的系统结构，使得系统更灵活、更容易扩展，而且成本较低。</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使用面向对象思想进行开发有以下缺点：</w:t>
      </w:r>
    </w:p>
    <w:p>
      <w:pPr>
        <w:ind w:firstLine="480" w:firstLineChars="200"/>
        <w:rPr>
          <w:rFonts w:ascii="宋体" w:hAnsi="宋体" w:eastAsia="宋体"/>
          <w:color w:val="FF0000"/>
          <w:sz w:val="24"/>
          <w:szCs w:val="24"/>
        </w:rPr>
      </w:pPr>
      <w:r>
        <w:rPr>
          <w:rFonts w:ascii="宋体" w:hAnsi="宋体" w:eastAsia="宋体"/>
          <w:color w:val="FF0000"/>
          <w:sz w:val="24"/>
          <w:szCs w:val="24"/>
        </w:rPr>
        <w:t>1、编程的复杂性远高于面向过程。</w:t>
      </w:r>
    </w:p>
    <w:p>
      <w:pPr>
        <w:ind w:firstLine="480" w:firstLineChars="200"/>
        <w:rPr>
          <w:rFonts w:ascii="宋体" w:hAnsi="宋体" w:eastAsia="宋体"/>
          <w:color w:val="FF0000"/>
          <w:sz w:val="24"/>
          <w:szCs w:val="24"/>
        </w:rPr>
      </w:pPr>
      <w:r>
        <w:rPr>
          <w:rFonts w:ascii="宋体" w:hAnsi="宋体" w:eastAsia="宋体"/>
          <w:color w:val="FF0000"/>
          <w:sz w:val="24"/>
          <w:szCs w:val="24"/>
        </w:rPr>
        <w:t>如果不了解面向对象，可以立即启动基于设计程序，很容易出现过度设计的问题。</w:t>
      </w:r>
      <w:r>
        <w:rPr>
          <w:rFonts w:hint="eastAsia" w:ascii="宋体" w:hAnsi="宋体" w:eastAsia="宋体"/>
          <w:color w:val="FF0000"/>
          <w:sz w:val="24"/>
          <w:szCs w:val="24"/>
        </w:rPr>
        <w:t>在一些扩展性要求较低的场景中，使用面向对象会增加编程难度。</w:t>
      </w:r>
    </w:p>
    <w:p>
      <w:pPr>
        <w:ind w:firstLine="480" w:firstLineChars="200"/>
        <w:rPr>
          <w:rFonts w:ascii="宋体" w:hAnsi="宋体" w:eastAsia="宋体"/>
          <w:color w:val="FF0000"/>
          <w:sz w:val="24"/>
          <w:szCs w:val="24"/>
        </w:rPr>
      </w:pPr>
      <w:r>
        <w:rPr>
          <w:rFonts w:ascii="宋体" w:hAnsi="宋体" w:eastAsia="宋体"/>
          <w:color w:val="FF0000"/>
          <w:sz w:val="24"/>
          <w:szCs w:val="24"/>
        </w:rPr>
        <w:t>2、无法面向过程的程序设计流水线可以准确预测问题的处理过程和结果。</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面向对象的程序一旦开始，对象之间的交互就会解决问题，甚至无法准确预测最终结果。</w:t>
      </w:r>
    </w:p>
    <w:p>
      <w:pPr>
        <w:pStyle w:val="8"/>
        <w:numPr>
          <w:ilvl w:val="0"/>
          <w:numId w:val="209"/>
        </w:numPr>
        <w:ind w:firstLineChars="0"/>
        <w:rPr>
          <w:rFonts w:ascii="宋体" w:hAnsi="宋体" w:eastAsia="宋体"/>
          <w:sz w:val="24"/>
          <w:szCs w:val="24"/>
        </w:rPr>
      </w:pPr>
      <w:r>
        <w:rPr>
          <w:rFonts w:ascii="宋体" w:hAnsi="宋体" w:eastAsia="宋体"/>
          <w:sz w:val="24"/>
          <w:szCs w:val="24"/>
        </w:rPr>
        <w:t>is和==有什么区别</w:t>
      </w:r>
      <w:r>
        <w:rPr>
          <w:rFonts w:hint="eastAsia" w:ascii="宋体" w:hAnsi="宋体" w:eastAsia="宋体"/>
          <w:sz w:val="24"/>
          <w:szCs w:val="24"/>
        </w:rPr>
        <w:t>？</w:t>
      </w:r>
    </w:p>
    <w:p>
      <w:pPr>
        <w:ind w:firstLine="480" w:firstLineChars="200"/>
        <w:rPr>
          <w:rFonts w:ascii="宋体" w:hAnsi="宋体" w:eastAsia="宋体"/>
          <w:color w:val="FF0000"/>
          <w:sz w:val="24"/>
          <w:szCs w:val="24"/>
        </w:rPr>
      </w:pPr>
      <w:r>
        <w:rPr>
          <w:rFonts w:ascii="宋体" w:hAnsi="宋体" w:eastAsia="宋体"/>
          <w:color w:val="FF0000"/>
          <w:sz w:val="24"/>
          <w:szCs w:val="24"/>
        </w:rPr>
        <w:t>is</w:t>
      </w:r>
      <w:r>
        <w:rPr>
          <w:rFonts w:hint="eastAsia" w:ascii="宋体" w:hAnsi="宋体" w:eastAsia="宋体"/>
          <w:color w:val="FF0000"/>
          <w:sz w:val="24"/>
          <w:szCs w:val="24"/>
        </w:rPr>
        <w:t>：比较的是两个对象的</w:t>
      </w:r>
      <w:r>
        <w:rPr>
          <w:rFonts w:ascii="宋体" w:hAnsi="宋体" w:eastAsia="宋体"/>
          <w:color w:val="FF0000"/>
          <w:sz w:val="24"/>
          <w:szCs w:val="24"/>
        </w:rPr>
        <w:t>id</w:t>
      </w:r>
      <w:r>
        <w:rPr>
          <w:rFonts w:hint="eastAsia" w:ascii="宋体" w:hAnsi="宋体" w:eastAsia="宋体"/>
          <w:color w:val="FF0000"/>
          <w:sz w:val="24"/>
          <w:szCs w:val="24"/>
        </w:rPr>
        <w:t>值是否相等，也就是比较俩对象是否为同一个实例对象。是否指向同一个内存地址。</w:t>
      </w:r>
    </w:p>
    <w:p>
      <w:pPr>
        <w:ind w:firstLine="480" w:firstLineChars="200"/>
        <w:rPr>
          <w:rFonts w:ascii="宋体" w:hAnsi="宋体" w:eastAsia="宋体"/>
          <w:color w:val="FF0000"/>
          <w:sz w:val="24"/>
          <w:szCs w:val="24"/>
        </w:rPr>
      </w:pPr>
      <w:r>
        <w:rPr>
          <w:rFonts w:ascii="宋体" w:hAnsi="宋体" w:eastAsia="宋体"/>
          <w:color w:val="FF0000"/>
          <w:sz w:val="24"/>
          <w:szCs w:val="24"/>
        </w:rPr>
        <w:t xml:space="preserve">== </w:t>
      </w:r>
      <w:r>
        <w:rPr>
          <w:rFonts w:hint="eastAsia" w:ascii="宋体" w:hAnsi="宋体" w:eastAsia="宋体"/>
          <w:color w:val="FF0000"/>
          <w:sz w:val="24"/>
          <w:szCs w:val="24"/>
        </w:rPr>
        <w:t>：</w:t>
      </w:r>
      <w:r>
        <w:rPr>
          <w:rFonts w:ascii="宋体" w:hAnsi="宋体" w:eastAsia="宋体"/>
          <w:color w:val="FF0000"/>
          <w:sz w:val="24"/>
          <w:szCs w:val="24"/>
        </w:rPr>
        <w:t xml:space="preserve"> </w:t>
      </w:r>
      <w:r>
        <w:rPr>
          <w:rFonts w:hint="eastAsia" w:ascii="宋体" w:hAnsi="宋体" w:eastAsia="宋体"/>
          <w:color w:val="FF0000"/>
          <w:sz w:val="24"/>
          <w:szCs w:val="24"/>
        </w:rPr>
        <w:t>比较的两个对象的内容</w:t>
      </w:r>
      <w:r>
        <w:rPr>
          <w:rFonts w:ascii="宋体" w:hAnsi="宋体" w:eastAsia="宋体"/>
          <w:color w:val="FF0000"/>
          <w:sz w:val="24"/>
          <w:szCs w:val="24"/>
        </w:rPr>
        <w:t>/</w:t>
      </w:r>
      <w:r>
        <w:rPr>
          <w:rFonts w:hint="eastAsia" w:ascii="宋体" w:hAnsi="宋体" w:eastAsia="宋体"/>
          <w:color w:val="FF0000"/>
          <w:sz w:val="24"/>
          <w:szCs w:val="24"/>
        </w:rPr>
        <w:t>值是否相等，默认会调用对象的</w:t>
      </w:r>
      <w:r>
        <w:rPr>
          <w:rFonts w:ascii="宋体" w:hAnsi="宋体" w:eastAsia="宋体"/>
          <w:color w:val="FF0000"/>
          <w:sz w:val="24"/>
          <w:szCs w:val="24"/>
        </w:rPr>
        <w:t>eq()</w:t>
      </w:r>
      <w:r>
        <w:rPr>
          <w:rFonts w:hint="eastAsia" w:ascii="宋体" w:hAnsi="宋体" w:eastAsia="宋体"/>
          <w:color w:val="FF0000"/>
          <w:sz w:val="24"/>
          <w:szCs w:val="24"/>
        </w:rPr>
        <w:t>方法。</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请简述</w:t>
      </w:r>
      <w:r>
        <w:rPr>
          <w:rFonts w:ascii="宋体" w:hAnsi="宋体" w:eastAsia="宋体"/>
          <w:sz w:val="24"/>
          <w:szCs w:val="24"/>
        </w:rPr>
        <w:t>except 的用法和作用</w:t>
      </w:r>
      <w:r>
        <w:rPr>
          <w:rFonts w:hint="eastAsia" w:ascii="宋体" w:hAnsi="宋体" w:eastAsia="宋体"/>
          <w:sz w:val="24"/>
          <w:szCs w:val="24"/>
        </w:rPr>
        <w:t>。</w:t>
      </w:r>
    </w:p>
    <w:p>
      <w:pPr>
        <w:ind w:firstLine="480" w:firstLineChars="200"/>
        <w:rPr>
          <w:rFonts w:ascii="宋体" w:hAnsi="宋体" w:eastAsia="宋体"/>
          <w:color w:val="FF0000"/>
          <w:sz w:val="24"/>
          <w:szCs w:val="24"/>
        </w:rPr>
      </w:pPr>
      <w:r>
        <w:rPr>
          <w:rFonts w:ascii="宋体" w:hAnsi="宋体" w:eastAsia="宋体"/>
          <w:color w:val="FF0000"/>
          <w:sz w:val="24"/>
          <w:szCs w:val="24"/>
        </w:rPr>
        <w:t>try…except…except…[else…][finally…]</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执行</w:t>
      </w:r>
      <w:r>
        <w:rPr>
          <w:rFonts w:ascii="宋体" w:hAnsi="宋体" w:eastAsia="宋体"/>
          <w:color w:val="FF0000"/>
          <w:sz w:val="24"/>
          <w:szCs w:val="24"/>
        </w:rPr>
        <w:t>try 下的语句，如果引发异常，则执行过程会跳到except 语句。对每个except 分支顺</w:t>
      </w:r>
      <w:r>
        <w:rPr>
          <w:rFonts w:hint="eastAsia" w:ascii="宋体" w:hAnsi="宋体" w:eastAsia="宋体"/>
          <w:color w:val="FF0000"/>
          <w:sz w:val="24"/>
          <w:szCs w:val="24"/>
        </w:rPr>
        <w:t>序尝试执行，如果引发的异常与</w:t>
      </w:r>
      <w:r>
        <w:rPr>
          <w:rFonts w:ascii="宋体" w:hAnsi="宋体" w:eastAsia="宋体"/>
          <w:color w:val="FF0000"/>
          <w:sz w:val="24"/>
          <w:szCs w:val="24"/>
        </w:rPr>
        <w:t>except 中的异常组匹配，执行相应的语句。</w:t>
      </w:r>
      <w:r>
        <w:rPr>
          <w:rFonts w:hint="eastAsia" w:ascii="宋体" w:hAnsi="宋体" w:eastAsia="宋体"/>
          <w:color w:val="FF0000"/>
          <w:sz w:val="24"/>
          <w:szCs w:val="24"/>
        </w:rPr>
        <w:t>如果所有的</w:t>
      </w:r>
      <w:r>
        <w:rPr>
          <w:rFonts w:ascii="宋体" w:hAnsi="宋体" w:eastAsia="宋体"/>
          <w:color w:val="FF0000"/>
          <w:sz w:val="24"/>
          <w:szCs w:val="24"/>
        </w:rPr>
        <w:t>except 都不匹配，则异常会传递到下一个调用本代码的最高层try 代码中。try 下的语句正常执行，则执行else 块代码。如果发生异常，就不会执行</w:t>
      </w:r>
      <w:r>
        <w:rPr>
          <w:rFonts w:hint="eastAsia" w:ascii="宋体" w:hAnsi="宋体" w:eastAsia="宋体"/>
          <w:color w:val="FF0000"/>
          <w:sz w:val="24"/>
          <w:szCs w:val="24"/>
        </w:rPr>
        <w:t>如果存在</w:t>
      </w:r>
      <w:r>
        <w:rPr>
          <w:rFonts w:ascii="宋体" w:hAnsi="宋体" w:eastAsia="宋体"/>
          <w:color w:val="FF0000"/>
          <w:sz w:val="24"/>
          <w:szCs w:val="24"/>
        </w:rPr>
        <w:t>finally 语句，最后总是会执行。</w:t>
      </w:r>
    </w:p>
    <w:p>
      <w:pPr>
        <w:pStyle w:val="8"/>
        <w:numPr>
          <w:ilvl w:val="0"/>
          <w:numId w:val="209"/>
        </w:numPr>
        <w:ind w:firstLineChars="0"/>
        <w:rPr>
          <w:rFonts w:ascii="宋体" w:hAnsi="宋体" w:eastAsia="宋体"/>
          <w:sz w:val="24"/>
          <w:szCs w:val="24"/>
        </w:rPr>
      </w:pPr>
      <w:bookmarkStart w:id="142" w:name="_Hlk107948435"/>
      <w:r>
        <w:rPr>
          <w:rFonts w:ascii="宋体" w:hAnsi="宋体" w:eastAsia="宋体"/>
          <w:sz w:val="24"/>
          <w:szCs w:val="24"/>
        </w:rPr>
        <w:t>try-except</w:t>
      </w:r>
      <w:bookmarkEnd w:id="142"/>
      <w:r>
        <w:rPr>
          <w:rFonts w:hint="eastAsia" w:ascii="宋体" w:hAnsi="宋体" w:eastAsia="宋体"/>
          <w:sz w:val="24"/>
          <w:szCs w:val="24"/>
        </w:rPr>
        <w:t>与</w:t>
      </w:r>
      <w:bookmarkStart w:id="143" w:name="_Hlk107948446"/>
      <w:r>
        <w:rPr>
          <w:rFonts w:hint="eastAsia" w:ascii="宋体" w:hAnsi="宋体" w:eastAsia="宋体"/>
          <w:sz w:val="24"/>
          <w:szCs w:val="24"/>
        </w:rPr>
        <w:t>t</w:t>
      </w:r>
      <w:r>
        <w:rPr>
          <w:rFonts w:ascii="宋体" w:hAnsi="宋体" w:eastAsia="宋体"/>
          <w:sz w:val="24"/>
          <w:szCs w:val="24"/>
        </w:rPr>
        <w:t>ry-finally</w:t>
      </w:r>
      <w:bookmarkEnd w:id="143"/>
      <w:r>
        <w:rPr>
          <w:rFonts w:hint="eastAsia" w:ascii="宋体" w:hAnsi="宋体" w:eastAsia="宋体"/>
          <w:sz w:val="24"/>
          <w:szCs w:val="24"/>
        </w:rPr>
        <w:t>有什么不同？</w:t>
      </w:r>
    </w:p>
    <w:p>
      <w:pPr>
        <w:pStyle w:val="8"/>
        <w:ind w:firstLine="480"/>
        <w:rPr>
          <w:rFonts w:ascii="宋体" w:hAnsi="宋体" w:eastAsia="宋体"/>
          <w:color w:val="FF0000"/>
          <w:sz w:val="24"/>
          <w:szCs w:val="24"/>
        </w:rPr>
      </w:pPr>
      <w:r>
        <w:rPr>
          <w:rFonts w:ascii="宋体" w:hAnsi="宋体" w:eastAsia="宋体"/>
          <w:color w:val="FF0000"/>
          <w:sz w:val="24"/>
          <w:szCs w:val="24"/>
        </w:rPr>
        <w:t>try-except</w:t>
      </w:r>
      <w:r>
        <w:rPr>
          <w:rFonts w:hint="eastAsia" w:ascii="宋体" w:hAnsi="宋体" w:eastAsia="宋体"/>
          <w:color w:val="FF0000"/>
          <w:sz w:val="24"/>
          <w:szCs w:val="24"/>
        </w:rPr>
        <w:t>是失败才跳进 except里执行；t</w:t>
      </w:r>
      <w:r>
        <w:rPr>
          <w:rFonts w:ascii="宋体" w:hAnsi="宋体" w:eastAsia="宋体"/>
          <w:color w:val="FF0000"/>
          <w:sz w:val="24"/>
          <w:szCs w:val="24"/>
        </w:rPr>
        <w:t>ry-finally</w:t>
      </w:r>
      <w:r>
        <w:rPr>
          <w:rFonts w:hint="eastAsia" w:ascii="宋体" w:hAnsi="宋体" w:eastAsia="宋体"/>
          <w:color w:val="FF0000"/>
          <w:sz w:val="24"/>
          <w:szCs w:val="24"/>
        </w:rPr>
        <w:t>是成功失败都跳进finally语句里执行。</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什么是缺省参数？</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缺省参数指在调用函数的时候没有传入参数的情况下，调用默认的参数，在调用函数的同时赋值时，所传入的参数会替代默认参数。</w:t>
      </w:r>
    </w:p>
    <w:p>
      <w:pPr>
        <w:ind w:firstLine="480" w:firstLineChars="200"/>
        <w:rPr>
          <w:rFonts w:ascii="宋体" w:hAnsi="宋体" w:eastAsia="宋体"/>
          <w:color w:val="FF0000"/>
          <w:sz w:val="24"/>
          <w:szCs w:val="24"/>
        </w:rPr>
      </w:pPr>
      <w:r>
        <w:rPr>
          <w:rFonts w:ascii="宋体" w:hAnsi="宋体" w:eastAsia="宋体"/>
          <w:color w:val="FF0000"/>
          <w:sz w:val="24"/>
          <w:szCs w:val="24"/>
        </w:rPr>
        <w:t>*args是不定长参数，它可以表示输入参数是不确定的，可以是任意多个。</w:t>
      </w:r>
    </w:p>
    <w:p>
      <w:pPr>
        <w:ind w:firstLine="480" w:firstLineChars="200"/>
        <w:rPr>
          <w:rFonts w:ascii="宋体" w:hAnsi="宋体" w:eastAsia="宋体"/>
          <w:color w:val="FF0000"/>
          <w:sz w:val="24"/>
          <w:szCs w:val="24"/>
        </w:rPr>
      </w:pPr>
      <w:r>
        <w:rPr>
          <w:rFonts w:ascii="宋体" w:hAnsi="宋体" w:eastAsia="宋体"/>
          <w:color w:val="FF0000"/>
          <w:sz w:val="24"/>
          <w:szCs w:val="24"/>
        </w:rPr>
        <w:t>**kwargs是关键字参数，赋值的时候是以键值对的方式，参数可以是任意多对在定义函数的时候</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不确定会有多少参数会传入时，就可以使用两个参数。</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函数和方法之间的区别是什么？</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所在位置不同；定义方式不同；调用方式不同。</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请简述函数装饰器的作用。</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装饰器本质上是一个</w:t>
      </w:r>
      <w:r>
        <w:rPr>
          <w:rFonts w:ascii="宋体" w:hAnsi="宋体" w:eastAsia="宋体"/>
          <w:color w:val="FF0000"/>
          <w:sz w:val="24"/>
          <w:szCs w:val="24"/>
        </w:rPr>
        <w:t>callable object，它可以在让其他函数在不需要做任何代码的变动的前提下增加额</w:t>
      </w:r>
      <w:r>
        <w:rPr>
          <w:rFonts w:hint="eastAsia" w:ascii="宋体" w:hAnsi="宋体" w:eastAsia="宋体"/>
          <w:color w:val="FF0000"/>
          <w:sz w:val="24"/>
          <w:szCs w:val="24"/>
        </w:rPr>
        <w:t>外的功能。装饰器的返回值也是一个函数的对象，它经常用于有切面需求的场景。比如：插入日志，性能测试，事务处理，缓存。权限的校验等场景，有了装饰器就可以抽离出大量的与函数功能本身无关的雷同代码并发并继续使用。</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请简述生成器与迭代器的区别。</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迭代器是遵循迭代协议的对象。用户可以使用</w:t>
      </w:r>
      <w:r>
        <w:rPr>
          <w:rFonts w:ascii="宋体" w:hAnsi="宋体" w:eastAsia="宋体"/>
          <w:color w:val="FF0000"/>
          <w:sz w:val="24"/>
          <w:szCs w:val="24"/>
        </w:rPr>
        <w:t xml:space="preserve"> iter() 以从任何序列得到迭代器（如 list, tuple,dictionary, set 等）。另一个方法则是创建一个另一种形式的迭代器 —— generator 。要获取下一个元</w:t>
      </w:r>
      <w:r>
        <w:rPr>
          <w:rFonts w:hint="eastAsia" w:ascii="宋体" w:hAnsi="宋体" w:eastAsia="宋体"/>
          <w:color w:val="FF0000"/>
          <w:sz w:val="24"/>
          <w:szCs w:val="24"/>
        </w:rPr>
        <w:t>素，则使用成员函数</w:t>
      </w:r>
      <w:r>
        <w:rPr>
          <w:rFonts w:ascii="宋体" w:hAnsi="宋体" w:eastAsia="宋体"/>
          <w:color w:val="FF0000"/>
          <w:sz w:val="24"/>
          <w:szCs w:val="24"/>
        </w:rPr>
        <w:t xml:space="preserve"> next()（Python 2）或函数 next() function （Python 3） 。当没有元素时，则引</w:t>
      </w:r>
      <w:r>
        <w:rPr>
          <w:rFonts w:hint="eastAsia" w:ascii="宋体" w:hAnsi="宋体" w:eastAsia="宋体"/>
          <w:color w:val="FF0000"/>
          <w:sz w:val="24"/>
          <w:szCs w:val="24"/>
        </w:rPr>
        <w:t>发</w:t>
      </w:r>
      <w:r>
        <w:rPr>
          <w:rFonts w:ascii="宋体" w:hAnsi="宋体" w:eastAsia="宋体"/>
          <w:color w:val="FF0000"/>
          <w:sz w:val="24"/>
          <w:szCs w:val="24"/>
        </w:rPr>
        <w:t xml:space="preserve"> StopIteration 此例外。若要实现自己的迭代器，则只要实现 next()（Python 2）或 __next__ ()（Python 3）</w:t>
      </w:r>
      <w:r>
        <w:rPr>
          <w:rFonts w:hint="eastAsia" w:ascii="宋体" w:hAnsi="宋体" w:eastAsia="宋体"/>
          <w:color w:val="FF0000"/>
          <w:sz w:val="24"/>
          <w:szCs w:val="24"/>
        </w:rPr>
        <w:t>；</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生成器（</w:t>
      </w:r>
      <w:r>
        <w:rPr>
          <w:rFonts w:ascii="宋体" w:hAnsi="宋体" w:eastAsia="宋体"/>
          <w:color w:val="FF0000"/>
          <w:sz w:val="24"/>
          <w:szCs w:val="24"/>
        </w:rPr>
        <w:t>Generator），只是在需要返回数据的时候使用yield语句。每次next()被调用时，生成器会返</w:t>
      </w:r>
      <w:r>
        <w:rPr>
          <w:rFonts w:hint="eastAsia" w:ascii="宋体" w:hAnsi="宋体" w:eastAsia="宋体"/>
          <w:color w:val="FF0000"/>
          <w:sz w:val="24"/>
          <w:szCs w:val="24"/>
        </w:rPr>
        <w:t>回它脱离的位置（它记忆语句最后一次执行的位置和所有的数据值）</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区别：</w:t>
      </w:r>
      <w:r>
        <w:rPr>
          <w:rFonts w:ascii="宋体" w:hAnsi="宋体" w:eastAsia="宋体"/>
          <w:color w:val="FF0000"/>
          <w:sz w:val="24"/>
          <w:szCs w:val="24"/>
        </w:rPr>
        <w:t xml:space="preserve"> 生成器能做到迭代器能做的所有事，而且因为自动创建iter()和next()方法，生成器显得特别简</w:t>
      </w:r>
      <w:r>
        <w:rPr>
          <w:rFonts w:hint="eastAsia" w:ascii="宋体" w:hAnsi="宋体" w:eastAsia="宋体"/>
          <w:color w:val="FF0000"/>
          <w:sz w:val="24"/>
          <w:szCs w:val="24"/>
        </w:rPr>
        <w:t>洁，而且生成器也是高效的，使用生成器表达式取代列表解析可以同时节省内存。除了创建和保存程序状态的自动方法，当发生器终结时，还会自动抛出</w:t>
      </w:r>
      <w:r>
        <w:rPr>
          <w:rFonts w:ascii="宋体" w:hAnsi="宋体" w:eastAsia="宋体"/>
          <w:color w:val="FF0000"/>
          <w:sz w:val="24"/>
          <w:szCs w:val="24"/>
        </w:rPr>
        <w:t>StopIteration异常。</w:t>
      </w:r>
    </w:p>
    <w:p>
      <w:pPr>
        <w:pStyle w:val="8"/>
        <w:numPr>
          <w:ilvl w:val="0"/>
          <w:numId w:val="209"/>
        </w:numPr>
        <w:ind w:firstLineChars="0"/>
        <w:rPr>
          <w:rFonts w:ascii="宋体" w:hAnsi="宋体" w:eastAsia="宋体"/>
          <w:sz w:val="24"/>
          <w:szCs w:val="24"/>
        </w:rPr>
      </w:pPr>
      <w:r>
        <w:rPr>
          <w:rFonts w:ascii="宋体" w:hAnsi="宋体" w:eastAsia="宋体"/>
          <w:sz w:val="24"/>
          <w:szCs w:val="24"/>
        </w:rPr>
        <w:t>Python中的可变对象和不可变对象</w:t>
      </w:r>
      <w:r>
        <w:rPr>
          <w:rFonts w:hint="eastAsia" w:ascii="宋体" w:hAnsi="宋体" w:eastAsia="宋体"/>
          <w:sz w:val="24"/>
          <w:szCs w:val="24"/>
        </w:rPr>
        <w:t>是什么？有什么区别？</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不可变对象，该对象所指向的内存中的值不能被改变。当改变某个变量时候，由于其所指的值不能被改变，相当于把原来的值复制一份后再改变，这会开辟一个新的地址，变量再指向这个新的地址。</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可变对象，该对象所指向的内存中的值可以被改变。变量（准确的说是引用）改变后，实际上其所指的值直接发生改变，并没有发生复制行为，也没有开辟出新的地址，通俗点说就是原地改变。</w:t>
      </w:r>
    </w:p>
    <w:p>
      <w:pPr>
        <w:ind w:firstLine="480" w:firstLineChars="200"/>
        <w:rPr>
          <w:rFonts w:ascii="宋体" w:hAnsi="宋体" w:eastAsia="宋体"/>
          <w:color w:val="FF0000"/>
          <w:sz w:val="24"/>
          <w:szCs w:val="24"/>
        </w:rPr>
      </w:pPr>
      <w:r>
        <w:rPr>
          <w:rFonts w:ascii="宋体" w:hAnsi="宋体" w:eastAsia="宋体"/>
          <w:color w:val="FF0000"/>
          <w:sz w:val="24"/>
          <w:szCs w:val="24"/>
        </w:rPr>
        <w:t>Pyhton中，数值类型(int 和float)，字符串str、元祖tuple都是不可变类型。而列表list、字典dict、集合set是可变类型</w:t>
      </w:r>
      <w:r>
        <w:rPr>
          <w:rFonts w:hint="eastAsia" w:ascii="宋体" w:hAnsi="宋体" w:eastAsia="宋体"/>
          <w:color w:val="FF0000"/>
          <w:sz w:val="24"/>
          <w:szCs w:val="24"/>
        </w:rPr>
        <w:t>。</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谈谈你对面向对象的理解？</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面向对象是相当于面向过程而言的，面向过程语言是一种基于功能分析的，以算法为中心的程序设计方法，而面向对象是一种基于结构分析的，以数据为中心的程序设计思想。在面向对象语言中有一个很重要的东西，叫做类。面向对象有三大特性：封装、继承、多态。</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请简述数据工程项目流程。</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大数据处理流程主要包括数据收集、数据预处理、数据存储、数据处理与分析、数据展示</w:t>
      </w:r>
      <w:r>
        <w:rPr>
          <w:rFonts w:ascii="宋体" w:hAnsi="宋体" w:eastAsia="宋体"/>
          <w:color w:val="FF0000"/>
          <w:sz w:val="24"/>
          <w:szCs w:val="24"/>
        </w:rPr>
        <w:t>/数据可视化、数据应用等环节，其中数据质量贯穿于整个大数据流程，每一个数据处理环节都会对大数据质量产生影响作用。 通常，一个好的大数据产品要有大量的数据规模、快速的数据处理、精确的数据分析与预测、优秀的可视化图表以及简练易懂的结果解释，本文将基于以上环节分别分析不同阶段对大数据质量的影响及其关键影响因素。 在数据收集过程中，数据源会影响大数据质量的真实性、完整性数据收集、一致性、准确性和安全性。</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实验报告撰写原则有哪些？</w:t>
      </w:r>
    </w:p>
    <w:p>
      <w:pPr>
        <w:ind w:firstLine="480" w:firstLineChars="200"/>
        <w:rPr>
          <w:rFonts w:ascii="宋体" w:hAnsi="宋体" w:eastAsia="宋体"/>
          <w:color w:val="FF0000"/>
          <w:sz w:val="24"/>
          <w:szCs w:val="24"/>
        </w:rPr>
      </w:pPr>
      <w:r>
        <w:rPr>
          <w:rFonts w:ascii="宋体" w:hAnsi="宋体" w:eastAsia="宋体"/>
          <w:color w:val="FF0000"/>
          <w:sz w:val="24"/>
          <w:szCs w:val="24"/>
        </w:rPr>
        <w:t>1、 科学性</w:t>
      </w:r>
      <w:r>
        <w:rPr>
          <w:rFonts w:hint="eastAsia" w:ascii="宋体" w:hAnsi="宋体" w:eastAsia="宋体"/>
          <w:color w:val="FF0000"/>
          <w:sz w:val="24"/>
          <w:szCs w:val="24"/>
        </w:rPr>
        <w:t>：科学性是科学研究成果的生命所在。研究报告的表述必须观点正确、材料可靠，论证要以事实为依据，无论是阐述因果关系，结论的利弊和价值，结论的实用性和可行性，都必须从事实出发。推理要合乎逻辑，不可无根据地臆断。</w:t>
      </w:r>
    </w:p>
    <w:p>
      <w:pPr>
        <w:ind w:firstLine="480" w:firstLineChars="200"/>
        <w:rPr>
          <w:rFonts w:ascii="宋体" w:hAnsi="宋体" w:eastAsia="宋体"/>
          <w:color w:val="FF0000"/>
          <w:sz w:val="24"/>
          <w:szCs w:val="24"/>
        </w:rPr>
      </w:pPr>
      <w:r>
        <w:rPr>
          <w:rFonts w:ascii="宋体" w:hAnsi="宋体" w:eastAsia="宋体"/>
          <w:color w:val="FF0000"/>
          <w:sz w:val="24"/>
          <w:szCs w:val="24"/>
        </w:rPr>
        <w:t>2、创造性</w:t>
      </w:r>
      <w:r>
        <w:rPr>
          <w:rFonts w:hint="eastAsia" w:ascii="宋体" w:hAnsi="宋体" w:eastAsia="宋体"/>
          <w:color w:val="FF0000"/>
          <w:sz w:val="24"/>
          <w:szCs w:val="24"/>
        </w:rPr>
        <w:t>：创造性是衡量研究报告质量水平高低的重要依据。别人没有提出过的理论、概念、教育教学新方案，新的实验方法，别人没有观察到的现象，在实验和调告中第一次获得的新的数据等，都是创造性的研究成果。</w:t>
      </w:r>
    </w:p>
    <w:p>
      <w:pPr>
        <w:ind w:firstLine="480" w:firstLineChars="200"/>
        <w:rPr>
          <w:rFonts w:ascii="宋体" w:hAnsi="宋体" w:eastAsia="宋体"/>
          <w:color w:val="FF0000"/>
          <w:sz w:val="24"/>
          <w:szCs w:val="24"/>
        </w:rPr>
      </w:pPr>
      <w:r>
        <w:rPr>
          <w:rFonts w:ascii="宋体" w:hAnsi="宋体" w:eastAsia="宋体"/>
          <w:color w:val="FF0000"/>
          <w:sz w:val="24"/>
          <w:szCs w:val="24"/>
        </w:rPr>
        <w:t>3、规范性</w:t>
      </w:r>
      <w:r>
        <w:rPr>
          <w:rFonts w:hint="eastAsia" w:ascii="宋体" w:hAnsi="宋体" w:eastAsia="宋体"/>
          <w:color w:val="FF0000"/>
          <w:sz w:val="24"/>
          <w:szCs w:val="24"/>
        </w:rPr>
        <w:t>：研究报告的表述虽无定法，但有常规可循。在撰写研究报告时，要按照一定的格式，不能忽视最基本的规范要求。写作之前要有明确的计划和提纲，要根据研究的结构特点和逻辑顺序，研究课题的任务和内容，来考虑表达的形式和表述的方式。</w:t>
      </w:r>
    </w:p>
    <w:p>
      <w:pPr>
        <w:ind w:firstLine="480" w:firstLineChars="200"/>
        <w:rPr>
          <w:rFonts w:ascii="宋体" w:hAnsi="宋体" w:eastAsia="宋体"/>
          <w:color w:val="FF0000"/>
          <w:sz w:val="24"/>
          <w:szCs w:val="24"/>
        </w:rPr>
      </w:pPr>
      <w:r>
        <w:rPr>
          <w:rFonts w:ascii="宋体" w:hAnsi="宋体" w:eastAsia="宋体"/>
          <w:color w:val="FF0000"/>
          <w:sz w:val="24"/>
          <w:szCs w:val="24"/>
        </w:rPr>
        <w:t>4、可读性</w:t>
      </w:r>
      <w:r>
        <w:rPr>
          <w:rFonts w:hint="eastAsia" w:ascii="宋体" w:hAnsi="宋体" w:eastAsia="宋体"/>
          <w:color w:val="FF0000"/>
          <w:sz w:val="24"/>
          <w:szCs w:val="24"/>
        </w:rPr>
        <w:t>：为了便于传播和交流，研究报告的表述应具有可读性。语言阐述必须精确、通俗，在不损害规范性的前提下，尽可能使用简洁的语言。专门的名词术语，可以用，但不能故弄玄虚。。一般不采用比喻、拟人、夸张等修辞手法；不可把日常概念当作科学概念，不宜采用工作经验总结式的文字。</w:t>
      </w:r>
    </w:p>
    <w:p>
      <w:pPr>
        <w:pStyle w:val="8"/>
        <w:numPr>
          <w:ilvl w:val="0"/>
          <w:numId w:val="209"/>
        </w:numPr>
        <w:ind w:firstLineChars="0"/>
        <w:rPr>
          <w:rFonts w:ascii="宋体" w:hAnsi="宋体" w:eastAsia="宋体"/>
          <w:sz w:val="24"/>
          <w:szCs w:val="24"/>
        </w:rPr>
      </w:pPr>
      <w:r>
        <w:rPr>
          <w:rFonts w:hint="eastAsia" w:ascii="宋体" w:hAnsi="宋体" w:eastAsia="宋体"/>
          <w:sz w:val="24"/>
          <w:szCs w:val="24"/>
        </w:rPr>
        <w:t>请给出</w:t>
      </w:r>
      <w:r>
        <w:rPr>
          <w:rFonts w:ascii="宋体" w:hAnsi="宋体" w:eastAsia="宋体"/>
          <w:sz w:val="24"/>
          <w:szCs w:val="24"/>
        </w:rPr>
        <w:t>break和continue的定义和区别。</w:t>
      </w:r>
    </w:p>
    <w:p>
      <w:pPr>
        <w:ind w:firstLine="480" w:firstLineChars="200"/>
        <w:rPr>
          <w:rFonts w:ascii="宋体" w:hAnsi="宋体" w:eastAsia="宋体"/>
          <w:color w:val="FF0000"/>
          <w:sz w:val="24"/>
          <w:szCs w:val="24"/>
        </w:rPr>
      </w:pPr>
      <w:r>
        <w:rPr>
          <w:rFonts w:ascii="宋体" w:hAnsi="宋体" w:eastAsia="宋体"/>
          <w:color w:val="FF0000"/>
          <w:sz w:val="24"/>
          <w:szCs w:val="24"/>
        </w:rPr>
        <w:t>break:退出整个循环，执行循环体外的语句;</w:t>
      </w:r>
      <w:r>
        <w:rPr>
          <w:rFonts w:hint="eastAsia" w:ascii="宋体" w:hAnsi="宋体" w:eastAsia="宋体"/>
          <w:color w:val="FF0000"/>
          <w:sz w:val="24"/>
          <w:szCs w:val="24"/>
        </w:rPr>
        <w:t>是结束整个循环过程，不再判断执行循环的条件是否成立。</w:t>
      </w:r>
    </w:p>
    <w:p>
      <w:pPr>
        <w:ind w:firstLine="480" w:firstLineChars="200"/>
        <w:rPr>
          <w:rFonts w:ascii="宋体" w:hAnsi="宋体" w:eastAsia="宋体"/>
          <w:color w:val="FF0000"/>
          <w:sz w:val="24"/>
          <w:szCs w:val="24"/>
        </w:rPr>
      </w:pPr>
      <w:r>
        <w:rPr>
          <w:rFonts w:ascii="宋体" w:hAnsi="宋体" w:eastAsia="宋体"/>
          <w:color w:val="FF0000"/>
          <w:sz w:val="24"/>
          <w:szCs w:val="24"/>
        </w:rPr>
        <w:t>continue:退出本次循环，进入下一轮循环;</w:t>
      </w:r>
      <w:r>
        <w:rPr>
          <w:rFonts w:hint="eastAsia" w:ascii="宋体" w:hAnsi="宋体" w:eastAsia="宋体"/>
          <w:color w:val="FF0000"/>
          <w:sz w:val="24"/>
          <w:szCs w:val="24"/>
        </w:rPr>
        <w:t>只结束本次循环，而不终止整个循环的执行。</w:t>
      </w:r>
    </w:p>
    <w:p>
      <w:pPr>
        <w:pStyle w:val="8"/>
        <w:numPr>
          <w:ilvl w:val="0"/>
          <w:numId w:val="2"/>
        </w:numPr>
        <w:ind w:firstLineChars="0"/>
        <w:rPr>
          <w:rFonts w:ascii="黑体" w:hAnsi="黑体" w:eastAsia="黑体"/>
          <w:sz w:val="30"/>
          <w:szCs w:val="30"/>
        </w:rPr>
      </w:pPr>
      <w:r>
        <w:rPr>
          <w:rFonts w:hint="eastAsia" w:ascii="黑体" w:hAnsi="黑体" w:eastAsia="黑体"/>
          <w:sz w:val="30"/>
          <w:szCs w:val="30"/>
        </w:rPr>
        <w:t>应用题</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小明身高</w:t>
      </w:r>
      <w:r>
        <w:rPr>
          <w:rFonts w:ascii="宋体" w:hAnsi="宋体" w:eastAsia="宋体"/>
          <w:sz w:val="24"/>
          <w:szCs w:val="24"/>
        </w:rPr>
        <w:t>1.75，体重80.5kg。请根据BMI公式（体重除以身高的平方）帮小明计算他的BMI指数，并根据BMI指数：</w:t>
      </w:r>
    </w:p>
    <w:p>
      <w:pPr>
        <w:pStyle w:val="8"/>
        <w:ind w:left="3360" w:leftChars="1600" w:firstLine="0" w:firstLineChars="0"/>
        <w:jc w:val="left"/>
        <w:rPr>
          <w:rFonts w:ascii="宋体" w:hAnsi="宋体" w:eastAsia="宋体"/>
          <w:sz w:val="24"/>
          <w:szCs w:val="24"/>
        </w:rPr>
      </w:pPr>
      <w:r>
        <w:rPr>
          <w:rFonts w:hint="eastAsia" w:ascii="宋体" w:hAnsi="宋体" w:eastAsia="宋体"/>
          <w:sz w:val="24"/>
          <w:szCs w:val="24"/>
        </w:rPr>
        <w:t>低于</w:t>
      </w:r>
      <w:r>
        <w:rPr>
          <w:rFonts w:ascii="宋体" w:hAnsi="宋体" w:eastAsia="宋体"/>
          <w:sz w:val="24"/>
          <w:szCs w:val="24"/>
        </w:rPr>
        <w:t>18.5：过轻</w:t>
      </w:r>
    </w:p>
    <w:p>
      <w:pPr>
        <w:pStyle w:val="8"/>
        <w:ind w:left="3360" w:leftChars="1600" w:firstLine="0" w:firstLineChars="0"/>
        <w:jc w:val="left"/>
        <w:rPr>
          <w:rFonts w:ascii="宋体" w:hAnsi="宋体" w:eastAsia="宋体"/>
          <w:sz w:val="24"/>
          <w:szCs w:val="24"/>
        </w:rPr>
      </w:pPr>
      <w:r>
        <w:rPr>
          <w:rFonts w:ascii="宋体" w:hAnsi="宋体" w:eastAsia="宋体"/>
          <w:sz w:val="24"/>
          <w:szCs w:val="24"/>
        </w:rPr>
        <w:t>18.5-25：正常</w:t>
      </w:r>
    </w:p>
    <w:p>
      <w:pPr>
        <w:pStyle w:val="8"/>
        <w:ind w:left="3360" w:leftChars="1600" w:firstLine="0" w:firstLineChars="0"/>
        <w:jc w:val="left"/>
        <w:rPr>
          <w:rFonts w:ascii="宋体" w:hAnsi="宋体" w:eastAsia="宋体"/>
          <w:sz w:val="24"/>
          <w:szCs w:val="24"/>
        </w:rPr>
      </w:pPr>
      <w:r>
        <w:rPr>
          <w:rFonts w:ascii="宋体" w:hAnsi="宋体" w:eastAsia="宋体"/>
          <w:sz w:val="24"/>
          <w:szCs w:val="24"/>
        </w:rPr>
        <w:t>25-28：过重</w:t>
      </w:r>
    </w:p>
    <w:p>
      <w:pPr>
        <w:pStyle w:val="8"/>
        <w:ind w:left="3360" w:leftChars="1600" w:firstLine="0" w:firstLineChars="0"/>
        <w:jc w:val="left"/>
        <w:rPr>
          <w:rFonts w:ascii="宋体" w:hAnsi="宋体" w:eastAsia="宋体"/>
          <w:sz w:val="24"/>
          <w:szCs w:val="24"/>
        </w:rPr>
      </w:pPr>
      <w:r>
        <w:rPr>
          <w:rFonts w:ascii="宋体" w:hAnsi="宋体" w:eastAsia="宋体"/>
          <w:sz w:val="24"/>
          <w:szCs w:val="24"/>
        </w:rPr>
        <w:t>28-32：肥胖</w:t>
      </w:r>
    </w:p>
    <w:p>
      <w:pPr>
        <w:pStyle w:val="8"/>
        <w:ind w:left="3360" w:leftChars="1600" w:firstLine="0" w:firstLineChars="0"/>
        <w:jc w:val="left"/>
        <w:rPr>
          <w:rFonts w:ascii="宋体" w:hAnsi="宋体" w:eastAsia="宋体"/>
          <w:sz w:val="24"/>
          <w:szCs w:val="24"/>
        </w:rPr>
      </w:pPr>
      <w:r>
        <w:rPr>
          <w:rFonts w:hint="eastAsia" w:ascii="宋体" w:hAnsi="宋体" w:eastAsia="宋体"/>
          <w:sz w:val="24"/>
          <w:szCs w:val="24"/>
        </w:rPr>
        <w:t>高于</w:t>
      </w:r>
      <w:r>
        <w:rPr>
          <w:rFonts w:ascii="宋体" w:hAnsi="宋体" w:eastAsia="宋体"/>
          <w:sz w:val="24"/>
          <w:szCs w:val="24"/>
        </w:rPr>
        <w:t>32：严重肥胖</w:t>
      </w:r>
    </w:p>
    <w:p>
      <w:pPr>
        <w:pStyle w:val="8"/>
        <w:ind w:left="420" w:firstLine="0" w:firstLineChars="0"/>
        <w:rPr>
          <w:rFonts w:ascii="宋体" w:hAnsi="宋体" w:eastAsia="宋体"/>
          <w:sz w:val="24"/>
          <w:szCs w:val="24"/>
        </w:rPr>
      </w:pPr>
      <w:r>
        <w:rPr>
          <w:rFonts w:hint="eastAsia" w:ascii="宋体" w:hAnsi="宋体" w:eastAsia="宋体"/>
          <w:sz w:val="24"/>
          <w:szCs w:val="24"/>
        </w:rPr>
        <w:t>用</w:t>
      </w:r>
      <w:r>
        <w:rPr>
          <w:rFonts w:ascii="宋体" w:hAnsi="宋体" w:eastAsia="宋体"/>
          <w:sz w:val="24"/>
          <w:szCs w:val="24"/>
        </w:rPr>
        <w:t>if-elif判断并打印结果</w:t>
      </w:r>
      <w:r>
        <w:rPr>
          <w:rFonts w:hint="eastAsia" w:ascii="宋体" w:hAnsi="宋体" w:eastAsia="宋体"/>
          <w:sz w:val="24"/>
          <w:szCs w:val="24"/>
        </w:rPr>
        <w:t>。</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height = </w:t>
      </w:r>
      <w:r>
        <w:rPr>
          <w:rFonts w:ascii="Courier New" w:hAnsi="Courier New" w:cs="Courier New"/>
          <w:color w:val="0000FF"/>
          <w:sz w:val="20"/>
          <w:szCs w:val="20"/>
        </w:rPr>
        <w:t>1.75</w:t>
      </w:r>
      <w:r>
        <w:rPr>
          <w:rFonts w:ascii="Courier New" w:hAnsi="Courier New" w:cs="Courier New"/>
          <w:color w:val="0000FF"/>
          <w:sz w:val="20"/>
          <w:szCs w:val="20"/>
        </w:rPr>
        <w:br w:type="textWrapping"/>
      </w:r>
      <w:r>
        <w:rPr>
          <w:rFonts w:ascii="Courier New" w:hAnsi="Courier New" w:cs="Courier New"/>
          <w:color w:val="000000"/>
          <w:sz w:val="20"/>
          <w:szCs w:val="20"/>
        </w:rPr>
        <w:t xml:space="preserve">weight = </w:t>
      </w:r>
      <w:r>
        <w:rPr>
          <w:rFonts w:ascii="Courier New" w:hAnsi="Courier New" w:cs="Courier New"/>
          <w:color w:val="0000FF"/>
          <w:sz w:val="20"/>
          <w:szCs w:val="20"/>
        </w:rPr>
        <w:t>80.5</w:t>
      </w:r>
      <w:r>
        <w:rPr>
          <w:rFonts w:ascii="Courier New" w:hAnsi="Courier New" w:cs="Courier New"/>
          <w:color w:val="0000FF"/>
          <w:sz w:val="20"/>
          <w:szCs w:val="20"/>
        </w:rPr>
        <w:br w:type="textWrapping"/>
      </w:r>
      <w:r>
        <w:rPr>
          <w:rFonts w:ascii="Courier New" w:hAnsi="Courier New" w:cs="Courier New"/>
          <w:color w:val="000000"/>
          <w:sz w:val="20"/>
          <w:szCs w:val="20"/>
        </w:rPr>
        <w:t xml:space="preserve">bmi = </w:t>
      </w:r>
      <w:r>
        <w:rPr>
          <w:rFonts w:ascii="Courier New" w:hAnsi="Courier New" w:cs="Courier New"/>
          <w:color w:val="0000FF"/>
          <w:sz w:val="20"/>
          <w:szCs w:val="20"/>
        </w:rPr>
        <w:t xml:space="preserve">80.5 </w:t>
      </w:r>
      <w:r>
        <w:rPr>
          <w:rFonts w:ascii="Courier New" w:hAnsi="Courier New" w:cs="Courier New"/>
          <w:color w:val="000000"/>
          <w:sz w:val="20"/>
          <w:szCs w:val="20"/>
        </w:rPr>
        <w:t>/ (</w:t>
      </w:r>
      <w:r>
        <w:rPr>
          <w:rFonts w:ascii="Courier New" w:hAnsi="Courier New" w:cs="Courier New"/>
          <w:color w:val="0000FF"/>
          <w:sz w:val="20"/>
          <w:szCs w:val="20"/>
        </w:rPr>
        <w:t xml:space="preserve">1.75 </w:t>
      </w:r>
      <w:r>
        <w:rPr>
          <w:rFonts w:ascii="Courier New" w:hAnsi="Courier New" w:cs="Courier New"/>
          <w:color w:val="000000"/>
          <w:sz w:val="20"/>
          <w:szCs w:val="20"/>
        </w:rPr>
        <w:t xml:space="preserve">* </w:t>
      </w:r>
      <w:r>
        <w:rPr>
          <w:rFonts w:ascii="Courier New" w:hAnsi="Courier New" w:cs="Courier New"/>
          <w:color w:val="0000FF"/>
          <w:sz w:val="20"/>
          <w:szCs w:val="20"/>
        </w:rPr>
        <w:t>1.75</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(bmi)</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bmi &lt;= </w:t>
      </w:r>
      <w:r>
        <w:rPr>
          <w:rFonts w:ascii="Courier New" w:hAnsi="Courier New" w:cs="Courier New"/>
          <w:color w:val="0000FF"/>
          <w:sz w:val="20"/>
          <w:szCs w:val="20"/>
        </w:rPr>
        <w:t>18.5</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过轻</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FF"/>
          <w:sz w:val="20"/>
          <w:szCs w:val="20"/>
        </w:rPr>
        <w:t xml:space="preserve">18.5 </w:t>
      </w:r>
      <w:r>
        <w:rPr>
          <w:rFonts w:ascii="Courier New" w:hAnsi="Courier New" w:cs="Courier New"/>
          <w:color w:val="000000"/>
          <w:sz w:val="20"/>
          <w:szCs w:val="20"/>
        </w:rPr>
        <w:t xml:space="preserve">&lt; bmi &lt;= </w:t>
      </w:r>
      <w:r>
        <w:rPr>
          <w:rFonts w:ascii="Courier New" w:hAnsi="Courier New" w:cs="Courier New"/>
          <w:color w:val="0000FF"/>
          <w:sz w:val="20"/>
          <w:szCs w:val="20"/>
        </w:rPr>
        <w:t>25</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正常</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FF"/>
          <w:sz w:val="20"/>
          <w:szCs w:val="20"/>
        </w:rPr>
        <w:t xml:space="preserve">25 </w:t>
      </w:r>
      <w:r>
        <w:rPr>
          <w:rFonts w:ascii="Courier New" w:hAnsi="Courier New" w:cs="Courier New"/>
          <w:color w:val="000000"/>
          <w:sz w:val="20"/>
          <w:szCs w:val="20"/>
        </w:rPr>
        <w:t xml:space="preserve">&lt; bmi &lt;= </w:t>
      </w:r>
      <w:r>
        <w:rPr>
          <w:rFonts w:ascii="Courier New" w:hAnsi="Courier New" w:cs="Courier New"/>
          <w:color w:val="0000FF"/>
          <w:sz w:val="20"/>
          <w:szCs w:val="20"/>
        </w:rPr>
        <w:t>28</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过重</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FF"/>
          <w:sz w:val="20"/>
          <w:szCs w:val="20"/>
        </w:rPr>
        <w:t xml:space="preserve">28 </w:t>
      </w:r>
      <w:r>
        <w:rPr>
          <w:rFonts w:ascii="Courier New" w:hAnsi="Courier New" w:cs="Courier New"/>
          <w:color w:val="000000"/>
          <w:sz w:val="20"/>
          <w:szCs w:val="20"/>
        </w:rPr>
        <w:t xml:space="preserve">&lt; bmi &lt;= </w:t>
      </w:r>
      <w:r>
        <w:rPr>
          <w:rFonts w:ascii="Courier New" w:hAnsi="Courier New" w:cs="Courier New"/>
          <w:color w:val="0000FF"/>
          <w:sz w:val="20"/>
          <w:szCs w:val="20"/>
        </w:rPr>
        <w:t>32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肥胖</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严重肥胖</w:t>
      </w:r>
      <w:r>
        <w:rPr>
          <w:rFonts w:ascii="Courier New" w:hAnsi="Courier New" w:cs="Courier New"/>
          <w:b/>
          <w:bCs/>
          <w:color w:val="008080"/>
          <w:sz w:val="20"/>
          <w:szCs w:val="20"/>
        </w:rPr>
        <w:t>"</w:t>
      </w:r>
      <w:r>
        <w:rPr>
          <w:rFonts w:ascii="Courier New" w:hAnsi="Courier New" w:cs="Courier New"/>
          <w:color w:val="000000"/>
          <w:sz w:val="20"/>
          <w:szCs w:val="20"/>
        </w:rPr>
        <w:t>)</w:t>
      </w:r>
    </w:p>
    <w:p>
      <w:pPr>
        <w:pStyle w:val="8"/>
        <w:ind w:left="420" w:firstLine="480"/>
        <w:rPr>
          <w:rFonts w:ascii="宋体" w:hAnsi="宋体" w:eastAsia="宋体"/>
          <w:color w:val="FF0000"/>
          <w:sz w:val="24"/>
          <w:szCs w:val="24"/>
        </w:rPr>
      </w:pPr>
      <w:r>
        <w:rPr>
          <w:rFonts w:hint="eastAsia" w:ascii="宋体" w:hAnsi="宋体" w:eastAsia="宋体"/>
          <w:color w:val="FF0000"/>
          <w:sz w:val="24"/>
          <w:szCs w:val="24"/>
        </w:rPr>
        <w:t>答案是</w:t>
      </w:r>
      <w:r>
        <w:rPr>
          <w:rFonts w:ascii="宋体" w:hAnsi="宋体" w:eastAsia="宋体"/>
          <w:color w:val="FF0000"/>
          <w:sz w:val="24"/>
          <w:szCs w:val="24"/>
        </w:rPr>
        <w:t>26.285714285714285</w:t>
      </w:r>
      <w:r>
        <w:rPr>
          <w:rFonts w:hint="eastAsia" w:ascii="宋体" w:hAnsi="宋体" w:eastAsia="宋体"/>
          <w:color w:val="FF0000"/>
          <w:sz w:val="24"/>
          <w:szCs w:val="24"/>
        </w:rPr>
        <w:t>；过重。</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编写一个名为example的函数，他有一个名为number的参数：如果参数是偶数，该函数就打印出number</w:t>
      </w:r>
      <w:r>
        <w:rPr>
          <w:rFonts w:ascii="宋体" w:hAnsi="宋体" w:eastAsia="宋体"/>
          <w:sz w:val="24"/>
          <w:szCs w:val="24"/>
        </w:rPr>
        <w:t>//2</w:t>
      </w:r>
      <w:r>
        <w:rPr>
          <w:rFonts w:hint="eastAsia" w:ascii="宋体" w:hAnsi="宋体" w:eastAsia="宋体"/>
          <w:sz w:val="24"/>
          <w:szCs w:val="24"/>
        </w:rPr>
        <w:t>的值；如果参数是奇数，该函数就打印3</w:t>
      </w:r>
      <w:r>
        <w:rPr>
          <w:rFonts w:ascii="宋体" w:hAnsi="宋体" w:eastAsia="宋体"/>
          <w:sz w:val="24"/>
          <w:szCs w:val="24"/>
        </w:rPr>
        <w:t>*</w:t>
      </w:r>
      <w:r>
        <w:rPr>
          <w:rFonts w:hint="eastAsia" w:ascii="宋体" w:hAnsi="宋体" w:eastAsia="宋体"/>
          <w:sz w:val="24"/>
          <w:szCs w:val="24"/>
        </w:rPr>
        <w:t>number</w:t>
      </w:r>
      <w:r>
        <w:rPr>
          <w:rFonts w:ascii="宋体" w:hAnsi="宋体" w:eastAsia="宋体"/>
          <w:sz w:val="24"/>
          <w:szCs w:val="24"/>
        </w:rPr>
        <w:t>+1</w:t>
      </w:r>
      <w:r>
        <w:rPr>
          <w:rFonts w:hint="eastAsia" w:ascii="宋体" w:hAnsi="宋体" w:eastAsia="宋体"/>
          <w:sz w:val="24"/>
          <w:szCs w:val="24"/>
        </w:rPr>
        <w:t>旳值。</w:t>
      </w:r>
    </w:p>
    <w:p>
      <w:pPr>
        <w:pStyle w:val="8"/>
        <w:ind w:left="420" w:firstLine="0" w:firstLineChars="0"/>
        <w:rPr>
          <w:rFonts w:ascii="宋体" w:hAnsi="宋体" w:eastAsia="宋体"/>
          <w:color w:val="FF0000"/>
          <w:sz w:val="24"/>
          <w:szCs w:val="24"/>
        </w:rPr>
      </w:pPr>
      <w:bookmarkStart w:id="144" w:name="_Hlk107949388"/>
      <w:r>
        <w:rPr>
          <w:rFonts w:hint="eastAsia" w:ascii="宋体" w:hAnsi="宋体" w:eastAsia="宋体"/>
          <w:color w:val="FF0000"/>
          <w:sz w:val="24"/>
          <w:szCs w:val="24"/>
        </w:rPr>
        <w:t>参考代码：</w:t>
      </w:r>
      <w:bookmarkEnd w:id="144"/>
    </w:p>
    <w:p>
      <w:pPr>
        <w:pStyle w:val="4"/>
        <w:shd w:val="clear" w:color="auto" w:fill="FFFFFF"/>
        <w:ind w:left="2520" w:leftChars="12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example(number):</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number % </w:t>
      </w:r>
      <w:r>
        <w:rPr>
          <w:rFonts w:ascii="Courier New" w:hAnsi="Courier New" w:cs="Courier New"/>
          <w:color w:val="0000FF"/>
          <w:sz w:val="20"/>
          <w:szCs w:val="20"/>
        </w:rPr>
        <w:t xml:space="preserve">2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(number//</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*number+</w:t>
      </w:r>
      <w:r>
        <w:rPr>
          <w:rFonts w:ascii="Courier New" w:hAnsi="Courier New" w:cs="Courier New"/>
          <w:color w:val="0000FF"/>
          <w:sz w:val="20"/>
          <w:szCs w:val="20"/>
        </w:rPr>
        <w:t>1</w:t>
      </w:r>
      <w:r>
        <w:rPr>
          <w:rFonts w:ascii="Courier New" w:hAnsi="Courier New" w:cs="Courier New"/>
          <w:color w:val="000000"/>
          <w:sz w:val="20"/>
          <w:szCs w:val="20"/>
        </w:rPr>
        <w:t>)</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设计一个函数example，作用为反转一个整数，例如</w:t>
      </w:r>
      <w:r>
        <w:rPr>
          <w:rFonts w:ascii="宋体" w:hAnsi="宋体" w:eastAsia="宋体"/>
          <w:sz w:val="24"/>
          <w:szCs w:val="24"/>
        </w:rPr>
        <w:t>-123 --&gt; -321</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pStyle w:val="4"/>
        <w:shd w:val="clear" w:color="auto" w:fill="FFFFFF"/>
        <w:ind w:left="2520" w:leftChars="12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example(x):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w:t>
      </w:r>
      <w:r>
        <w:rPr>
          <w:rFonts w:ascii="Courier New" w:hAnsi="Courier New" w:cs="Courier New"/>
          <w:color w:val="0000FF"/>
          <w:sz w:val="20"/>
          <w:szCs w:val="20"/>
        </w:rPr>
        <w:t>10</w:t>
      </w:r>
      <w:r>
        <w:rPr>
          <w:rFonts w:ascii="Courier New" w:hAnsi="Courier New" w:cs="Courier New"/>
          <w:color w:val="000000"/>
          <w:sz w:val="20"/>
          <w:szCs w:val="20"/>
        </w:rPr>
        <w:t>&lt;x&lt;</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str_x = </w:t>
      </w:r>
      <w:r>
        <w:rPr>
          <w:rFonts w:ascii="Courier New" w:hAnsi="Courier New" w:cs="Courier New"/>
          <w:color w:val="000080"/>
          <w:sz w:val="20"/>
          <w:szCs w:val="20"/>
        </w:rPr>
        <w:t>str</w:t>
      </w:r>
      <w:r>
        <w:rPr>
          <w:rFonts w:ascii="Courier New" w:hAnsi="Courier New" w:cs="Courier New"/>
          <w:color w:val="000000"/>
          <w:sz w:val="20"/>
          <w:szCs w:val="20"/>
        </w:rPr>
        <w:t>(x)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str_x[</w:t>
      </w:r>
      <w:r>
        <w:rPr>
          <w:rFonts w:ascii="Courier New" w:hAnsi="Courier New" w:cs="Courier New"/>
          <w:color w:val="0000FF"/>
          <w:sz w:val="20"/>
          <w:szCs w:val="20"/>
        </w:rPr>
        <w:t>0</w:t>
      </w:r>
      <w:r>
        <w:rPr>
          <w:rFonts w:ascii="Courier New" w:hAnsi="Courier New" w:cs="Courier New"/>
          <w:color w:val="000000"/>
          <w:sz w:val="20"/>
          <w:szCs w:val="20"/>
        </w:rPr>
        <w:t>] !=</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str_x = str_x[::-</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x = </w:t>
      </w:r>
      <w:r>
        <w:rPr>
          <w:rFonts w:ascii="Courier New" w:hAnsi="Courier New" w:cs="Courier New"/>
          <w:color w:val="000080"/>
          <w:sz w:val="20"/>
          <w:szCs w:val="20"/>
        </w:rPr>
        <w:t>int</w:t>
      </w:r>
      <w:r>
        <w:rPr>
          <w:rFonts w:ascii="Courier New" w:hAnsi="Courier New" w:cs="Courier New"/>
          <w:color w:val="000000"/>
          <w:sz w:val="20"/>
          <w:szCs w:val="20"/>
        </w:rPr>
        <w:t>(str_x)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str_x = str_x[</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x = </w:t>
      </w:r>
      <w:r>
        <w:rPr>
          <w:rFonts w:ascii="Courier New" w:hAnsi="Courier New" w:cs="Courier New"/>
          <w:color w:val="000080"/>
          <w:sz w:val="20"/>
          <w:szCs w:val="20"/>
        </w:rPr>
        <w:t>int</w:t>
      </w:r>
      <w:r>
        <w:rPr>
          <w:rFonts w:ascii="Courier New" w:hAnsi="Courier New" w:cs="Courier New"/>
          <w:color w:val="000000"/>
          <w:sz w:val="20"/>
          <w:szCs w:val="20"/>
        </w:rPr>
        <w:t>(str_x)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x = -x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x </w:t>
      </w:r>
      <w:r>
        <w:rPr>
          <w:rFonts w:ascii="Courier New" w:hAnsi="Courier New" w:cs="Courier New"/>
          <w:b/>
          <w:bCs/>
          <w:color w:val="000080"/>
          <w:sz w:val="20"/>
          <w:szCs w:val="20"/>
        </w:rPr>
        <w:t xml:space="preserve">if </w:t>
      </w:r>
      <w:r>
        <w:rPr>
          <w:rFonts w:ascii="Courier New" w:hAnsi="Courier New" w:cs="Courier New"/>
          <w:color w:val="000000"/>
          <w:sz w:val="20"/>
          <w:szCs w:val="20"/>
        </w:rPr>
        <w:t>-</w:t>
      </w:r>
      <w:r>
        <w:rPr>
          <w:rFonts w:ascii="Courier New" w:hAnsi="Courier New" w:cs="Courier New"/>
          <w:color w:val="0000FF"/>
          <w:sz w:val="20"/>
          <w:szCs w:val="20"/>
        </w:rPr>
        <w:t>2147483648</w:t>
      </w:r>
      <w:r>
        <w:rPr>
          <w:rFonts w:ascii="Courier New" w:hAnsi="Courier New" w:cs="Courier New"/>
          <w:color w:val="000000"/>
          <w:sz w:val="20"/>
          <w:szCs w:val="20"/>
        </w:rPr>
        <w:t>&lt;x&lt;</w:t>
      </w:r>
      <w:r>
        <w:rPr>
          <w:rFonts w:ascii="Courier New" w:hAnsi="Courier New" w:cs="Courier New"/>
          <w:color w:val="0000FF"/>
          <w:sz w:val="20"/>
          <w:szCs w:val="20"/>
        </w:rPr>
        <w:t xml:space="preserve">2147483647 </w:t>
      </w:r>
      <w:r>
        <w:rPr>
          <w:rFonts w:ascii="Courier New" w:hAnsi="Courier New" w:cs="Courier New"/>
          <w:b/>
          <w:bCs/>
          <w:color w:val="000080"/>
          <w:sz w:val="20"/>
          <w:szCs w:val="20"/>
        </w:rPr>
        <w:t xml:space="preserve">else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(example(-</w:t>
      </w:r>
      <w:r>
        <w:rPr>
          <w:rFonts w:ascii="Courier New" w:hAnsi="Courier New" w:cs="Courier New"/>
          <w:color w:val="0000FF"/>
          <w:sz w:val="20"/>
          <w:szCs w:val="20"/>
        </w:rPr>
        <w:t>123</w:t>
      </w:r>
      <w:r>
        <w:rPr>
          <w:rFonts w:ascii="Courier New" w:hAnsi="Courier New" w:cs="Courier New"/>
          <w:color w:val="000000"/>
          <w:sz w:val="20"/>
          <w:szCs w:val="20"/>
        </w:rPr>
        <w:t>))</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请写出一个函数满足以下条件：</w:t>
      </w:r>
    </w:p>
    <w:p>
      <w:pPr>
        <w:pStyle w:val="8"/>
        <w:ind w:left="420" w:firstLine="0" w:firstLineChars="0"/>
        <w:rPr>
          <w:rFonts w:ascii="宋体" w:hAnsi="宋体" w:eastAsia="宋体"/>
          <w:sz w:val="24"/>
          <w:szCs w:val="24"/>
        </w:rPr>
      </w:pPr>
      <w:r>
        <w:rPr>
          <w:rFonts w:hint="eastAsia" w:ascii="宋体" w:hAnsi="宋体" w:eastAsia="宋体"/>
          <w:sz w:val="24"/>
          <w:szCs w:val="24"/>
        </w:rPr>
        <w:t>该函数的输入是一个仅包含数字的</w:t>
      </w:r>
      <w:r>
        <w:rPr>
          <w:rFonts w:ascii="宋体" w:hAnsi="宋体" w:eastAsia="宋体"/>
          <w:sz w:val="24"/>
          <w:szCs w:val="24"/>
        </w:rPr>
        <w:t>list,输出一个新的list，其中每一个元素要满足以下条件：</w:t>
      </w:r>
    </w:p>
    <w:p>
      <w:pPr>
        <w:pStyle w:val="8"/>
        <w:ind w:left="420" w:firstLine="480"/>
        <w:rPr>
          <w:rFonts w:ascii="宋体" w:hAnsi="宋体" w:eastAsia="宋体"/>
          <w:sz w:val="24"/>
          <w:szCs w:val="24"/>
        </w:rPr>
      </w:pPr>
      <w:r>
        <w:rPr>
          <w:rFonts w:ascii="宋体" w:hAnsi="宋体" w:eastAsia="宋体"/>
          <w:sz w:val="24"/>
          <w:szCs w:val="24"/>
        </w:rPr>
        <w:t>1、该元素是偶数</w:t>
      </w:r>
    </w:p>
    <w:p>
      <w:pPr>
        <w:pStyle w:val="8"/>
        <w:ind w:left="795" w:firstLine="105" w:firstLineChars="0"/>
        <w:rPr>
          <w:rFonts w:ascii="宋体" w:hAnsi="宋体" w:eastAsia="宋体"/>
          <w:sz w:val="24"/>
          <w:szCs w:val="24"/>
        </w:rPr>
      </w:pPr>
      <w:r>
        <w:rPr>
          <w:rFonts w:ascii="宋体" w:hAnsi="宋体" w:eastAsia="宋体"/>
          <w:sz w:val="24"/>
          <w:szCs w:val="24"/>
        </w:rPr>
        <w:t>2、该元素在原list中是在偶数的位置(index是偶数)</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pStyle w:val="4"/>
        <w:shd w:val="clear" w:color="auto" w:fill="FFFFFF"/>
        <w:ind w:left="1050" w:leftChars="5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num_list(num):</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00"/>
          <w:sz w:val="20"/>
          <w:szCs w:val="20"/>
        </w:rPr>
        <w:t xml:space="preserve">num </w:t>
      </w:r>
      <w:r>
        <w:rPr>
          <w:rFonts w:ascii="Courier New" w:hAnsi="Courier New" w:cs="Courier New"/>
          <w:b/>
          <w:bCs/>
          <w:color w:val="000080"/>
          <w:sz w:val="20"/>
          <w:szCs w:val="20"/>
        </w:rPr>
        <w:t xml:space="preserve">if </w:t>
      </w:r>
      <w:r>
        <w:rPr>
          <w:rFonts w:ascii="Courier New" w:hAnsi="Courier New" w:cs="Courier New"/>
          <w:color w:val="000000"/>
          <w:sz w:val="20"/>
          <w:szCs w:val="20"/>
        </w:rPr>
        <w:t>i %</w:t>
      </w:r>
      <w:r>
        <w:rPr>
          <w:rFonts w:ascii="Courier New" w:hAnsi="Courier New" w:cs="Courier New"/>
          <w:color w:val="0000FF"/>
          <w:sz w:val="20"/>
          <w:szCs w:val="20"/>
        </w:rPr>
        <w:t xml:space="preserve">2 </w:t>
      </w:r>
      <w:r>
        <w:rPr>
          <w:rFonts w:ascii="Courier New" w:hAnsi="Courier New" w:cs="Courier New"/>
          <w:color w:val="000000"/>
          <w:sz w:val="20"/>
          <w:szCs w:val="20"/>
        </w:rPr>
        <w:t>==</w:t>
      </w:r>
      <w:r>
        <w:rPr>
          <w:rFonts w:ascii="Courier New" w:hAnsi="Courier New" w:cs="Courier New"/>
          <w:color w:val="0000FF"/>
          <w:sz w:val="20"/>
          <w:szCs w:val="20"/>
        </w:rPr>
        <w:t xml:space="preserve">0 </w:t>
      </w:r>
      <w:r>
        <w:rPr>
          <w:rFonts w:ascii="Courier New" w:hAnsi="Courier New" w:cs="Courier New"/>
          <w:b/>
          <w:bCs/>
          <w:color w:val="000080"/>
          <w:sz w:val="20"/>
          <w:szCs w:val="20"/>
        </w:rPr>
        <w:t xml:space="preserve">and </w:t>
      </w:r>
      <w:r>
        <w:rPr>
          <w:rFonts w:ascii="Courier New" w:hAnsi="Courier New" w:cs="Courier New"/>
          <w:color w:val="000000"/>
          <w:sz w:val="20"/>
          <w:szCs w:val="20"/>
        </w:rPr>
        <w:t>num.index(i)%</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num =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w:t>
      </w:r>
      <w:r>
        <w:rPr>
          <w:rFonts w:ascii="Courier New" w:hAnsi="Courier New" w:cs="Courier New"/>
          <w:color w:val="0000FF"/>
          <w:sz w:val="20"/>
          <w:szCs w:val="20"/>
        </w:rPr>
        <w:t>7</w:t>
      </w:r>
      <w:r>
        <w:rPr>
          <w:rFonts w:ascii="Courier New" w:hAnsi="Courier New" w:cs="Courier New"/>
          <w:color w:val="000000"/>
          <w:sz w:val="20"/>
          <w:szCs w:val="20"/>
        </w:rPr>
        <w:t>,</w:t>
      </w:r>
      <w:r>
        <w:rPr>
          <w:rFonts w:ascii="Courier New" w:hAnsi="Courier New" w:cs="Courier New"/>
          <w:color w:val="0000FF"/>
          <w:sz w:val="20"/>
          <w:szCs w:val="20"/>
        </w:rPr>
        <w:t>8</w:t>
      </w:r>
      <w:r>
        <w:rPr>
          <w:rFonts w:ascii="Courier New" w:hAnsi="Courier New" w:cs="Courier New"/>
          <w:color w:val="000000"/>
          <w:sz w:val="20"/>
          <w:szCs w:val="20"/>
        </w:rPr>
        <w:t>,</w:t>
      </w:r>
      <w:r>
        <w:rPr>
          <w:rFonts w:ascii="Courier New" w:hAnsi="Courier New" w:cs="Courier New"/>
          <w:color w:val="0000FF"/>
          <w:sz w:val="20"/>
          <w:szCs w:val="20"/>
        </w:rPr>
        <w:t>9</w:t>
      </w:r>
      <w:r>
        <w:rPr>
          <w:rFonts w:ascii="Courier New" w:hAnsi="Courier New" w:cs="Courier New"/>
          <w:color w:val="000000"/>
          <w:sz w:val="20"/>
          <w:szCs w:val="20"/>
        </w:rPr>
        <w:t>,</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result = num_list(num)</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(result)</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输入三个整数a</w:t>
      </w:r>
      <w:r>
        <w:rPr>
          <w:rFonts w:ascii="宋体" w:hAnsi="宋体" w:eastAsia="宋体"/>
          <w:sz w:val="24"/>
          <w:szCs w:val="24"/>
        </w:rPr>
        <w:t>,b,c,请把这三个数由小到大输出。</w:t>
      </w:r>
    </w:p>
    <w:p>
      <w:pPr>
        <w:pStyle w:val="8"/>
        <w:ind w:left="420" w:firstLine="0" w:firstLineChars="0"/>
        <w:rPr>
          <w:rFonts w:ascii="宋体" w:hAnsi="宋体" w:eastAsia="宋体"/>
          <w:color w:val="FF0000"/>
          <w:sz w:val="24"/>
          <w:szCs w:val="24"/>
        </w:rPr>
      </w:pPr>
      <w:bookmarkStart w:id="145" w:name="_Hlk104139209"/>
      <w:r>
        <w:rPr>
          <w:rFonts w:hint="eastAsia" w:ascii="宋体" w:hAnsi="宋体" w:eastAsia="宋体"/>
          <w:color w:val="FF0000"/>
          <w:sz w:val="24"/>
          <w:szCs w:val="24"/>
        </w:rPr>
        <w:t>参考代码：</w:t>
      </w:r>
      <w:bookmarkEnd w:id="145"/>
    </w:p>
    <w:p>
      <w:pPr>
        <w:pStyle w:val="4"/>
        <w:shd w:val="clear" w:color="auto" w:fill="FFFFFF"/>
        <w:ind w:left="2730" w:leftChars="1300"/>
        <w:rPr>
          <w:rFonts w:ascii="Courier New" w:hAnsi="Courier New" w:cs="Courier New"/>
          <w:color w:val="000000"/>
          <w:sz w:val="20"/>
          <w:szCs w:val="20"/>
        </w:rPr>
      </w:pPr>
      <w:r>
        <w:rPr>
          <w:rFonts w:ascii="Courier New" w:hAnsi="Courier New" w:cs="Courier New"/>
          <w:color w:val="000000"/>
          <w:sz w:val="20"/>
          <w:szCs w:val="20"/>
        </w:rPr>
        <w:t>L = []</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x = </w:t>
      </w:r>
      <w:r>
        <w:rPr>
          <w:rFonts w:ascii="Courier New" w:hAnsi="Courier New" w:cs="Courier New"/>
          <w:color w:val="000080"/>
          <w:sz w:val="20"/>
          <w:szCs w:val="20"/>
        </w:rPr>
        <w:t>int</w:t>
      </w:r>
      <w:r>
        <w:rPr>
          <w:rFonts w:ascii="Courier New" w:hAnsi="Courier New" w:cs="Courier New"/>
          <w:color w:val="000000"/>
          <w:sz w:val="20"/>
          <w:szCs w:val="20"/>
        </w:rPr>
        <w:t>(</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b/>
          <w:bCs/>
          <w:color w:val="008080"/>
          <w:sz w:val="20"/>
          <w:szCs w:val="20"/>
        </w:rPr>
        <w:t>'integer:</w:t>
      </w:r>
      <w:r>
        <w:rPr>
          <w:rFonts w:ascii="Courier New" w:hAnsi="Courier New" w:cs="Courier New"/>
          <w:b/>
          <w:bCs/>
          <w:color w:val="000080"/>
          <w:sz w:val="20"/>
          <w:szCs w:val="20"/>
        </w:rPr>
        <w:t>\n</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L.append(x)</w:t>
      </w:r>
      <w:r>
        <w:rPr>
          <w:rFonts w:ascii="Courier New" w:hAnsi="Courier New" w:cs="Courier New"/>
          <w:color w:val="000000"/>
          <w:sz w:val="20"/>
          <w:szCs w:val="20"/>
        </w:rPr>
        <w:br w:type="textWrapping"/>
      </w:r>
      <w:r>
        <w:rPr>
          <w:rFonts w:ascii="Courier New" w:hAnsi="Courier New" w:cs="Courier New"/>
          <w:color w:val="000000"/>
          <w:sz w:val="20"/>
          <w:szCs w:val="20"/>
        </w:rPr>
        <w:t xml:space="preserve">     L.sort()</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(L)</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用</w:t>
      </w:r>
      <w:r>
        <w:rPr>
          <w:rFonts w:ascii="宋体" w:hAnsi="宋体" w:eastAsia="宋体"/>
          <w:sz w:val="24"/>
          <w:szCs w:val="24"/>
        </w:rPr>
        <w:t>*号输出字母F的图案。</w:t>
      </w:r>
      <w:r>
        <w:rPr>
          <w:rFonts w:hint="eastAsia" w:ascii="宋体" w:hAnsi="宋体" w:eastAsia="宋体"/>
          <w:sz w:val="24"/>
          <w:szCs w:val="24"/>
        </w:rPr>
        <w:t>（请使用for循环语句）</w:t>
      </w:r>
    </w:p>
    <w:p>
      <w:pPr>
        <w:pStyle w:val="8"/>
        <w:ind w:left="420" w:firstLine="0" w:firstLineChars="0"/>
        <w:rPr>
          <w:rFonts w:ascii="宋体" w:hAnsi="宋体" w:eastAsia="宋体"/>
          <w:color w:val="FF0000"/>
          <w:sz w:val="24"/>
          <w:szCs w:val="24"/>
        </w:rPr>
      </w:pPr>
      <w:bookmarkStart w:id="146" w:name="_Hlk104142563"/>
      <w:r>
        <w:rPr>
          <w:rFonts w:hint="eastAsia" w:ascii="宋体" w:hAnsi="宋体" w:eastAsia="宋体"/>
          <w:color w:val="FF0000"/>
          <w:sz w:val="24"/>
          <w:szCs w:val="24"/>
        </w:rPr>
        <w:t>参考代码：</w:t>
      </w:r>
      <w:bookmarkEnd w:id="146"/>
    </w:p>
    <w:p>
      <w:pPr>
        <w:pStyle w:val="4"/>
        <w:shd w:val="clear" w:color="auto" w:fill="FFFFFF"/>
        <w:ind w:left="2940" w:leftChars="14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 xml:space="preserve">'*' </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b/>
          <w:bCs/>
          <w:color w:val="000080"/>
          <w:sz w:val="20"/>
          <w:szCs w:val="20"/>
        </w:rPr>
        <w:t>\n</w:t>
      </w:r>
      <w:r>
        <w:rPr>
          <w:rFonts w:ascii="Courier New" w:hAnsi="Courier New" w:cs="Courier New"/>
          <w:b/>
          <w:bCs/>
          <w:color w:val="008080"/>
          <w:sz w:val="20"/>
          <w:szCs w:val="20"/>
        </w:rPr>
        <w:t xml:space="preserve">' </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end</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color w:val="000000"/>
          <w:sz w:val="20"/>
          <w:szCs w:val="20"/>
        </w:rPr>
        <w:t>)</w:t>
      </w:r>
    </w:p>
    <w:p>
      <w:pPr>
        <w:ind w:firstLine="480" w:firstLineChars="200"/>
        <w:rPr>
          <w:rFonts w:ascii="宋体" w:hAnsi="宋体" w:eastAsia="宋体"/>
          <w:color w:val="FF0000"/>
          <w:sz w:val="24"/>
          <w:szCs w:val="24"/>
        </w:rPr>
      </w:pPr>
      <w:r>
        <w:rPr>
          <w:rFonts w:hint="eastAsia" w:ascii="宋体" w:hAnsi="宋体" w:eastAsia="宋体"/>
          <w:color w:val="FF0000"/>
          <w:sz w:val="24"/>
          <w:szCs w:val="24"/>
        </w:rPr>
        <w:t>答案：</w:t>
      </w:r>
    </w:p>
    <w:p>
      <w:pPr>
        <w:ind w:left="2940" w:leftChars="1400"/>
        <w:rPr>
          <w:rFonts w:ascii="宋体" w:hAnsi="宋体" w:eastAsia="宋体"/>
          <w:sz w:val="24"/>
          <w:szCs w:val="24"/>
        </w:rPr>
      </w:pPr>
      <w:r>
        <w:rPr>
          <w:rFonts w:ascii="宋体" w:hAnsi="宋体" w:eastAsia="宋体"/>
          <w:sz w:val="24"/>
          <w:szCs w:val="24"/>
        </w:rPr>
        <w:t>**********</w:t>
      </w:r>
    </w:p>
    <w:p>
      <w:pPr>
        <w:ind w:left="2940" w:leftChars="1400"/>
        <w:rPr>
          <w:rFonts w:ascii="宋体" w:hAnsi="宋体" w:eastAsia="宋体"/>
          <w:sz w:val="24"/>
          <w:szCs w:val="24"/>
        </w:rPr>
      </w:pPr>
      <w:r>
        <w:rPr>
          <w:rFonts w:ascii="宋体" w:hAnsi="宋体" w:eastAsia="宋体"/>
          <w:sz w:val="24"/>
          <w:szCs w:val="24"/>
        </w:rPr>
        <w:t>*</w:t>
      </w:r>
    </w:p>
    <w:p>
      <w:pPr>
        <w:ind w:left="2940" w:leftChars="1400"/>
        <w:rPr>
          <w:rFonts w:ascii="宋体" w:hAnsi="宋体" w:eastAsia="宋体"/>
          <w:sz w:val="24"/>
          <w:szCs w:val="24"/>
        </w:rPr>
      </w:pPr>
      <w:r>
        <w:rPr>
          <w:rFonts w:ascii="宋体" w:hAnsi="宋体" w:eastAsia="宋体"/>
          <w:sz w:val="24"/>
          <w:szCs w:val="24"/>
        </w:rPr>
        <w:t>*</w:t>
      </w:r>
    </w:p>
    <w:p>
      <w:pPr>
        <w:ind w:left="2940" w:leftChars="1400"/>
        <w:rPr>
          <w:rFonts w:ascii="宋体" w:hAnsi="宋体" w:eastAsia="宋体"/>
          <w:sz w:val="24"/>
          <w:szCs w:val="24"/>
        </w:rPr>
      </w:pPr>
      <w:r>
        <w:rPr>
          <w:rFonts w:ascii="宋体" w:hAnsi="宋体" w:eastAsia="宋体"/>
          <w:sz w:val="24"/>
          <w:szCs w:val="24"/>
        </w:rPr>
        <w:t>**********</w:t>
      </w:r>
    </w:p>
    <w:p>
      <w:pPr>
        <w:ind w:left="2940" w:leftChars="1400"/>
        <w:rPr>
          <w:rFonts w:ascii="宋体" w:hAnsi="宋体" w:eastAsia="宋体"/>
          <w:sz w:val="24"/>
          <w:szCs w:val="24"/>
        </w:rPr>
      </w:pPr>
      <w:r>
        <w:rPr>
          <w:rFonts w:ascii="宋体" w:hAnsi="宋体" w:eastAsia="宋体"/>
          <w:sz w:val="24"/>
          <w:szCs w:val="24"/>
        </w:rPr>
        <w:t>*</w:t>
      </w:r>
    </w:p>
    <w:p>
      <w:pPr>
        <w:ind w:left="2940" w:leftChars="1400"/>
        <w:rPr>
          <w:rFonts w:ascii="宋体" w:hAnsi="宋体" w:eastAsia="宋体"/>
          <w:sz w:val="24"/>
          <w:szCs w:val="24"/>
        </w:rPr>
      </w:pPr>
      <w:r>
        <w:rPr>
          <w:rFonts w:ascii="宋体" w:hAnsi="宋体" w:eastAsia="宋体"/>
          <w:sz w:val="24"/>
          <w:szCs w:val="24"/>
        </w:rPr>
        <w:t>*</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请用for循环语句输出九九乘法表，如下：</w:t>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1*1=1</w:t>
      </w:r>
      <w:r>
        <w:rPr>
          <w:rFonts w:ascii="宋体" w:hAnsi="宋体" w:eastAsia="宋体"/>
          <w:sz w:val="24"/>
          <w:szCs w:val="24"/>
        </w:rPr>
        <w:tab/>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2*1=2</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2*2=4</w:t>
      </w:r>
      <w:r>
        <w:rPr>
          <w:rFonts w:ascii="宋体" w:hAnsi="宋体" w:eastAsia="宋体"/>
          <w:sz w:val="24"/>
          <w:szCs w:val="24"/>
        </w:rPr>
        <w:tab/>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3*1=3</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3*2=6</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3*3=9</w:t>
      </w:r>
      <w:r>
        <w:rPr>
          <w:rFonts w:ascii="宋体" w:hAnsi="宋体" w:eastAsia="宋体"/>
          <w:sz w:val="24"/>
          <w:szCs w:val="24"/>
        </w:rPr>
        <w:tab/>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4*1=4</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4*2=8</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4*3=12</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4*4=16</w:t>
      </w:r>
      <w:r>
        <w:rPr>
          <w:rFonts w:ascii="宋体" w:hAnsi="宋体" w:eastAsia="宋体"/>
          <w:sz w:val="24"/>
          <w:szCs w:val="24"/>
        </w:rPr>
        <w:tab/>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5*1=5</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5*2=10</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5*3=15</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5*4=20</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5*5=25</w:t>
      </w:r>
      <w:r>
        <w:rPr>
          <w:rFonts w:ascii="宋体" w:hAnsi="宋体" w:eastAsia="宋体"/>
          <w:sz w:val="24"/>
          <w:szCs w:val="24"/>
        </w:rPr>
        <w:tab/>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6*1=6</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6*2=12</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6*3=18</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6*4=24</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6*5=30</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6*6=36</w:t>
      </w:r>
      <w:r>
        <w:rPr>
          <w:rFonts w:ascii="宋体" w:hAnsi="宋体" w:eastAsia="宋体"/>
          <w:sz w:val="24"/>
          <w:szCs w:val="24"/>
        </w:rPr>
        <w:tab/>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7*1=7</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7*2=14</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7*3=21</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7*4=28</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7*5=35</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7*6=42</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7*7=49</w:t>
      </w:r>
      <w:r>
        <w:rPr>
          <w:rFonts w:ascii="宋体" w:hAnsi="宋体" w:eastAsia="宋体"/>
          <w:sz w:val="24"/>
          <w:szCs w:val="24"/>
        </w:rPr>
        <w:tab/>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8*1=8</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8*2=16</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8*3=24</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8*4=32</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8*5=40</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8*6=48</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8*7=56</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8*8=64</w:t>
      </w:r>
      <w:r>
        <w:rPr>
          <w:rFonts w:ascii="宋体" w:hAnsi="宋体" w:eastAsia="宋体"/>
          <w:sz w:val="24"/>
          <w:szCs w:val="24"/>
        </w:rPr>
        <w:tab/>
      </w:r>
    </w:p>
    <w:p>
      <w:pPr>
        <w:pBdr>
          <w:top w:val="single" w:color="auto" w:sz="4" w:space="1"/>
          <w:left w:val="single" w:color="auto" w:sz="4" w:space="4"/>
          <w:bottom w:val="single" w:color="auto" w:sz="4" w:space="1"/>
          <w:right w:val="single" w:color="auto" w:sz="4" w:space="4"/>
        </w:pBdr>
        <w:rPr>
          <w:rFonts w:ascii="宋体" w:hAnsi="宋体" w:eastAsia="宋体"/>
          <w:sz w:val="24"/>
          <w:szCs w:val="24"/>
        </w:rPr>
      </w:pPr>
      <w:r>
        <w:rPr>
          <w:rFonts w:ascii="宋体" w:hAnsi="宋体" w:eastAsia="宋体"/>
          <w:sz w:val="24"/>
          <w:szCs w:val="24"/>
        </w:rPr>
        <w:t>9*1=9</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9*2=18</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9*3=27</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9*4=36</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9*5=45</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9*6=54</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9*7=63</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9*8=72</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9*9=81</w:t>
      </w:r>
      <w:r>
        <w:rPr>
          <w:rFonts w:ascii="宋体" w:hAnsi="宋体" w:eastAsia="宋体"/>
          <w:sz w:val="24"/>
          <w:szCs w:val="24"/>
        </w:rPr>
        <w:tab/>
      </w:r>
    </w:p>
    <w:p>
      <w:pPr>
        <w:pStyle w:val="8"/>
        <w:ind w:left="420" w:firstLine="0" w:firstLineChars="0"/>
        <w:rPr>
          <w:rFonts w:ascii="宋体" w:hAnsi="宋体" w:eastAsia="宋体"/>
          <w:color w:val="FF0000"/>
          <w:sz w:val="24"/>
          <w:szCs w:val="24"/>
        </w:rPr>
      </w:pPr>
      <w:bookmarkStart w:id="147" w:name="_Hlk104143178"/>
      <w:r>
        <w:rPr>
          <w:rFonts w:hint="eastAsia" w:ascii="宋体" w:hAnsi="宋体" w:eastAsia="宋体"/>
          <w:color w:val="FF0000"/>
          <w:sz w:val="24"/>
          <w:szCs w:val="24"/>
        </w:rPr>
        <w:t>参考代码：</w:t>
      </w:r>
      <w:bookmarkEnd w:id="147"/>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leftChars="500"/>
        <w:jc w:val="left"/>
        <w:rPr>
          <w:rFonts w:ascii="Courier New" w:hAnsi="Courier New" w:eastAsia="宋体" w:cs="Courier New"/>
          <w:color w:val="000000"/>
          <w:kern w:val="0"/>
          <w:sz w:val="20"/>
          <w:szCs w:val="20"/>
        </w:rPr>
      </w:pP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m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80"/>
          <w:kern w:val="0"/>
          <w:sz w:val="20"/>
          <w:szCs w:val="20"/>
        </w:rPr>
        <w:t>range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10</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n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80"/>
          <w:kern w:val="0"/>
          <w:sz w:val="20"/>
          <w:szCs w:val="20"/>
        </w:rPr>
        <w:t>range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,m+</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"{0}*{1}={2}"</w:t>
      </w:r>
      <w:r>
        <w:rPr>
          <w:rFonts w:ascii="Courier New" w:hAnsi="Courier New" w:eastAsia="宋体" w:cs="Courier New"/>
          <w:color w:val="000000"/>
          <w:kern w:val="0"/>
          <w:sz w:val="20"/>
          <w:szCs w:val="20"/>
        </w:rPr>
        <w:t>.format(m,n,(m*n)),</w:t>
      </w:r>
      <w:r>
        <w:rPr>
          <w:rFonts w:ascii="Courier New" w:hAnsi="Courier New" w:eastAsia="宋体" w:cs="Courier New"/>
          <w:color w:val="660099"/>
          <w:kern w:val="0"/>
          <w:sz w:val="20"/>
          <w:szCs w:val="20"/>
        </w:rPr>
        <w:t>end</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ascii="Courier New" w:hAnsi="Courier New" w:eastAsia="宋体" w:cs="Courier New"/>
          <w:b/>
          <w:bCs/>
          <w:color w:val="000080"/>
          <w:kern w:val="0"/>
          <w:sz w:val="20"/>
          <w:szCs w:val="20"/>
        </w:rPr>
        <w:t>\t</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判断</w:t>
      </w:r>
      <w:r>
        <w:rPr>
          <w:rFonts w:ascii="宋体" w:hAnsi="宋体" w:eastAsia="宋体"/>
          <w:sz w:val="24"/>
          <w:szCs w:val="24"/>
        </w:rPr>
        <w:t>1-200之间有多少个素数，并输出所有素数。</w:t>
      </w:r>
    </w:p>
    <w:p>
      <w:pPr>
        <w:pStyle w:val="8"/>
        <w:ind w:left="420" w:firstLine="0" w:firstLineChars="0"/>
        <w:rPr>
          <w:rFonts w:ascii="宋体" w:hAnsi="宋体" w:eastAsia="宋体"/>
          <w:color w:val="FF0000"/>
          <w:sz w:val="24"/>
          <w:szCs w:val="24"/>
        </w:rPr>
      </w:pPr>
      <w:bookmarkStart w:id="148" w:name="_Hlk104143282"/>
      <w:r>
        <w:rPr>
          <w:rFonts w:hint="eastAsia" w:ascii="宋体" w:hAnsi="宋体" w:eastAsia="宋体"/>
          <w:color w:val="FF0000"/>
          <w:sz w:val="24"/>
          <w:szCs w:val="24"/>
        </w:rPr>
        <w:t>参考代码：</w:t>
      </w:r>
      <w:bookmarkEnd w:id="148"/>
    </w:p>
    <w:p>
      <w:pPr>
        <w:pStyle w:val="4"/>
        <w:shd w:val="clear" w:color="auto" w:fill="FFFFFF"/>
        <w:ind w:left="2730" w:leftChars="1300"/>
        <w:rPr>
          <w:rFonts w:ascii="Courier New" w:hAnsi="Courier New" w:cs="Courier New"/>
          <w:color w:val="000000"/>
          <w:sz w:val="20"/>
          <w:szCs w:val="20"/>
        </w:rPr>
      </w:pPr>
      <w:r>
        <w:rPr>
          <w:rFonts w:ascii="Courier New" w:hAnsi="Courier New" w:cs="Courier New"/>
          <w:color w:val="000000"/>
          <w:sz w:val="20"/>
          <w:szCs w:val="20"/>
        </w:rPr>
        <w:t xml:space="preserve">h =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color w:val="000000"/>
          <w:sz w:val="20"/>
          <w:szCs w:val="20"/>
        </w:rPr>
        <w:t xml:space="preserve">leap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math </w:t>
      </w:r>
      <w:r>
        <w:rPr>
          <w:rFonts w:ascii="Courier New" w:hAnsi="Courier New" w:cs="Courier New"/>
          <w:b/>
          <w:bCs/>
          <w:color w:val="000080"/>
          <w:sz w:val="20"/>
          <w:szCs w:val="20"/>
        </w:rPr>
        <w:t xml:space="preserve">import </w:t>
      </w:r>
      <w:r>
        <w:rPr>
          <w:rFonts w:ascii="Courier New" w:hAnsi="Courier New" w:cs="Courier New"/>
          <w:color w:val="000000"/>
          <w:sz w:val="20"/>
          <w:szCs w:val="20"/>
        </w:rPr>
        <w:t>sqrt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m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FF"/>
          <w:sz w:val="20"/>
          <w:szCs w:val="20"/>
        </w:rPr>
        <w:t>201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k = </w:t>
      </w:r>
      <w:r>
        <w:rPr>
          <w:rFonts w:ascii="Courier New" w:hAnsi="Courier New" w:cs="Courier New"/>
          <w:color w:val="000080"/>
          <w:sz w:val="20"/>
          <w:szCs w:val="20"/>
        </w:rPr>
        <w:t>int</w:t>
      </w:r>
      <w:r>
        <w:rPr>
          <w:rFonts w:ascii="Courier New" w:hAnsi="Courier New" w:cs="Courier New"/>
          <w:color w:val="000000"/>
          <w:sz w:val="20"/>
          <w:szCs w:val="20"/>
        </w:rPr>
        <w:t xml:space="preserve">(sqrt(m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k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m % i ==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leap =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break</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if </w:t>
      </w:r>
      <w:r>
        <w:rPr>
          <w:rFonts w:ascii="Courier New" w:hAnsi="Courier New" w:cs="Courier New"/>
          <w:color w:val="000000"/>
          <w:sz w:val="20"/>
          <w:szCs w:val="20"/>
        </w:rPr>
        <w:t xml:space="preserve">leap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 xml:space="preserve">'%-4d' </w:t>
      </w:r>
      <w:r>
        <w:rPr>
          <w:rFonts w:ascii="Courier New" w:hAnsi="Courier New" w:cs="Courier New"/>
          <w:color w:val="000000"/>
          <w:sz w:val="20"/>
          <w:szCs w:val="20"/>
        </w:rPr>
        <w:t>% m)</w:t>
      </w:r>
      <w:r>
        <w:rPr>
          <w:rFonts w:ascii="Courier New" w:hAnsi="Courier New" w:cs="Courier New"/>
          <w:color w:val="000000"/>
          <w:sz w:val="20"/>
          <w:szCs w:val="20"/>
        </w:rPr>
        <w:br w:type="textWrapping"/>
      </w:r>
      <w:r>
        <w:rPr>
          <w:rFonts w:ascii="Courier New" w:hAnsi="Courier New" w:cs="Courier New"/>
          <w:color w:val="000000"/>
          <w:sz w:val="20"/>
          <w:szCs w:val="20"/>
        </w:rPr>
        <w:t xml:space="preserve">          h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h % </w:t>
      </w:r>
      <w:r>
        <w:rPr>
          <w:rFonts w:ascii="Courier New" w:hAnsi="Courier New" w:cs="Courier New"/>
          <w:color w:val="0000FF"/>
          <w:sz w:val="20"/>
          <w:szCs w:val="20"/>
        </w:rPr>
        <w:t xml:space="preserve">10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660099"/>
          <w:sz w:val="20"/>
          <w:szCs w:val="20"/>
        </w:rPr>
        <w:t>end</w:t>
      </w:r>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leap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'The total is %d'</w:t>
      </w:r>
      <w:r>
        <w:rPr>
          <w:rFonts w:ascii="Courier New" w:hAnsi="Courier New" w:cs="Courier New"/>
          <w:color w:val="000000"/>
          <w:sz w:val="20"/>
          <w:szCs w:val="20"/>
        </w:rPr>
        <w:t>%h)</w:t>
      </w:r>
    </w:p>
    <w:p>
      <w:pPr>
        <w:rPr>
          <w:rFonts w:ascii="宋体" w:hAnsi="宋体" w:eastAsia="宋体"/>
          <w:sz w:val="24"/>
          <w:szCs w:val="24"/>
        </w:rPr>
      </w:pPr>
    </w:p>
    <w:p>
      <w:pPr>
        <w:ind w:firstLine="480" w:firstLineChars="200"/>
        <w:rPr>
          <w:rFonts w:ascii="宋体" w:hAnsi="宋体" w:eastAsia="宋体"/>
          <w:color w:val="FF0000"/>
          <w:sz w:val="24"/>
          <w:szCs w:val="24"/>
        </w:rPr>
      </w:pPr>
      <w:bookmarkStart w:id="149" w:name="_Hlk104143754"/>
      <w:r>
        <w:rPr>
          <w:rFonts w:hint="eastAsia" w:ascii="宋体" w:hAnsi="宋体" w:eastAsia="宋体"/>
          <w:color w:val="FF0000"/>
          <w:sz w:val="24"/>
          <w:szCs w:val="24"/>
        </w:rPr>
        <w:t>答案是</w:t>
      </w:r>
      <w:r>
        <w:rPr>
          <w:rFonts w:ascii="宋体" w:hAnsi="宋体" w:eastAsia="宋体"/>
          <w:color w:val="FF0000"/>
          <w:sz w:val="24"/>
          <w:szCs w:val="24"/>
        </w:rPr>
        <w:t>47</w:t>
      </w:r>
      <w:r>
        <w:rPr>
          <w:rFonts w:hint="eastAsia" w:ascii="宋体" w:hAnsi="宋体" w:eastAsia="宋体"/>
          <w:color w:val="FF0000"/>
          <w:sz w:val="24"/>
          <w:szCs w:val="24"/>
        </w:rPr>
        <w:t>。</w:t>
      </w:r>
      <w:bookmarkEnd w:id="149"/>
    </w:p>
    <w:p>
      <w:pPr>
        <w:pStyle w:val="8"/>
        <w:numPr>
          <w:ilvl w:val="0"/>
          <w:numId w:val="1"/>
        </w:numPr>
        <w:ind w:firstLineChars="0"/>
        <w:rPr>
          <w:rFonts w:ascii="宋体" w:hAnsi="宋体" w:eastAsia="宋体"/>
          <w:sz w:val="24"/>
          <w:szCs w:val="24"/>
        </w:rPr>
      </w:pPr>
      <w:r>
        <w:rPr>
          <w:rFonts w:hint="eastAsia" w:ascii="宋体" w:hAnsi="宋体" w:eastAsia="宋体"/>
          <w:sz w:val="24"/>
          <w:szCs w:val="24"/>
        </w:rPr>
        <w:t>一个数如果恰好等于它的因子之和，这个数就称为“完全数”。例如</w:t>
      </w:r>
      <w:r>
        <w:rPr>
          <w:rFonts w:ascii="宋体" w:hAnsi="宋体" w:eastAsia="宋体"/>
          <w:sz w:val="24"/>
          <w:szCs w:val="24"/>
        </w:rPr>
        <w:t>6=1+2+3.编程找出1000以内的所有</w:t>
      </w:r>
      <w:r>
        <w:rPr>
          <w:rFonts w:hint="eastAsia" w:ascii="宋体" w:hAnsi="宋体" w:eastAsia="宋体"/>
          <w:sz w:val="24"/>
          <w:szCs w:val="24"/>
        </w:rPr>
        <w:t>完全</w:t>
      </w:r>
      <w:r>
        <w:rPr>
          <w:rFonts w:ascii="宋体" w:hAnsi="宋体" w:eastAsia="宋体"/>
          <w:sz w:val="24"/>
          <w:szCs w:val="24"/>
        </w:rPr>
        <w:t>数。</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pStyle w:val="4"/>
        <w:shd w:val="clear" w:color="auto" w:fill="FFFFFF"/>
        <w:ind w:left="2520" w:leftChars="1200"/>
        <w:rPr>
          <w:rFonts w:ascii="Courier New" w:hAnsi="Courier New" w:cs="Courier New"/>
          <w:color w:val="000000"/>
          <w:sz w:val="20"/>
          <w:szCs w:val="20"/>
        </w:rPr>
      </w:pP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n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sum =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n ):</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 % i ==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sum = sum + i</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sum == n:</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(n)</w:t>
      </w:r>
    </w:p>
    <w:p>
      <w:pPr>
        <w:ind w:firstLine="480" w:firstLineChars="200"/>
        <w:rPr>
          <w:rFonts w:ascii="宋体" w:hAnsi="宋体" w:eastAsia="宋体"/>
          <w:color w:val="FF0000"/>
          <w:sz w:val="24"/>
          <w:szCs w:val="24"/>
        </w:rPr>
      </w:pPr>
      <w:bookmarkStart w:id="150" w:name="_Hlk104144300"/>
      <w:r>
        <w:rPr>
          <w:rFonts w:hint="eastAsia" w:ascii="宋体" w:hAnsi="宋体" w:eastAsia="宋体"/>
          <w:color w:val="FF0000"/>
          <w:sz w:val="24"/>
          <w:szCs w:val="24"/>
        </w:rPr>
        <w:t>答案是</w:t>
      </w:r>
      <w:r>
        <w:rPr>
          <w:rFonts w:ascii="宋体" w:hAnsi="宋体" w:eastAsia="宋体"/>
          <w:color w:val="FF0000"/>
          <w:sz w:val="24"/>
          <w:szCs w:val="24"/>
        </w:rPr>
        <w:t>6</w:t>
      </w:r>
      <w:r>
        <w:rPr>
          <w:rFonts w:hint="eastAsia" w:ascii="宋体" w:hAnsi="宋体" w:eastAsia="宋体"/>
          <w:color w:val="FF0000"/>
          <w:sz w:val="24"/>
          <w:szCs w:val="24"/>
        </w:rPr>
        <w:t>、</w:t>
      </w:r>
      <w:r>
        <w:rPr>
          <w:rFonts w:ascii="宋体" w:hAnsi="宋体" w:eastAsia="宋体"/>
          <w:color w:val="FF0000"/>
          <w:sz w:val="24"/>
          <w:szCs w:val="24"/>
        </w:rPr>
        <w:t>28</w:t>
      </w:r>
      <w:r>
        <w:rPr>
          <w:rFonts w:hint="eastAsia" w:ascii="宋体" w:hAnsi="宋体" w:eastAsia="宋体"/>
          <w:color w:val="FF0000"/>
          <w:sz w:val="24"/>
          <w:szCs w:val="24"/>
        </w:rPr>
        <w:t>、</w:t>
      </w:r>
      <w:r>
        <w:rPr>
          <w:rFonts w:ascii="宋体" w:hAnsi="宋体" w:eastAsia="宋体"/>
          <w:color w:val="FF0000"/>
          <w:sz w:val="24"/>
          <w:szCs w:val="24"/>
        </w:rPr>
        <w:t>496</w:t>
      </w:r>
      <w:r>
        <w:rPr>
          <w:rFonts w:hint="eastAsia" w:ascii="宋体" w:hAnsi="宋体" w:eastAsia="宋体"/>
          <w:color w:val="FF0000"/>
          <w:sz w:val="24"/>
          <w:szCs w:val="24"/>
        </w:rPr>
        <w:t>。</w:t>
      </w:r>
      <w:bookmarkEnd w:id="150"/>
    </w:p>
    <w:p>
      <w:pPr>
        <w:pStyle w:val="8"/>
        <w:numPr>
          <w:ilvl w:val="0"/>
          <w:numId w:val="1"/>
        </w:numPr>
        <w:ind w:firstLineChars="0"/>
        <w:rPr>
          <w:rFonts w:ascii="宋体" w:hAnsi="宋体" w:eastAsia="宋体"/>
          <w:sz w:val="24"/>
          <w:szCs w:val="24"/>
        </w:rPr>
      </w:pPr>
      <w:r>
        <w:rPr>
          <w:rFonts w:hint="eastAsia" w:ascii="宋体" w:hAnsi="宋体" w:eastAsia="宋体"/>
          <w:sz w:val="24"/>
          <w:szCs w:val="24"/>
        </w:rPr>
        <w:t>请用一行代码</w:t>
      </w:r>
      <w:r>
        <w:rPr>
          <w:rFonts w:ascii="宋体" w:hAnsi="宋体" w:eastAsia="宋体"/>
          <w:sz w:val="24"/>
          <w:szCs w:val="24"/>
        </w:rPr>
        <w:t xml:space="preserve"> 实现将1-100的整数列表以3为单位分组</w:t>
      </w:r>
      <w:r>
        <w:rPr>
          <w:rFonts w:hint="eastAsia" w:ascii="宋体" w:hAnsi="宋体" w:eastAsia="宋体"/>
          <w:sz w:val="24"/>
          <w:szCs w:val="24"/>
        </w:rPr>
        <w:t>.</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pStyle w:val="4"/>
        <w:shd w:val="clear" w:color="auto" w:fill="FFFFFF"/>
        <w:rPr>
          <w:rFonts w:ascii="Courier New" w:hAnsi="Courier New" w:cs="Courier New"/>
          <w:color w:val="000000"/>
          <w:sz w:val="20"/>
          <w:szCs w:val="20"/>
        </w:rPr>
      </w:pPr>
      <w:r>
        <w:rPr>
          <w:rFonts w:ascii="Courier New" w:hAnsi="Courier New" w:cs="Courier New"/>
          <w:color w:val="000080"/>
          <w:sz w:val="20"/>
          <w:szCs w:val="20"/>
        </w:rPr>
        <w:t>print</w:t>
      </w:r>
      <w:r>
        <w:rPr>
          <w:rFonts w:ascii="Courier New" w:hAnsi="Courier New" w:cs="Courier New"/>
          <w:color w:val="000000"/>
          <w:sz w:val="20"/>
          <w:szCs w:val="20"/>
        </w:rPr>
        <w:t xml:space="preserve">([[x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x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)][i:i +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利用递归方法求</w:t>
      </w:r>
      <w:r>
        <w:rPr>
          <w:rFonts w:ascii="宋体" w:hAnsi="宋体" w:eastAsia="宋体"/>
          <w:sz w:val="24"/>
          <w:szCs w:val="24"/>
        </w:rPr>
        <w:t>10</w:t>
      </w:r>
      <w:r>
        <w:rPr>
          <w:rFonts w:hint="eastAsia" w:ascii="宋体" w:hAnsi="宋体" w:eastAsia="宋体"/>
          <w:sz w:val="24"/>
          <w:szCs w:val="24"/>
        </w:rPr>
        <w:t>的阶乘</w:t>
      </w:r>
      <w:r>
        <w:rPr>
          <w:rFonts w:ascii="宋体" w:hAnsi="宋体" w:eastAsia="宋体"/>
          <w:sz w:val="24"/>
          <w:szCs w:val="24"/>
        </w:rPr>
        <w:t>。</w:t>
      </w:r>
    </w:p>
    <w:p>
      <w:pPr>
        <w:pStyle w:val="8"/>
        <w:ind w:left="420" w:firstLine="0" w:firstLineChars="0"/>
        <w:rPr>
          <w:rFonts w:ascii="宋体" w:hAnsi="宋体" w:eastAsia="宋体"/>
          <w:color w:val="FF0000"/>
          <w:sz w:val="24"/>
          <w:szCs w:val="24"/>
        </w:rPr>
      </w:pPr>
      <w:bookmarkStart w:id="151" w:name="_Hlk104319441"/>
      <w:r>
        <w:rPr>
          <w:rFonts w:hint="eastAsia" w:ascii="宋体" w:hAnsi="宋体" w:eastAsia="宋体"/>
          <w:color w:val="FF0000"/>
          <w:sz w:val="24"/>
          <w:szCs w:val="24"/>
        </w:rPr>
        <w:t>参考代码：</w:t>
      </w:r>
      <w:bookmarkEnd w:id="151"/>
    </w:p>
    <w:p>
      <w:pPr>
        <w:pStyle w:val="4"/>
        <w:shd w:val="clear" w:color="auto" w:fill="FFFFFF"/>
        <w:ind w:left="3150" w:leftChars="15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fact(j):</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808080"/>
          <w:sz w:val="20"/>
          <w:szCs w:val="20"/>
        </w:rPr>
        <w:t xml:space="preserve">s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j ==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 = j * fact(j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s</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 xml:space="preserve">'%d! = %d' </w:t>
      </w:r>
      <w:r>
        <w:rPr>
          <w:rFonts w:ascii="Courier New" w:hAnsi="Courier New" w:cs="Courier New"/>
          <w:color w:val="000000"/>
          <w:sz w:val="20"/>
          <w:szCs w:val="20"/>
        </w:rPr>
        <w:t>% (i, fact(i)))</w:t>
      </w:r>
    </w:p>
    <w:p>
      <w:pPr>
        <w:pStyle w:val="4"/>
        <w:shd w:val="clear" w:color="auto" w:fill="FFFFFF"/>
        <w:rPr>
          <w:rFonts w:ascii="Courier New" w:hAnsi="Courier New" w:cs="Courier New"/>
          <w:color w:val="000000"/>
          <w:sz w:val="20"/>
          <w:szCs w:val="20"/>
        </w:rPr>
      </w:pP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定义一个函数：找出传入的列表或元组的奇数位对应的元素，并返回一个新的列表。</w:t>
      </w:r>
    </w:p>
    <w:p>
      <w:pPr>
        <w:pStyle w:val="8"/>
        <w:ind w:left="420" w:firstLine="0" w:firstLineChars="0"/>
        <w:rPr>
          <w:rFonts w:ascii="宋体" w:hAnsi="宋体" w:eastAsia="宋体"/>
          <w:color w:val="FF0000"/>
          <w:sz w:val="24"/>
          <w:szCs w:val="24"/>
        </w:rPr>
      </w:pPr>
      <w:bookmarkStart w:id="152" w:name="_Hlk104320376"/>
      <w:r>
        <w:rPr>
          <w:rFonts w:hint="eastAsia" w:ascii="宋体" w:hAnsi="宋体" w:eastAsia="宋体"/>
          <w:color w:val="FF0000"/>
          <w:sz w:val="24"/>
          <w:szCs w:val="24"/>
        </w:rPr>
        <w:t>参考代码：</w:t>
      </w:r>
      <w:bookmarkEnd w:id="152"/>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a = </w:t>
      </w:r>
      <w:r>
        <w:rPr>
          <w:rFonts w:ascii="Courier New" w:hAnsi="Courier New" w:cs="Courier New"/>
          <w:color w:val="000080"/>
          <w:sz w:val="20"/>
          <w:szCs w:val="20"/>
        </w:rPr>
        <w:t>input</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hint="eastAsia" w:cs="Courier New"/>
          <w:i/>
          <w:iCs/>
          <w:color w:val="808080"/>
          <w:sz w:val="20"/>
          <w:szCs w:val="20"/>
        </w:rPr>
        <w:t>键盘输入字符串</w:t>
      </w:r>
      <w:r>
        <w:rPr>
          <w:rFonts w:hint="eastAsia" w:cs="Courier New"/>
          <w:i/>
          <w:iCs/>
          <w:color w:val="808080"/>
          <w:sz w:val="20"/>
          <w:szCs w:val="20"/>
        </w:rPr>
        <w:br w:type="textWrapping"/>
      </w:r>
      <w:r>
        <w:rPr>
          <w:rFonts w:ascii="Courier New" w:hAnsi="Courier New" w:cs="Courier New"/>
          <w:color w:val="000000"/>
          <w:sz w:val="20"/>
          <w:szCs w:val="20"/>
        </w:rPr>
        <w:t xml:space="preserve">list1 = </w:t>
      </w:r>
      <w:r>
        <w:rPr>
          <w:rFonts w:ascii="Courier New" w:hAnsi="Courier New" w:cs="Courier New"/>
          <w:color w:val="000080"/>
          <w:sz w:val="20"/>
          <w:szCs w:val="20"/>
        </w:rPr>
        <w:t>list</w:t>
      </w:r>
      <w:r>
        <w:rPr>
          <w:rFonts w:ascii="Courier New" w:hAnsi="Courier New" w:cs="Courier New"/>
          <w:color w:val="000000"/>
          <w:sz w:val="20"/>
          <w:szCs w:val="20"/>
        </w:rPr>
        <w:t xml:space="preserve">(a)  </w:t>
      </w:r>
      <w:r>
        <w:rPr>
          <w:rFonts w:ascii="Courier New" w:hAnsi="Courier New" w:cs="Courier New"/>
          <w:i/>
          <w:iCs/>
          <w:color w:val="808080"/>
          <w:sz w:val="20"/>
          <w:szCs w:val="20"/>
        </w:rPr>
        <w:t xml:space="preserve"># </w:t>
      </w:r>
      <w:r>
        <w:rPr>
          <w:rFonts w:hint="eastAsia" w:cs="Courier New"/>
          <w:i/>
          <w:iCs/>
          <w:color w:val="808080"/>
          <w:sz w:val="20"/>
          <w:szCs w:val="20"/>
        </w:rPr>
        <w:t>将字符串转为列表</w:t>
      </w:r>
      <w:r>
        <w:rPr>
          <w:rFonts w:hint="eastAsia" w:cs="Courier New"/>
          <w:i/>
          <w:iCs/>
          <w:color w:val="808080"/>
          <w:sz w:val="20"/>
          <w:szCs w:val="20"/>
        </w:rPr>
        <w:br w:type="textWrapping"/>
      </w:r>
      <w:r>
        <w:rPr>
          <w:rFonts w:ascii="Courier New" w:hAnsi="Courier New" w:cs="Courier New"/>
          <w:b/>
          <w:bCs/>
          <w:color w:val="000080"/>
          <w:sz w:val="20"/>
          <w:szCs w:val="20"/>
        </w:rPr>
        <w:t xml:space="preserve">def </w:t>
      </w:r>
      <w:r>
        <w:rPr>
          <w:rFonts w:ascii="Courier New" w:hAnsi="Courier New" w:cs="Courier New"/>
          <w:color w:val="000000"/>
          <w:sz w:val="20"/>
          <w:szCs w:val="20"/>
        </w:rPr>
        <w:t xml:space="preserve">ji(list1):  </w:t>
      </w:r>
      <w:r>
        <w:rPr>
          <w:rFonts w:ascii="Courier New" w:hAnsi="Courier New" w:cs="Courier New"/>
          <w:i/>
          <w:iCs/>
          <w:color w:val="808080"/>
          <w:sz w:val="20"/>
          <w:szCs w:val="20"/>
        </w:rPr>
        <w:t xml:space="preserve"># </w:t>
      </w:r>
      <w:r>
        <w:rPr>
          <w:rFonts w:hint="eastAsia" w:cs="Courier New"/>
          <w:i/>
          <w:iCs/>
          <w:color w:val="808080"/>
          <w:sz w:val="20"/>
          <w:szCs w:val="20"/>
        </w:rPr>
        <w:t>定义函数</w:t>
      </w:r>
      <w:r>
        <w:rPr>
          <w:rFonts w:hint="eastAsia" w:cs="Courier New"/>
          <w:i/>
          <w:iCs/>
          <w:color w:val="808080"/>
          <w:sz w:val="20"/>
          <w:szCs w:val="20"/>
        </w:rPr>
        <w:br w:type="textWrapping"/>
      </w:r>
      <w:r>
        <w:rPr>
          <w:rFonts w:hint="eastAsia" w:cs="Courier New"/>
          <w:i/>
          <w:iCs/>
          <w:color w:val="808080"/>
          <w:sz w:val="20"/>
          <w:szCs w:val="20"/>
        </w:rPr>
        <w:t xml:space="preserve">  </w:t>
      </w:r>
      <w:r>
        <w:rPr>
          <w:rFonts w:cs="Courier New"/>
          <w:i/>
          <w:iCs/>
          <w:color w:val="808080"/>
          <w:sz w:val="20"/>
          <w:szCs w:val="20"/>
        </w:rPr>
        <w:t xml:space="preserve"> </w:t>
      </w:r>
      <w:r>
        <w:rPr>
          <w:rFonts w:hint="eastAsia" w:cs="Courier New"/>
          <w:i/>
          <w:iCs/>
          <w:color w:val="808080"/>
          <w:sz w:val="20"/>
          <w:szCs w:val="20"/>
        </w:rPr>
        <w:t xml:space="preserve">  </w:t>
      </w:r>
      <w:r>
        <w:rPr>
          <w:rFonts w:ascii="Courier New" w:hAnsi="Courier New" w:cs="Courier New"/>
          <w:color w:val="000000"/>
          <w:sz w:val="20"/>
          <w:szCs w:val="20"/>
        </w:rPr>
        <w:t>list2 = list1[::</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hint="eastAsia" w:cs="Courier New"/>
          <w:i/>
          <w:iCs/>
          <w:color w:val="808080"/>
          <w:sz w:val="20"/>
          <w:szCs w:val="20"/>
        </w:rPr>
        <w:t>利用切片找到奇数</w:t>
      </w:r>
      <w:r>
        <w:rPr>
          <w:rFonts w:hint="eastAsia" w:cs="Courier New"/>
          <w:i/>
          <w:iCs/>
          <w:color w:val="808080"/>
          <w:sz w:val="20"/>
          <w:szCs w:val="20"/>
        </w:rPr>
        <w:br w:type="textWrapping"/>
      </w:r>
      <w:r>
        <w:rPr>
          <w:rFonts w:hint="eastAsia" w:cs="Courier New"/>
          <w:i/>
          <w:iCs/>
          <w:color w:val="808080"/>
          <w:sz w:val="20"/>
          <w:szCs w:val="20"/>
        </w:rPr>
        <w:t xml:space="preserve">  </w:t>
      </w:r>
      <w:r>
        <w:rPr>
          <w:rFonts w:cs="Courier New"/>
          <w:i/>
          <w:iCs/>
          <w:color w:val="808080"/>
          <w:sz w:val="20"/>
          <w:szCs w:val="20"/>
        </w:rPr>
        <w:t xml:space="preserve"> </w:t>
      </w:r>
      <w:r>
        <w:rPr>
          <w:rFonts w:hint="eastAsia" w:cs="Courier New"/>
          <w:i/>
          <w:iCs/>
          <w:color w:val="80808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list2  </w:t>
      </w:r>
      <w:r>
        <w:rPr>
          <w:rFonts w:ascii="Courier New" w:hAnsi="Courier New" w:cs="Courier New"/>
          <w:i/>
          <w:iCs/>
          <w:color w:val="808080"/>
          <w:sz w:val="20"/>
          <w:szCs w:val="20"/>
        </w:rPr>
        <w:t xml:space="preserve"># </w:t>
      </w:r>
      <w:r>
        <w:rPr>
          <w:rFonts w:hint="eastAsia" w:cs="Courier New"/>
          <w:i/>
          <w:iCs/>
          <w:color w:val="808080"/>
          <w:sz w:val="20"/>
          <w:szCs w:val="20"/>
        </w:rPr>
        <w:t>返回一个新列表</w:t>
      </w:r>
      <w:r>
        <w:rPr>
          <w:rFonts w:hint="eastAsia" w:cs="Courier New"/>
          <w:i/>
          <w:iCs/>
          <w:color w:val="808080"/>
          <w:sz w:val="20"/>
          <w:szCs w:val="20"/>
        </w:rPr>
        <w:br w:type="textWrapping"/>
      </w:r>
      <w:r>
        <w:rPr>
          <w:rFonts w:ascii="Courier New" w:hAnsi="Courier New" w:cs="Courier New"/>
          <w:color w:val="000000"/>
          <w:sz w:val="20"/>
          <w:szCs w:val="20"/>
        </w:rPr>
        <w:t>ls = ji(list1)</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(ls)</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定义一个函数，接收两个数字参数，返回比较小的数字。</w:t>
      </w:r>
    </w:p>
    <w:p>
      <w:pPr>
        <w:pStyle w:val="8"/>
        <w:ind w:left="420" w:firstLine="0" w:firstLineChars="0"/>
        <w:rPr>
          <w:rFonts w:ascii="宋体" w:hAnsi="宋体" w:eastAsia="宋体"/>
          <w:color w:val="FF0000"/>
          <w:sz w:val="24"/>
          <w:szCs w:val="24"/>
        </w:rPr>
      </w:pPr>
      <w:bookmarkStart w:id="153" w:name="_Hlk104320590"/>
      <w:r>
        <w:rPr>
          <w:rFonts w:hint="eastAsia" w:ascii="宋体" w:hAnsi="宋体" w:eastAsia="宋体"/>
          <w:color w:val="FF0000"/>
          <w:sz w:val="24"/>
          <w:szCs w:val="24"/>
        </w:rPr>
        <w:t>参考代码：</w:t>
      </w:r>
      <w:bookmarkEnd w:id="153"/>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a = </w:t>
      </w:r>
      <w:r>
        <w:rPr>
          <w:rFonts w:ascii="Courier New" w:hAnsi="Courier New" w:cs="Courier New"/>
          <w:color w:val="000080"/>
          <w:sz w:val="20"/>
          <w:szCs w:val="20"/>
        </w:rPr>
        <w:t>int</w:t>
      </w:r>
      <w:r>
        <w:rPr>
          <w:rFonts w:ascii="Courier New" w:hAnsi="Courier New" w:cs="Courier New"/>
          <w:color w:val="000000"/>
          <w:sz w:val="20"/>
          <w:szCs w:val="20"/>
        </w:rPr>
        <w:t>(</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b = </w:t>
      </w:r>
      <w:r>
        <w:rPr>
          <w:rFonts w:ascii="Courier New" w:hAnsi="Courier New" w:cs="Courier New"/>
          <w:color w:val="000080"/>
          <w:sz w:val="20"/>
          <w:szCs w:val="20"/>
        </w:rPr>
        <w:t>int</w:t>
      </w:r>
      <w:r>
        <w:rPr>
          <w:rFonts w:ascii="Courier New" w:hAnsi="Courier New" w:cs="Courier New"/>
          <w:color w:val="000000"/>
          <w:sz w:val="20"/>
          <w:szCs w:val="20"/>
        </w:rPr>
        <w:t>(</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def </w:t>
      </w:r>
      <w:r>
        <w:rPr>
          <w:rFonts w:ascii="Courier New" w:hAnsi="Courier New" w:cs="Courier New"/>
          <w:color w:val="000000"/>
          <w:sz w:val="20"/>
          <w:szCs w:val="20"/>
        </w:rPr>
        <w:t>m</w:t>
      </w:r>
      <w:r>
        <w:rPr>
          <w:rFonts w:hint="eastAsia" w:ascii="Courier New" w:hAnsi="Courier New" w:cs="Courier New"/>
          <w:color w:val="000000"/>
          <w:sz w:val="20"/>
          <w:szCs w:val="20"/>
        </w:rPr>
        <w:t>in</w:t>
      </w:r>
      <w:r>
        <w:rPr>
          <w:rFonts w:ascii="Courier New" w:hAnsi="Courier New" w:cs="Courier New"/>
          <w:color w:val="000000"/>
          <w:sz w:val="20"/>
          <w:szCs w:val="20"/>
        </w:rPr>
        <w:t>1(a, b):</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a &gt; b:</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hint="eastAsia" w:ascii="Courier New" w:hAnsi="Courier New" w:cs="Courier New"/>
          <w:color w:val="000000"/>
          <w:sz w:val="20"/>
          <w:szCs w:val="20"/>
        </w:rPr>
        <w:t>b</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elif </w:t>
      </w:r>
      <w:r>
        <w:rPr>
          <w:rFonts w:ascii="Courier New" w:hAnsi="Courier New" w:cs="Courier New"/>
          <w:color w:val="000000"/>
          <w:sz w:val="20"/>
          <w:szCs w:val="20"/>
        </w:rPr>
        <w:t>a &lt; b:</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hint="eastAsia" w:ascii="Courier New" w:hAnsi="Courier New" w:cs="Courier New"/>
          <w:color w:val="000000"/>
          <w:sz w:val="20"/>
          <w:szCs w:val="20"/>
        </w:rPr>
        <w:t>a</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(a, b)</w:t>
      </w:r>
      <w:r>
        <w:rPr>
          <w:rFonts w:ascii="Courier New" w:hAnsi="Courier New" w:cs="Courier New"/>
          <w:color w:val="000000"/>
          <w:sz w:val="20"/>
          <w:szCs w:val="20"/>
        </w:rPr>
        <w:br w:type="textWrapping"/>
      </w:r>
      <w:r>
        <w:rPr>
          <w:rFonts w:ascii="Courier New" w:hAnsi="Courier New" w:cs="Courier New"/>
          <w:color w:val="000000"/>
          <w:sz w:val="20"/>
          <w:szCs w:val="20"/>
        </w:rPr>
        <w:t>m</w:t>
      </w:r>
      <w:r>
        <w:rPr>
          <w:rFonts w:hint="eastAsia" w:ascii="Courier New" w:hAnsi="Courier New" w:cs="Courier New"/>
          <w:color w:val="000000"/>
          <w:sz w:val="20"/>
          <w:szCs w:val="20"/>
        </w:rPr>
        <w:t>in</w:t>
      </w:r>
      <w:r>
        <w:rPr>
          <w:rFonts w:ascii="Courier New" w:hAnsi="Courier New" w:cs="Courier New"/>
          <w:color w:val="000000"/>
          <w:sz w:val="20"/>
          <w:szCs w:val="20"/>
        </w:rPr>
        <w:t>1(a, b)</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定义一个函数example</w:t>
      </w:r>
      <w:r>
        <w:rPr>
          <w:rFonts w:ascii="宋体" w:hAnsi="宋体" w:eastAsia="宋体"/>
          <w:sz w:val="24"/>
          <w:szCs w:val="24"/>
        </w:rPr>
        <w:t>(n)，判断输入的n是不是素数，是的话返回True，否则返回False。通过键盘输入两个整数X和Y，调用此函数输出两数范围之内素数的个数（包括X和Y）。</w:t>
      </w:r>
    </w:p>
    <w:p>
      <w:pPr>
        <w:pStyle w:val="8"/>
        <w:ind w:left="420" w:firstLine="0" w:firstLineChars="0"/>
        <w:rPr>
          <w:rFonts w:ascii="宋体" w:hAnsi="宋体" w:eastAsia="宋体"/>
          <w:color w:val="FF0000"/>
          <w:sz w:val="24"/>
          <w:szCs w:val="24"/>
        </w:rPr>
      </w:pPr>
      <w:bookmarkStart w:id="154" w:name="_Hlk104321185"/>
      <w:r>
        <w:rPr>
          <w:rFonts w:hint="eastAsia" w:ascii="宋体" w:hAnsi="宋体" w:eastAsia="宋体"/>
          <w:color w:val="FF0000"/>
          <w:sz w:val="24"/>
          <w:szCs w:val="24"/>
        </w:rPr>
        <w:t>参考代码：</w:t>
      </w:r>
      <w:bookmarkEnd w:id="154"/>
    </w:p>
    <w:p>
      <w:pPr>
        <w:pStyle w:val="4"/>
        <w:shd w:val="clear" w:color="auto" w:fill="FFFFFF"/>
        <w:ind w:left="2940" w:leftChars="140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math</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def </w:t>
      </w:r>
      <w:r>
        <w:rPr>
          <w:rFonts w:hint="eastAsia" w:ascii="Courier New" w:hAnsi="Courier New" w:cs="Courier New"/>
          <w:color w:val="000000"/>
          <w:sz w:val="20"/>
          <w:szCs w:val="20"/>
        </w:rPr>
        <w:t>example</w:t>
      </w:r>
      <w:r>
        <w:rPr>
          <w:rFonts w:ascii="Courier New" w:hAnsi="Courier New" w:cs="Courier New"/>
          <w:color w:val="000000"/>
          <w:sz w:val="20"/>
          <w:szCs w:val="20"/>
        </w:rPr>
        <w:t>(n):</w:t>
      </w:r>
      <w:r>
        <w:rPr>
          <w:rFonts w:ascii="Courier New" w:hAnsi="Courier New" w:cs="Courier New"/>
          <w:color w:val="000000"/>
          <w:sz w:val="20"/>
          <w:szCs w:val="20"/>
        </w:rPr>
        <w:br w:type="textWrapping"/>
      </w:r>
      <w:r>
        <w:rPr>
          <w:rFonts w:ascii="Courier New" w:hAnsi="Courier New" w:cs="Courier New"/>
          <w:color w:val="000000"/>
          <w:sz w:val="20"/>
          <w:szCs w:val="20"/>
        </w:rPr>
        <w:t xml:space="preserve">     m = </w:t>
      </w:r>
      <w:r>
        <w:rPr>
          <w:rFonts w:ascii="Courier New" w:hAnsi="Courier New" w:cs="Courier New"/>
          <w:color w:val="000080"/>
          <w:sz w:val="20"/>
          <w:szCs w:val="20"/>
        </w:rPr>
        <w:t>int</w:t>
      </w:r>
      <w:r>
        <w:rPr>
          <w:rFonts w:ascii="Courier New" w:hAnsi="Courier New" w:cs="Courier New"/>
          <w:color w:val="000000"/>
          <w:sz w:val="20"/>
          <w:szCs w:val="20"/>
        </w:rPr>
        <w:t xml:space="preserve">(math.sqrt(n)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m):</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 % i ==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return False</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break</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     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return True</w:t>
      </w:r>
      <w:r>
        <w:rPr>
          <w:rFonts w:ascii="Courier New" w:hAnsi="Courier New" w:cs="Courier New"/>
          <w:b/>
          <w:bCs/>
          <w:color w:val="000080"/>
          <w:sz w:val="20"/>
          <w:szCs w:val="20"/>
        </w:rPr>
        <w:br w:type="textWrapping"/>
      </w:r>
      <w:r>
        <w:rPr>
          <w:rFonts w:ascii="Courier New" w:hAnsi="Courier New" w:cs="Courier New"/>
          <w:b/>
          <w:bCs/>
          <w:color w:val="000080"/>
          <w:sz w:val="20"/>
          <w:szCs w:val="20"/>
        </w:rPr>
        <w:t xml:space="preserve">def </w:t>
      </w:r>
      <w:r>
        <w:rPr>
          <w:rFonts w:ascii="Courier New" w:hAnsi="Courier New" w:cs="Courier New"/>
          <w:color w:val="000000"/>
          <w:sz w:val="20"/>
          <w:szCs w:val="20"/>
        </w:rPr>
        <w:t>main():</w:t>
      </w:r>
      <w:r>
        <w:rPr>
          <w:rFonts w:ascii="Courier New" w:hAnsi="Courier New" w:cs="Courier New"/>
          <w:color w:val="000000"/>
          <w:sz w:val="20"/>
          <w:szCs w:val="20"/>
        </w:rPr>
        <w:br w:type="textWrapping"/>
      </w:r>
      <w:r>
        <w:rPr>
          <w:rFonts w:ascii="Courier New" w:hAnsi="Courier New" w:cs="Courier New"/>
          <w:color w:val="000000"/>
          <w:sz w:val="20"/>
          <w:szCs w:val="20"/>
        </w:rPr>
        <w:t xml:space="preserve">     n, m = </w:t>
      </w:r>
      <w:r>
        <w:rPr>
          <w:rFonts w:ascii="Courier New" w:hAnsi="Courier New" w:cs="Courier New"/>
          <w:color w:val="000080"/>
          <w:sz w:val="20"/>
          <w:szCs w:val="20"/>
        </w:rPr>
        <w:t>eval</w:t>
      </w:r>
      <w:r>
        <w:rPr>
          <w:rFonts w:ascii="Courier New" w:hAnsi="Courier New" w:cs="Courier New"/>
          <w:color w:val="000000"/>
          <w:sz w:val="20"/>
          <w:szCs w:val="20"/>
        </w:rPr>
        <w:t>(</w:t>
      </w:r>
      <w:r>
        <w:rPr>
          <w:rFonts w:ascii="Courier New" w:hAnsi="Courier New" w:cs="Courier New"/>
          <w:color w:val="000080"/>
          <w:sz w:val="20"/>
          <w:szCs w:val="20"/>
        </w:rPr>
        <w:t>input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请输入两个数，来求这两个数之间素数的个数</w:t>
      </w:r>
      <w:r>
        <w:rPr>
          <w:rFonts w:ascii="Courier New" w:hAnsi="Courier New" w:cs="Courier New"/>
          <w:b/>
          <w:bCs/>
          <w:color w:val="008080"/>
          <w:sz w:val="20"/>
          <w:szCs w:val="20"/>
        </w:rPr>
        <w:t>,</w:t>
      </w:r>
      <w:r>
        <w:rPr>
          <w:rFonts w:hint="eastAsia" w:cs="Courier New"/>
          <w:b/>
          <w:bCs/>
          <w:color w:val="008080"/>
          <w:sz w:val="20"/>
          <w:szCs w:val="20"/>
        </w:rPr>
        <w:t>逗号作为分隔符</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count =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 xml:space="preserve">(n, m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hint="eastAsia" w:ascii="Courier New" w:hAnsi="Courier New" w:cs="Courier New"/>
          <w:color w:val="000000"/>
          <w:sz w:val="20"/>
          <w:szCs w:val="20"/>
        </w:rPr>
        <w:t>example</w:t>
      </w:r>
      <w:r>
        <w:rPr>
          <w:rFonts w:ascii="Courier New" w:hAnsi="Courier New" w:cs="Courier New"/>
          <w:color w:val="000000"/>
          <w:sz w:val="20"/>
          <w:szCs w:val="20"/>
        </w:rPr>
        <w:t>(i):</w:t>
      </w:r>
      <w:r>
        <w:rPr>
          <w:rFonts w:ascii="Courier New" w:hAnsi="Courier New" w:cs="Courier New"/>
          <w:color w:val="000000"/>
          <w:sz w:val="20"/>
          <w:szCs w:val="20"/>
        </w:rPr>
        <w:br w:type="textWrapping"/>
      </w:r>
      <w:r>
        <w:rPr>
          <w:rFonts w:ascii="Courier New" w:hAnsi="Courier New" w:cs="Courier New"/>
          <w:color w:val="000000"/>
          <w:sz w:val="20"/>
          <w:szCs w:val="20"/>
        </w:rPr>
        <w:t xml:space="preserve">               count = count +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(count)</w:t>
      </w:r>
      <w:r>
        <w:rPr>
          <w:rFonts w:ascii="Courier New" w:hAnsi="Courier New" w:cs="Courier New"/>
          <w:color w:val="000000"/>
          <w:sz w:val="20"/>
          <w:szCs w:val="20"/>
        </w:rPr>
        <w:br w:type="textWrapping"/>
      </w:r>
      <w:r>
        <w:rPr>
          <w:rFonts w:ascii="Courier New" w:hAnsi="Courier New" w:cs="Courier New"/>
          <w:color w:val="000000"/>
          <w:sz w:val="20"/>
          <w:szCs w:val="20"/>
        </w:rPr>
        <w:t>main()</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for循环求解1-100这100个数中所有偶数之和。（提示，可以用if进行判断或使用range构造偶数列表）</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pStyle w:val="4"/>
        <w:shd w:val="clear" w:color="auto" w:fill="FFFFFF"/>
        <w:ind w:left="3150" w:leftChars="1500"/>
        <w:rPr>
          <w:rFonts w:ascii="Courier New" w:hAnsi="Courier New" w:cs="Courier New"/>
          <w:color w:val="000000"/>
          <w:sz w:val="20"/>
          <w:szCs w:val="20"/>
        </w:rPr>
      </w:pPr>
      <w:r>
        <w:rPr>
          <w:rFonts w:ascii="Courier New" w:hAnsi="Courier New" w:cs="Courier New"/>
          <w:color w:val="000000"/>
          <w:sz w:val="20"/>
          <w:szCs w:val="20"/>
        </w:rPr>
        <w:t xml:space="preserve">s =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FF"/>
          <w:sz w:val="20"/>
          <w:szCs w:val="20"/>
        </w:rPr>
        <w:t>101</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s+=i</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(s)</w:t>
      </w:r>
    </w:p>
    <w:p>
      <w:pPr>
        <w:pStyle w:val="10"/>
        <w:tabs>
          <w:tab w:val="clear" w:pos="4360"/>
          <w:tab w:val="clear" w:pos="8300"/>
        </w:tabs>
        <w:ind w:left="0"/>
      </w:pPr>
      <w:r>
        <w:rPr>
          <w:rFonts w:hint="eastAsia"/>
        </w:rPr>
        <w:t>给出一个成绩</w:t>
      </w:r>
      <w:r>
        <w:t>grade，需根据成绩进行分档，要求如下：</w:t>
      </w:r>
    </w:p>
    <w:p>
      <w:pPr>
        <w:pStyle w:val="10"/>
        <w:numPr>
          <w:ilvl w:val="0"/>
          <w:numId w:val="0"/>
        </w:numPr>
        <w:ind w:left="420"/>
      </w:pPr>
      <w:r>
        <w:rPr>
          <w:rFonts w:hint="eastAsia"/>
        </w:rPr>
        <w:t>如果成绩大于</w:t>
      </w:r>
      <w:r>
        <w:t>60分，输出“及格”；如果成绩大于70分，输出“良”；如果成绩大于80分，输出“好”；如果成绩大于90分，输出“优秀”；如果成绩大于100分，输出“成绩有误，请核实”；否则输出“</w:t>
      </w:r>
      <w:r>
        <w:rPr>
          <w:rFonts w:hint="eastAsia"/>
        </w:rPr>
        <w:t>不及格</w:t>
      </w:r>
      <w:r>
        <w:t>”。</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pStyle w:val="4"/>
        <w:shd w:val="clear" w:color="auto" w:fill="FFFFFF"/>
        <w:ind w:left="2940" w:leftChars="1400"/>
        <w:rPr>
          <w:rFonts w:ascii="Courier New" w:hAnsi="Courier New" w:cs="Courier New"/>
          <w:color w:val="000000"/>
          <w:sz w:val="20"/>
          <w:szCs w:val="20"/>
        </w:rPr>
      </w:pPr>
      <w:r>
        <w:rPr>
          <w:rFonts w:ascii="Courier New" w:hAnsi="Courier New" w:cs="Courier New"/>
          <w:color w:val="000000"/>
          <w:sz w:val="20"/>
          <w:szCs w:val="20"/>
        </w:rPr>
        <w:t xml:space="preserve">grade = </w:t>
      </w:r>
      <w:r>
        <w:rPr>
          <w:rFonts w:ascii="Courier New" w:hAnsi="Courier New" w:cs="Courier New"/>
          <w:color w:val="0000FF"/>
          <w:sz w:val="20"/>
          <w:szCs w:val="20"/>
        </w:rPr>
        <w:t>150</w:t>
      </w:r>
      <w:r>
        <w:rPr>
          <w:rFonts w:ascii="Courier New" w:hAnsi="Courier New" w:cs="Courier New"/>
          <w:color w:val="0000FF"/>
          <w:sz w:val="20"/>
          <w:szCs w:val="20"/>
        </w:rPr>
        <w:br w:type="textWrapping"/>
      </w:r>
      <w:r>
        <w:rPr>
          <w:rFonts w:ascii="Courier New" w:hAnsi="Courier New" w:cs="Courier New"/>
          <w:b/>
          <w:bCs/>
          <w:color w:val="000080"/>
          <w:sz w:val="20"/>
          <w:szCs w:val="20"/>
        </w:rPr>
        <w:t xml:space="preserve">if </w:t>
      </w:r>
      <w:r>
        <w:rPr>
          <w:rFonts w:ascii="Courier New" w:hAnsi="Courier New" w:cs="Courier New"/>
          <w:color w:val="0000FF"/>
          <w:sz w:val="20"/>
          <w:szCs w:val="20"/>
        </w:rPr>
        <w:t xml:space="preserve">60 </w:t>
      </w:r>
      <w:r>
        <w:rPr>
          <w:rFonts w:ascii="Courier New" w:hAnsi="Courier New" w:cs="Courier New"/>
          <w:color w:val="000000"/>
          <w:sz w:val="20"/>
          <w:szCs w:val="20"/>
        </w:rPr>
        <w:t xml:space="preserve">&lt;= grade &lt; </w:t>
      </w:r>
      <w:r>
        <w:rPr>
          <w:rFonts w:ascii="Courier New" w:hAnsi="Courier New" w:cs="Courier New"/>
          <w:color w:val="0000FF"/>
          <w:sz w:val="20"/>
          <w:szCs w:val="20"/>
        </w:rPr>
        <w:t>70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及格</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FF"/>
          <w:sz w:val="20"/>
          <w:szCs w:val="20"/>
        </w:rPr>
        <w:t xml:space="preserve">70 </w:t>
      </w:r>
      <w:r>
        <w:rPr>
          <w:rFonts w:ascii="Courier New" w:hAnsi="Courier New" w:cs="Courier New"/>
          <w:color w:val="000000"/>
          <w:sz w:val="20"/>
          <w:szCs w:val="20"/>
        </w:rPr>
        <w:t xml:space="preserve">&lt;= grade &lt; </w:t>
      </w:r>
      <w:r>
        <w:rPr>
          <w:rFonts w:ascii="Courier New" w:hAnsi="Courier New" w:cs="Courier New"/>
          <w:color w:val="0000FF"/>
          <w:sz w:val="20"/>
          <w:szCs w:val="20"/>
        </w:rPr>
        <w:t>80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良</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FF"/>
          <w:sz w:val="20"/>
          <w:szCs w:val="20"/>
        </w:rPr>
        <w:t xml:space="preserve">80 </w:t>
      </w:r>
      <w:r>
        <w:rPr>
          <w:rFonts w:ascii="Courier New" w:hAnsi="Courier New" w:cs="Courier New"/>
          <w:color w:val="000000"/>
          <w:sz w:val="20"/>
          <w:szCs w:val="20"/>
        </w:rPr>
        <w:t xml:space="preserve">&lt;= grade &lt; </w:t>
      </w:r>
      <w:r>
        <w:rPr>
          <w:rFonts w:ascii="Courier New" w:hAnsi="Courier New" w:cs="Courier New"/>
          <w:color w:val="0000FF"/>
          <w:sz w:val="20"/>
          <w:szCs w:val="20"/>
        </w:rPr>
        <w:t>90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好</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FF"/>
          <w:sz w:val="20"/>
          <w:szCs w:val="20"/>
        </w:rPr>
        <w:t xml:space="preserve">90 </w:t>
      </w:r>
      <w:r>
        <w:rPr>
          <w:rFonts w:ascii="Courier New" w:hAnsi="Courier New" w:cs="Courier New"/>
          <w:color w:val="000000"/>
          <w:sz w:val="20"/>
          <w:szCs w:val="20"/>
        </w:rPr>
        <w:t xml:space="preserve">&lt;= grade &lt;= </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优秀</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 xml:space="preserve">elif </w:t>
      </w:r>
      <w:r>
        <w:rPr>
          <w:rFonts w:ascii="Courier New" w:hAnsi="Courier New" w:cs="Courier New"/>
          <w:color w:val="000000"/>
          <w:sz w:val="20"/>
          <w:szCs w:val="20"/>
        </w:rPr>
        <w:t xml:space="preserve">grade &gt; </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 xml:space="preserve">print </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成绩有误，请核实</w:t>
      </w:r>
      <w:r>
        <w:rPr>
          <w:rFonts w:ascii="Courier New" w:hAnsi="Courier New" w:cs="Courier New"/>
          <w:b/>
          <w:bCs/>
          <w:color w:val="00808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b/>
          <w:bCs/>
          <w:color w:val="000080"/>
          <w:sz w:val="20"/>
          <w:szCs w:val="20"/>
        </w:rPr>
        <w:t>else</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80"/>
          <w:sz w:val="20"/>
          <w:szCs w:val="20"/>
        </w:rPr>
        <w:t>"</w:t>
      </w:r>
      <w:r>
        <w:rPr>
          <w:rFonts w:hint="eastAsia" w:cs="Courier New"/>
          <w:b/>
          <w:bCs/>
          <w:color w:val="008080"/>
          <w:sz w:val="20"/>
          <w:szCs w:val="20"/>
        </w:rPr>
        <w:t>不及格</w:t>
      </w:r>
      <w:r>
        <w:rPr>
          <w:rFonts w:ascii="Courier New" w:hAnsi="Courier New" w:cs="Courier New"/>
          <w:b/>
          <w:bCs/>
          <w:color w:val="008080"/>
          <w:sz w:val="20"/>
          <w:szCs w:val="20"/>
        </w:rPr>
        <w:t>"</w:t>
      </w:r>
      <w:r>
        <w:rPr>
          <w:rFonts w:ascii="Courier New" w:hAnsi="Courier New" w:cs="Courier New"/>
          <w:color w:val="000000"/>
          <w:sz w:val="20"/>
          <w:szCs w:val="20"/>
        </w:rPr>
        <w:t>)</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上楼梯：一个台阶一共有</w:t>
      </w:r>
      <w:r>
        <w:rPr>
          <w:rFonts w:ascii="宋体" w:hAnsi="宋体" w:eastAsia="宋体"/>
          <w:sz w:val="24"/>
          <w:szCs w:val="24"/>
        </w:rPr>
        <w:t>15阶，一次起跳可以跳一阶，也可以跳二阶。问总共有多少中跳法。请给出程序和答案。（提示：采用递归方法）</w:t>
      </w:r>
    </w:p>
    <w:p>
      <w:pPr>
        <w:pStyle w:val="8"/>
        <w:ind w:left="420" w:firstLine="0" w:firstLineChars="0"/>
        <w:rPr>
          <w:rFonts w:ascii="宋体" w:hAnsi="宋体" w:eastAsia="宋体"/>
          <w:color w:val="FF0000"/>
          <w:sz w:val="24"/>
          <w:szCs w:val="24"/>
        </w:rPr>
      </w:pPr>
      <w:bookmarkStart w:id="155" w:name="_Hlk104499984"/>
      <w:r>
        <w:rPr>
          <w:rFonts w:hint="eastAsia" w:ascii="宋体" w:hAnsi="宋体" w:eastAsia="宋体"/>
          <w:color w:val="FF0000"/>
          <w:sz w:val="24"/>
          <w:szCs w:val="24"/>
        </w:rPr>
        <w:t>参考代码：</w:t>
      </w:r>
      <w:bookmarkEnd w:id="155"/>
    </w:p>
    <w:p>
      <w:pPr>
        <w:pStyle w:val="4"/>
        <w:shd w:val="clear" w:color="auto" w:fill="FFFFFF"/>
        <w:ind w:left="2520" w:leftChars="120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000000"/>
          <w:sz w:val="20"/>
          <w:szCs w:val="20"/>
        </w:rPr>
        <w:t>ladder(n):</w:t>
      </w:r>
      <w:r>
        <w:rPr>
          <w:rFonts w:ascii="Courier New" w:hAnsi="Courier New" w:cs="Courier New"/>
          <w:color w:val="000000"/>
          <w:sz w:val="20"/>
          <w:szCs w:val="20"/>
        </w:rPr>
        <w:br w:type="textWrapping"/>
      </w:r>
      <w:r>
        <w:rPr>
          <w:rFonts w:ascii="Courier New" w:hAnsi="Courier New" w:cs="Courier New"/>
          <w:color w:val="000000"/>
          <w:sz w:val="20"/>
          <w:szCs w:val="20"/>
        </w:rPr>
        <w:t xml:space="preserve">     res =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 &lt;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0</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1</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n == </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FF"/>
          <w:sz w:val="20"/>
          <w:szCs w:val="20"/>
        </w:rPr>
        <w:t>2</w:t>
      </w:r>
      <w:r>
        <w:rPr>
          <w:rFonts w:ascii="Courier New" w:hAnsi="Courier New" w:cs="Courier New"/>
          <w:color w:val="0000FF"/>
          <w:sz w:val="20"/>
          <w:szCs w:val="20"/>
        </w:rPr>
        <w:br w:type="textWrapping"/>
      </w:r>
      <w:r>
        <w:rPr>
          <w:rFonts w:ascii="Courier New" w:hAnsi="Courier New" w:cs="Courier New"/>
          <w:color w:val="0000FF"/>
          <w:sz w:val="20"/>
          <w:szCs w:val="20"/>
        </w:rP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n):</w:t>
      </w:r>
      <w:r>
        <w:rPr>
          <w:rFonts w:ascii="Courier New" w:hAnsi="Courier New" w:cs="Courier New"/>
          <w:color w:val="000000"/>
          <w:sz w:val="20"/>
          <w:szCs w:val="20"/>
        </w:rPr>
        <w:br w:type="textWrapping"/>
      </w:r>
      <w:r>
        <w:rPr>
          <w:rFonts w:ascii="Courier New" w:hAnsi="Courier New" w:cs="Courier New"/>
          <w:color w:val="000000"/>
          <w:sz w:val="20"/>
          <w:szCs w:val="20"/>
        </w:rPr>
        <w:t xml:space="preserve">          res.append(res[i - </w:t>
      </w:r>
      <w:r>
        <w:rPr>
          <w:rFonts w:ascii="Courier New" w:hAnsi="Courier New" w:cs="Courier New"/>
          <w:color w:val="0000FF"/>
          <w:sz w:val="20"/>
          <w:szCs w:val="20"/>
        </w:rPr>
        <w:t>2</w:t>
      </w:r>
      <w:r>
        <w:rPr>
          <w:rFonts w:ascii="Courier New" w:hAnsi="Courier New" w:cs="Courier New"/>
          <w:color w:val="000000"/>
          <w:sz w:val="20"/>
          <w:szCs w:val="20"/>
        </w:rPr>
        <w:t xml:space="preserve">] + res[i -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res[-</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80"/>
          <w:sz w:val="20"/>
          <w:szCs w:val="20"/>
        </w:rPr>
        <w:t>print</w:t>
      </w:r>
      <w:r>
        <w:rPr>
          <w:rFonts w:ascii="Courier New" w:hAnsi="Courier New" w:cs="Courier New"/>
          <w:color w:val="000000"/>
          <w:sz w:val="20"/>
          <w:szCs w:val="20"/>
        </w:rPr>
        <w:t>(ladder(</w:t>
      </w:r>
      <w:r>
        <w:rPr>
          <w:rFonts w:ascii="Courier New" w:hAnsi="Courier New" w:cs="Courier New"/>
          <w:color w:val="0000FF"/>
          <w:sz w:val="20"/>
          <w:szCs w:val="20"/>
        </w:rPr>
        <w:t>15</w:t>
      </w:r>
      <w:r>
        <w:rPr>
          <w:rFonts w:ascii="Courier New" w:hAnsi="Courier New" w:cs="Courier New"/>
          <w:color w:val="000000"/>
          <w:sz w:val="20"/>
          <w:szCs w:val="20"/>
        </w:rPr>
        <w:t>))</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有四个数字：</w:t>
      </w:r>
      <w:r>
        <w:rPr>
          <w:rFonts w:ascii="宋体" w:hAnsi="宋体" w:eastAsia="宋体"/>
          <w:sz w:val="24"/>
          <w:szCs w:val="24"/>
        </w:rPr>
        <w:t>1、2、3、4，能组成多少个互不相同且无重复数字的三位数？各是多少？</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10" w:leftChars="11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 xml:space="preserve">count = </w:t>
      </w:r>
      <w:r>
        <w:rPr>
          <w:rFonts w:ascii="Courier New" w:hAnsi="Courier New" w:eastAsia="宋体" w:cs="Courier New"/>
          <w:color w:val="0000FF"/>
          <w:kern w:val="0"/>
          <w:sz w:val="20"/>
          <w:szCs w:val="20"/>
        </w:rPr>
        <w:t>0</w:t>
      </w:r>
      <w:r>
        <w:rPr>
          <w:rFonts w:ascii="Courier New" w:hAnsi="Courier New" w:eastAsia="宋体" w:cs="Courier New"/>
          <w:color w:val="0000FF"/>
          <w:kern w:val="0"/>
          <w:sz w:val="20"/>
          <w:szCs w:val="20"/>
        </w:rPr>
        <w:br w:type="textWrapping"/>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i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80"/>
          <w:kern w:val="0"/>
          <w:sz w:val="20"/>
          <w:szCs w:val="20"/>
        </w:rPr>
        <w:t>range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5</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j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80"/>
          <w:kern w:val="0"/>
          <w:sz w:val="20"/>
          <w:szCs w:val="20"/>
        </w:rPr>
        <w:t>range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5</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k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80"/>
          <w:kern w:val="0"/>
          <w:sz w:val="20"/>
          <w:szCs w:val="20"/>
        </w:rPr>
        <w:t>range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5</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 xml:space="preserve">i != j </w:t>
      </w:r>
      <w:r>
        <w:rPr>
          <w:rFonts w:ascii="Courier New" w:hAnsi="Courier New" w:eastAsia="宋体" w:cs="Courier New"/>
          <w:b/>
          <w:bCs/>
          <w:color w:val="000080"/>
          <w:kern w:val="0"/>
          <w:sz w:val="20"/>
          <w:szCs w:val="20"/>
        </w:rPr>
        <w:t xml:space="preserve">and </w:t>
      </w:r>
      <w:r>
        <w:rPr>
          <w:rFonts w:ascii="Courier New" w:hAnsi="Courier New" w:eastAsia="宋体" w:cs="Courier New"/>
          <w:color w:val="000000"/>
          <w:kern w:val="0"/>
          <w:sz w:val="20"/>
          <w:szCs w:val="20"/>
        </w:rPr>
        <w:t xml:space="preserve">i != k </w:t>
      </w:r>
      <w:r>
        <w:rPr>
          <w:rFonts w:ascii="Courier New" w:hAnsi="Courier New" w:eastAsia="宋体" w:cs="Courier New"/>
          <w:b/>
          <w:bCs/>
          <w:color w:val="000080"/>
          <w:kern w:val="0"/>
          <w:sz w:val="20"/>
          <w:szCs w:val="20"/>
        </w:rPr>
        <w:t xml:space="preserve">and </w:t>
      </w:r>
      <w:r>
        <w:rPr>
          <w:rFonts w:ascii="Courier New" w:hAnsi="Courier New" w:eastAsia="宋体" w:cs="Courier New"/>
          <w:color w:val="000000"/>
          <w:kern w:val="0"/>
          <w:sz w:val="20"/>
          <w:szCs w:val="20"/>
        </w:rPr>
        <w:t>j != k:</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count += </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(i, j, k)</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共有</w:t>
      </w:r>
      <w:r>
        <w:rPr>
          <w:rFonts w:ascii="Courier New" w:hAnsi="Courier New" w:eastAsia="宋体" w:cs="Courier New"/>
          <w:b/>
          <w:bCs/>
          <w:color w:val="008080"/>
          <w:kern w:val="0"/>
          <w:sz w:val="20"/>
          <w:szCs w:val="20"/>
        </w:rPr>
        <w:t>%d</w:t>
      </w:r>
      <w:r>
        <w:rPr>
          <w:rFonts w:hint="eastAsia" w:ascii="宋体" w:hAnsi="宋体" w:eastAsia="宋体" w:cs="Courier New"/>
          <w:b/>
          <w:bCs/>
          <w:color w:val="008080"/>
          <w:kern w:val="0"/>
          <w:sz w:val="20"/>
          <w:szCs w:val="20"/>
        </w:rPr>
        <w:t>种排列</w:t>
      </w:r>
      <w:r>
        <w:rPr>
          <w:rFonts w:ascii="Courier New" w:hAnsi="Courier New" w:eastAsia="宋体" w:cs="Courier New"/>
          <w:b/>
          <w:bCs/>
          <w:color w:val="008080"/>
          <w:kern w:val="0"/>
          <w:sz w:val="20"/>
          <w:szCs w:val="20"/>
        </w:rPr>
        <w:t xml:space="preserve">" </w:t>
      </w:r>
      <w:r>
        <w:rPr>
          <w:rFonts w:ascii="Courier New" w:hAnsi="Courier New" w:eastAsia="宋体" w:cs="Courier New"/>
          <w:color w:val="000000"/>
          <w:kern w:val="0"/>
          <w:sz w:val="20"/>
          <w:szCs w:val="20"/>
        </w:rPr>
        <w:t>% count)</w:t>
      </w:r>
    </w:p>
    <w:p>
      <w:pPr>
        <w:pStyle w:val="10"/>
        <w:tabs>
          <w:tab w:val="clear" w:pos="4360"/>
          <w:tab w:val="clear" w:pos="8300"/>
        </w:tabs>
        <w:ind w:left="0"/>
      </w:pPr>
      <w:r>
        <w:rPr>
          <w:rFonts w:hint="eastAsia"/>
        </w:rPr>
        <w:t>编写一个程序，它将找到所有这些数字，可被</w:t>
      </w:r>
      <w:r>
        <w:t>9整除，但不是6的倍数，1949年至2022年(包括在内)。得到的数字应按逗号分隔的顺序打印在一行上。</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40" w:leftChars="1400"/>
        <w:jc w:val="left"/>
        <w:rPr>
          <w:rFonts w:ascii="Courier New" w:hAnsi="Courier New" w:eastAsia="宋体" w:cs="Courier New"/>
          <w:color w:val="000000"/>
          <w:kern w:val="0"/>
          <w:sz w:val="20"/>
          <w:szCs w:val="20"/>
        </w:rPr>
      </w:pPr>
      <w:r>
        <w:rPr>
          <w:rFonts w:ascii="Courier New" w:hAnsi="Courier New" w:eastAsia="宋体" w:cs="Courier New"/>
          <w:color w:val="000000"/>
          <w:kern w:val="0"/>
          <w:sz w:val="20"/>
          <w:szCs w:val="20"/>
        </w:rPr>
        <w:t>l = []</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i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80"/>
          <w:kern w:val="0"/>
          <w:sz w:val="20"/>
          <w:szCs w:val="20"/>
        </w:rPr>
        <w:t>range</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1949</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2023</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 xml:space="preserve">(i % </w:t>
      </w:r>
      <w:r>
        <w:rPr>
          <w:rFonts w:ascii="Courier New" w:hAnsi="Courier New" w:eastAsia="宋体" w:cs="Courier New"/>
          <w:color w:val="0000FF"/>
          <w:kern w:val="0"/>
          <w:sz w:val="20"/>
          <w:szCs w:val="20"/>
        </w:rPr>
        <w:t xml:space="preserve">9 </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0</w:t>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and </w:t>
      </w:r>
      <w:r>
        <w:rPr>
          <w:rFonts w:ascii="Courier New" w:hAnsi="Courier New" w:eastAsia="宋体" w:cs="Courier New"/>
          <w:color w:val="000000"/>
          <w:kern w:val="0"/>
          <w:sz w:val="20"/>
          <w:szCs w:val="20"/>
        </w:rPr>
        <w:t xml:space="preserve">(i % </w:t>
      </w:r>
      <w:r>
        <w:rPr>
          <w:rFonts w:ascii="Courier New" w:hAnsi="Courier New" w:eastAsia="宋体" w:cs="Courier New"/>
          <w:color w:val="0000FF"/>
          <w:kern w:val="0"/>
          <w:sz w:val="20"/>
          <w:szCs w:val="20"/>
        </w:rPr>
        <w:t xml:space="preserve">6 </w:t>
      </w:r>
      <w:r>
        <w:rPr>
          <w:rFonts w:ascii="Courier New" w:hAnsi="Courier New" w:eastAsia="宋体" w:cs="Courier New"/>
          <w:color w:val="000000"/>
          <w:kern w:val="0"/>
          <w:sz w:val="20"/>
          <w:szCs w:val="20"/>
        </w:rPr>
        <w:t xml:space="preserve">!= </w:t>
      </w:r>
      <w:r>
        <w:rPr>
          <w:rFonts w:ascii="Courier New" w:hAnsi="Courier New" w:eastAsia="宋体" w:cs="Courier New"/>
          <w:color w:val="0000FF"/>
          <w:kern w:val="0"/>
          <w:sz w:val="20"/>
          <w:szCs w:val="20"/>
        </w:rPr>
        <w:t>0</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l.append(</w:t>
      </w:r>
      <w:r>
        <w:rPr>
          <w:rFonts w:ascii="Courier New" w:hAnsi="Courier New" w:eastAsia="宋体" w:cs="Courier New"/>
          <w:color w:val="000080"/>
          <w:kern w:val="0"/>
          <w:sz w:val="20"/>
          <w:szCs w:val="20"/>
        </w:rPr>
        <w:t>str</w:t>
      </w:r>
      <w:r>
        <w:rPr>
          <w:rFonts w:ascii="Courier New" w:hAnsi="Courier New" w:eastAsia="宋体" w:cs="Courier New"/>
          <w:color w:val="000000"/>
          <w:kern w:val="0"/>
          <w:sz w:val="20"/>
          <w:szCs w:val="20"/>
        </w:rPr>
        <w:t>(i))</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.join(l))</w:t>
      </w:r>
    </w:p>
    <w:p>
      <w:pPr>
        <w:pStyle w:val="10"/>
        <w:tabs>
          <w:tab w:val="clear" w:pos="4360"/>
          <w:tab w:val="clear" w:pos="8300"/>
        </w:tabs>
        <w:ind w:left="0"/>
      </w:pPr>
      <w:r>
        <w:rPr>
          <w:rFonts w:hint="eastAsia"/>
        </w:rPr>
        <w:t>编写一个接受句子并计算字母和数字的程序。假设为程序提供了以下输入：</w:t>
      </w:r>
    </w:p>
    <w:p>
      <w:pPr>
        <w:pStyle w:val="10"/>
        <w:numPr>
          <w:ilvl w:val="0"/>
          <w:numId w:val="0"/>
        </w:numPr>
      </w:pPr>
      <w:r>
        <w:t>Hello P</w:t>
      </w:r>
      <w:r>
        <w:rPr>
          <w:rFonts w:hint="eastAsia"/>
        </w:rPr>
        <w:t>ython</w:t>
      </w:r>
      <w:r>
        <w:t>! 12345</w:t>
      </w:r>
    </w:p>
    <w:p>
      <w:pPr>
        <w:pStyle w:val="10"/>
        <w:numPr>
          <w:ilvl w:val="0"/>
          <w:numId w:val="0"/>
        </w:numPr>
      </w:pPr>
      <w:r>
        <w:rPr>
          <w:rFonts w:hint="eastAsia"/>
        </w:rPr>
        <w:t>然后，输出应该是：</w:t>
      </w:r>
    </w:p>
    <w:p>
      <w:pPr>
        <w:pStyle w:val="10"/>
        <w:numPr>
          <w:ilvl w:val="0"/>
          <w:numId w:val="0"/>
        </w:numPr>
      </w:pPr>
      <w:r>
        <w:rPr>
          <w:rFonts w:hint="eastAsia"/>
        </w:rPr>
        <w:t>字母</w:t>
      </w:r>
      <w:r>
        <w:t>11</w:t>
      </w:r>
    </w:p>
    <w:p>
      <w:pPr>
        <w:pStyle w:val="10"/>
        <w:numPr>
          <w:ilvl w:val="0"/>
          <w:numId w:val="0"/>
        </w:numPr>
      </w:pPr>
      <w:r>
        <w:rPr>
          <w:rFonts w:hint="eastAsia"/>
        </w:rPr>
        <w:t>数字</w:t>
      </w:r>
      <w:r>
        <w:t>5</w:t>
      </w:r>
    </w:p>
    <w:p>
      <w:pPr>
        <w:pStyle w:val="8"/>
        <w:ind w:left="420" w:firstLine="0" w:firstLineChars="0"/>
        <w:rPr>
          <w:rFonts w:ascii="宋体" w:hAnsi="宋体" w:eastAsia="宋体"/>
          <w:color w:val="FF0000"/>
          <w:sz w:val="24"/>
          <w:szCs w:val="24"/>
        </w:rPr>
      </w:pPr>
      <w:r>
        <w:rPr>
          <w:rFonts w:hint="eastAsia" w:ascii="宋体" w:hAnsi="宋体" w:eastAsia="宋体"/>
          <w:color w:val="FF0000"/>
          <w:sz w:val="24"/>
          <w:szCs w:val="24"/>
        </w:rPr>
        <w:t>参考代码：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150" w:leftChars="1500"/>
        <w:jc w:val="left"/>
        <w:rPr>
          <w:rFonts w:ascii="Courier New" w:hAnsi="Courier New" w:eastAsia="宋体" w:cs="Courier New"/>
          <w:color w:val="000000"/>
          <w:kern w:val="0"/>
          <w:sz w:val="20"/>
          <w:szCs w:val="20"/>
        </w:rPr>
      </w:pPr>
      <w:r>
        <w:rPr>
          <w:rFonts w:ascii="Courier New" w:hAnsi="Courier New" w:eastAsia="宋体" w:cs="Courier New"/>
          <w:color w:val="000080"/>
          <w:kern w:val="0"/>
          <w:sz w:val="20"/>
          <w:szCs w:val="20"/>
        </w:rPr>
        <w:t>print</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请输入：</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s = </w:t>
      </w:r>
      <w:r>
        <w:rPr>
          <w:rFonts w:ascii="Courier New" w:hAnsi="Courier New" w:eastAsia="宋体" w:cs="Courier New"/>
          <w:color w:val="000080"/>
          <w:kern w:val="0"/>
          <w:sz w:val="20"/>
          <w:szCs w:val="20"/>
        </w:rPr>
        <w:t>input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d={</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数字</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0</w:t>
      </w:r>
      <w:r>
        <w:rPr>
          <w:rFonts w:ascii="Courier New" w:hAnsi="Courier New" w:eastAsia="宋体" w:cs="Courier New"/>
          <w:color w:val="000000"/>
          <w:kern w:val="0"/>
          <w:sz w:val="20"/>
          <w:szCs w:val="20"/>
        </w:rPr>
        <w:t xml:space="preserve">, </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字母</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0</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b/>
          <w:bCs/>
          <w:color w:val="000080"/>
          <w:kern w:val="0"/>
          <w:sz w:val="20"/>
          <w:szCs w:val="20"/>
        </w:rPr>
        <w:t xml:space="preserve">for </w:t>
      </w:r>
      <w:r>
        <w:rPr>
          <w:rFonts w:ascii="Courier New" w:hAnsi="Courier New" w:eastAsia="宋体" w:cs="Courier New"/>
          <w:color w:val="000000"/>
          <w:kern w:val="0"/>
          <w:sz w:val="20"/>
          <w:szCs w:val="20"/>
        </w:rPr>
        <w:t xml:space="preserve">c </w:t>
      </w:r>
      <w:r>
        <w:rPr>
          <w:rFonts w:ascii="Courier New" w:hAnsi="Courier New" w:eastAsia="宋体" w:cs="Courier New"/>
          <w:b/>
          <w:bCs/>
          <w:color w:val="000080"/>
          <w:kern w:val="0"/>
          <w:sz w:val="20"/>
          <w:szCs w:val="20"/>
        </w:rPr>
        <w:t xml:space="preserve">in </w:t>
      </w:r>
      <w:r>
        <w:rPr>
          <w:rFonts w:ascii="Courier New" w:hAnsi="Courier New" w:eastAsia="宋体" w:cs="Courier New"/>
          <w:color w:val="000000"/>
          <w:kern w:val="0"/>
          <w:sz w:val="20"/>
          <w:szCs w:val="20"/>
        </w:rPr>
        <w:t>s:</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 xml:space="preserve">if </w:t>
      </w:r>
      <w:r>
        <w:rPr>
          <w:rFonts w:ascii="Courier New" w:hAnsi="Courier New" w:eastAsia="宋体" w:cs="Courier New"/>
          <w:color w:val="000000"/>
          <w:kern w:val="0"/>
          <w:sz w:val="20"/>
          <w:szCs w:val="20"/>
        </w:rPr>
        <w:t>c.isdigit():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d[</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数字</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b/>
          <w:bCs/>
          <w:color w:val="000080"/>
          <w:kern w:val="0"/>
          <w:sz w:val="20"/>
          <w:szCs w:val="20"/>
        </w:rPr>
        <w:t xml:space="preserve">elif </w:t>
      </w:r>
      <w:r>
        <w:rPr>
          <w:rFonts w:ascii="Courier New" w:hAnsi="Courier New" w:eastAsia="宋体" w:cs="Courier New"/>
          <w:color w:val="000000"/>
          <w:kern w:val="0"/>
          <w:sz w:val="20"/>
          <w:szCs w:val="20"/>
        </w:rPr>
        <w:t>c.isalpha():</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d[</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字母</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FF"/>
          <w:kern w:val="0"/>
          <w:sz w:val="20"/>
          <w:szCs w:val="20"/>
        </w:rPr>
        <w:t>1</w:t>
      </w:r>
      <w:r>
        <w:rPr>
          <w:rFonts w:ascii="Courier New" w:hAnsi="Courier New" w:eastAsia="宋体" w:cs="Courier New"/>
          <w:color w:val="0000FF"/>
          <w:kern w:val="0"/>
          <w:sz w:val="20"/>
          <w:szCs w:val="20"/>
        </w:rPr>
        <w:br w:type="textWrapping"/>
      </w:r>
      <w:r>
        <w:rPr>
          <w:rFonts w:ascii="Courier New" w:hAnsi="Courier New" w:eastAsia="宋体" w:cs="Courier New"/>
          <w:color w:val="0000FF"/>
          <w:kern w:val="0"/>
          <w:sz w:val="20"/>
          <w:szCs w:val="20"/>
        </w:rPr>
        <w:t xml:space="preserve">     </w:t>
      </w:r>
      <w:r>
        <w:rPr>
          <w:rFonts w:ascii="Courier New" w:hAnsi="Courier New" w:eastAsia="宋体" w:cs="Courier New"/>
          <w:b/>
          <w:bCs/>
          <w:color w:val="000080"/>
          <w:kern w:val="0"/>
          <w:sz w:val="20"/>
          <w:szCs w:val="20"/>
        </w:rPr>
        <w:t>else</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00"/>
          <w:kern w:val="0"/>
          <w:sz w:val="20"/>
          <w:szCs w:val="20"/>
        </w:rPr>
        <w:t xml:space="preserve">          </w:t>
      </w:r>
      <w:r>
        <w:rPr>
          <w:rFonts w:ascii="Courier New" w:hAnsi="Courier New" w:eastAsia="宋体" w:cs="Courier New"/>
          <w:b/>
          <w:bCs/>
          <w:color w:val="000080"/>
          <w:kern w:val="0"/>
          <w:sz w:val="20"/>
          <w:szCs w:val="20"/>
        </w:rPr>
        <w:t>pass</w:t>
      </w:r>
      <w:r>
        <w:rPr>
          <w:rFonts w:ascii="Courier New" w:hAnsi="Courier New" w:eastAsia="宋体" w:cs="Courier New"/>
          <w:b/>
          <w:bCs/>
          <w:color w:val="000080"/>
          <w:kern w:val="0"/>
          <w:sz w:val="20"/>
          <w:szCs w:val="20"/>
        </w:rPr>
        <w:br w:type="textWrapping"/>
      </w:r>
      <w:r>
        <w:rPr>
          <w:rFonts w:ascii="Courier New" w:hAnsi="Courier New" w:eastAsia="宋体" w:cs="Courier New"/>
          <w:color w:val="000080"/>
          <w:kern w:val="0"/>
          <w:sz w:val="20"/>
          <w:szCs w:val="20"/>
        </w:rPr>
        <w:t xml:space="preserve">print </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字母</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 d[</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字母</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r>
        <w:rPr>
          <w:rFonts w:ascii="Courier New" w:hAnsi="Courier New" w:eastAsia="宋体" w:cs="Courier New"/>
          <w:color w:val="000000"/>
          <w:kern w:val="0"/>
          <w:sz w:val="20"/>
          <w:szCs w:val="20"/>
        </w:rPr>
        <w:br w:type="textWrapping"/>
      </w:r>
      <w:r>
        <w:rPr>
          <w:rFonts w:ascii="Courier New" w:hAnsi="Courier New" w:eastAsia="宋体" w:cs="Courier New"/>
          <w:color w:val="000080"/>
          <w:kern w:val="0"/>
          <w:sz w:val="20"/>
          <w:szCs w:val="20"/>
        </w:rPr>
        <w:t xml:space="preserve">print </w:t>
      </w:r>
      <w:r>
        <w:rPr>
          <w:rFonts w:ascii="Courier New" w:hAnsi="Courier New" w:eastAsia="宋体" w:cs="Courier New"/>
          <w:color w:val="000000"/>
          <w:kern w:val="0"/>
          <w:sz w:val="20"/>
          <w:szCs w:val="20"/>
        </w:rPr>
        <w:t>(</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数字</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 d[</w:t>
      </w:r>
      <w:r>
        <w:rPr>
          <w:rFonts w:ascii="Courier New" w:hAnsi="Courier New" w:eastAsia="宋体" w:cs="Courier New"/>
          <w:b/>
          <w:bCs/>
          <w:color w:val="008080"/>
          <w:kern w:val="0"/>
          <w:sz w:val="20"/>
          <w:szCs w:val="20"/>
        </w:rPr>
        <w:t>"</w:t>
      </w:r>
      <w:r>
        <w:rPr>
          <w:rFonts w:hint="eastAsia" w:ascii="宋体" w:hAnsi="宋体" w:eastAsia="宋体" w:cs="Courier New"/>
          <w:b/>
          <w:bCs/>
          <w:color w:val="008080"/>
          <w:kern w:val="0"/>
          <w:sz w:val="20"/>
          <w:szCs w:val="20"/>
        </w:rPr>
        <w:t>数字</w:t>
      </w:r>
      <w:r>
        <w:rPr>
          <w:rFonts w:ascii="Courier New" w:hAnsi="Courier New" w:eastAsia="宋体" w:cs="Courier New"/>
          <w:b/>
          <w:bCs/>
          <w:color w:val="008080"/>
          <w:kern w:val="0"/>
          <w:sz w:val="20"/>
          <w:szCs w:val="20"/>
        </w:rPr>
        <w:t>"</w:t>
      </w:r>
      <w:r>
        <w:rPr>
          <w:rFonts w:ascii="Courier New" w:hAnsi="Courier New" w:eastAsia="宋体" w:cs="Courier New"/>
          <w:color w:val="000000"/>
          <w:kern w:val="0"/>
          <w:sz w:val="20"/>
          <w:szCs w:val="2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 w:name="FangSong">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LiHei Pro">
    <w:panose1 w:val="020B0500000000000000"/>
    <w:charset w:val="86"/>
    <w:family w:val="auto"/>
    <w:pitch w:val="default"/>
    <w:sig w:usb0="00000000" w:usb1="00000000" w:usb2="00000000" w:usb3="00000000" w:csb0="00160000" w:csb1="00000000"/>
  </w:font>
  <w:font w:name="Hiragino Sans">
    <w:panose1 w:val="020B0300000000000000"/>
    <w:charset w:val="80"/>
    <w:family w:val="modern"/>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236CF"/>
    <w:multiLevelType w:val="multilevel"/>
    <w:tmpl w:val="008236C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009800EF"/>
    <w:multiLevelType w:val="multilevel"/>
    <w:tmpl w:val="009800E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00A60208"/>
    <w:multiLevelType w:val="multilevel"/>
    <w:tmpl w:val="00A6020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00F728C8"/>
    <w:multiLevelType w:val="multilevel"/>
    <w:tmpl w:val="00F728C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00FC01A2"/>
    <w:multiLevelType w:val="multilevel"/>
    <w:tmpl w:val="00FC01A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011365B1"/>
    <w:multiLevelType w:val="multilevel"/>
    <w:tmpl w:val="011365B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012C2845"/>
    <w:multiLevelType w:val="multilevel"/>
    <w:tmpl w:val="012C284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02E371DF"/>
    <w:multiLevelType w:val="multilevel"/>
    <w:tmpl w:val="02E371D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35C116B"/>
    <w:multiLevelType w:val="multilevel"/>
    <w:tmpl w:val="035C116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035E5E62"/>
    <w:multiLevelType w:val="multilevel"/>
    <w:tmpl w:val="035E5E6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042831D8"/>
    <w:multiLevelType w:val="multilevel"/>
    <w:tmpl w:val="042831D8"/>
    <w:lvl w:ilvl="0" w:tentative="0">
      <w:start w:val="1"/>
      <w:numFmt w:val="decimal"/>
      <w:pStyle w:val="10"/>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475247E"/>
    <w:multiLevelType w:val="multilevel"/>
    <w:tmpl w:val="0475247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056B0B84"/>
    <w:multiLevelType w:val="multilevel"/>
    <w:tmpl w:val="056B0B8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05787164"/>
    <w:multiLevelType w:val="multilevel"/>
    <w:tmpl w:val="05787164"/>
    <w:lvl w:ilvl="0" w:tentative="0">
      <w:start w:val="1"/>
      <w:numFmt w:val="upperLetter"/>
      <w:lvlText w:val="%1."/>
      <w:lvlJc w:val="left"/>
      <w:pPr>
        <w:ind w:left="900" w:hanging="420"/>
      </w:pPr>
      <w:rPr>
        <w:rFonts w:hint="eastAsia"/>
      </w:rPr>
    </w:lvl>
    <w:lvl w:ilvl="1" w:tentative="0">
      <w:start w:val="1"/>
      <w:numFmt w:val="lowerLetter"/>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057E502A"/>
    <w:multiLevelType w:val="multilevel"/>
    <w:tmpl w:val="057E502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059F52DE"/>
    <w:multiLevelType w:val="multilevel"/>
    <w:tmpl w:val="059F52D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06163965"/>
    <w:multiLevelType w:val="multilevel"/>
    <w:tmpl w:val="0616396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
    <w:nsid w:val="07086830"/>
    <w:multiLevelType w:val="multilevel"/>
    <w:tmpl w:val="07086830"/>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074B7D36"/>
    <w:multiLevelType w:val="multilevel"/>
    <w:tmpl w:val="074B7D3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
    <w:nsid w:val="079D3B19"/>
    <w:multiLevelType w:val="multilevel"/>
    <w:tmpl w:val="079D3B1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081246C1"/>
    <w:multiLevelType w:val="multilevel"/>
    <w:tmpl w:val="081246C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0831787F"/>
    <w:multiLevelType w:val="multilevel"/>
    <w:tmpl w:val="0831787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2">
    <w:nsid w:val="093326F5"/>
    <w:multiLevelType w:val="multilevel"/>
    <w:tmpl w:val="093326F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3">
    <w:nsid w:val="0AED51AD"/>
    <w:multiLevelType w:val="multilevel"/>
    <w:tmpl w:val="0AED51A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4">
    <w:nsid w:val="0BE34208"/>
    <w:multiLevelType w:val="multilevel"/>
    <w:tmpl w:val="0BE3420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5">
    <w:nsid w:val="0C1538D3"/>
    <w:multiLevelType w:val="multilevel"/>
    <w:tmpl w:val="0C1538D3"/>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6">
    <w:nsid w:val="0C3D417D"/>
    <w:multiLevelType w:val="multilevel"/>
    <w:tmpl w:val="0C3D417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7">
    <w:nsid w:val="0C77571F"/>
    <w:multiLevelType w:val="multilevel"/>
    <w:tmpl w:val="0C77571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8">
    <w:nsid w:val="0F4B6FFE"/>
    <w:multiLevelType w:val="multilevel"/>
    <w:tmpl w:val="0F4B6FF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9">
    <w:nsid w:val="0FF42F04"/>
    <w:multiLevelType w:val="multilevel"/>
    <w:tmpl w:val="0FF42F0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0">
    <w:nsid w:val="10333638"/>
    <w:multiLevelType w:val="multilevel"/>
    <w:tmpl w:val="1033363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1">
    <w:nsid w:val="10513668"/>
    <w:multiLevelType w:val="multilevel"/>
    <w:tmpl w:val="10513668"/>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2">
    <w:nsid w:val="108B58E4"/>
    <w:multiLevelType w:val="multilevel"/>
    <w:tmpl w:val="108B58E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3">
    <w:nsid w:val="125A3EE9"/>
    <w:multiLevelType w:val="multilevel"/>
    <w:tmpl w:val="125A3EE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4">
    <w:nsid w:val="129179DD"/>
    <w:multiLevelType w:val="multilevel"/>
    <w:tmpl w:val="129179D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5">
    <w:nsid w:val="14A07575"/>
    <w:multiLevelType w:val="multilevel"/>
    <w:tmpl w:val="14A0757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6">
    <w:nsid w:val="15BC7E89"/>
    <w:multiLevelType w:val="multilevel"/>
    <w:tmpl w:val="15BC7E8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7">
    <w:nsid w:val="160E5556"/>
    <w:multiLevelType w:val="multilevel"/>
    <w:tmpl w:val="160E555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8">
    <w:nsid w:val="164932D8"/>
    <w:multiLevelType w:val="multilevel"/>
    <w:tmpl w:val="164932D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9">
    <w:nsid w:val="1680558A"/>
    <w:multiLevelType w:val="multilevel"/>
    <w:tmpl w:val="1680558A"/>
    <w:lvl w:ilvl="0" w:tentative="0">
      <w:start w:val="1"/>
      <w:numFmt w:val="decimal"/>
      <w:lvlText w:val="%1."/>
      <w:lvlJc w:val="left"/>
      <w:pPr>
        <w:ind w:left="420" w:hanging="420"/>
      </w:p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16EB61D4"/>
    <w:multiLevelType w:val="multilevel"/>
    <w:tmpl w:val="16EB61D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1">
    <w:nsid w:val="16FA1B09"/>
    <w:multiLevelType w:val="multilevel"/>
    <w:tmpl w:val="16FA1B0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2">
    <w:nsid w:val="17571BDB"/>
    <w:multiLevelType w:val="multilevel"/>
    <w:tmpl w:val="17571BD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3">
    <w:nsid w:val="1851009C"/>
    <w:multiLevelType w:val="multilevel"/>
    <w:tmpl w:val="185100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1894084F"/>
    <w:multiLevelType w:val="multilevel"/>
    <w:tmpl w:val="1894084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5">
    <w:nsid w:val="1991778E"/>
    <w:multiLevelType w:val="multilevel"/>
    <w:tmpl w:val="1991778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6">
    <w:nsid w:val="1B374814"/>
    <w:multiLevelType w:val="multilevel"/>
    <w:tmpl w:val="1B37481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7">
    <w:nsid w:val="1B634D98"/>
    <w:multiLevelType w:val="multilevel"/>
    <w:tmpl w:val="1B634D98"/>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8">
    <w:nsid w:val="1C8F3FFC"/>
    <w:multiLevelType w:val="multilevel"/>
    <w:tmpl w:val="1C8F3FF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9">
    <w:nsid w:val="1CED7891"/>
    <w:multiLevelType w:val="multilevel"/>
    <w:tmpl w:val="1CED7891"/>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0">
    <w:nsid w:val="1EEC05AB"/>
    <w:multiLevelType w:val="multilevel"/>
    <w:tmpl w:val="1EEC05A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1">
    <w:nsid w:val="1FC1591C"/>
    <w:multiLevelType w:val="multilevel"/>
    <w:tmpl w:val="1FC1591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2">
    <w:nsid w:val="210277C8"/>
    <w:multiLevelType w:val="multilevel"/>
    <w:tmpl w:val="210277C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3">
    <w:nsid w:val="227217A9"/>
    <w:multiLevelType w:val="multilevel"/>
    <w:tmpl w:val="227217A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4">
    <w:nsid w:val="22721AAF"/>
    <w:multiLevelType w:val="multilevel"/>
    <w:tmpl w:val="22721AA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5">
    <w:nsid w:val="22C35A26"/>
    <w:multiLevelType w:val="multilevel"/>
    <w:tmpl w:val="22C35A2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6">
    <w:nsid w:val="22E8640A"/>
    <w:multiLevelType w:val="multilevel"/>
    <w:tmpl w:val="22E8640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7">
    <w:nsid w:val="235F214D"/>
    <w:multiLevelType w:val="multilevel"/>
    <w:tmpl w:val="235F214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8">
    <w:nsid w:val="23702934"/>
    <w:multiLevelType w:val="multilevel"/>
    <w:tmpl w:val="2370293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9">
    <w:nsid w:val="23A23605"/>
    <w:multiLevelType w:val="multilevel"/>
    <w:tmpl w:val="23A2360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0">
    <w:nsid w:val="242E305C"/>
    <w:multiLevelType w:val="multilevel"/>
    <w:tmpl w:val="242E305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1">
    <w:nsid w:val="243C399D"/>
    <w:multiLevelType w:val="multilevel"/>
    <w:tmpl w:val="243C399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2">
    <w:nsid w:val="257361DB"/>
    <w:multiLevelType w:val="multilevel"/>
    <w:tmpl w:val="257361D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3">
    <w:nsid w:val="25DB04B2"/>
    <w:multiLevelType w:val="multilevel"/>
    <w:tmpl w:val="25DB04B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4">
    <w:nsid w:val="278F406D"/>
    <w:multiLevelType w:val="multilevel"/>
    <w:tmpl w:val="278F406D"/>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5">
    <w:nsid w:val="293625AA"/>
    <w:multiLevelType w:val="multilevel"/>
    <w:tmpl w:val="293625A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6">
    <w:nsid w:val="2A0A75A8"/>
    <w:multiLevelType w:val="multilevel"/>
    <w:tmpl w:val="2A0A75A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7">
    <w:nsid w:val="2A900E3D"/>
    <w:multiLevelType w:val="multilevel"/>
    <w:tmpl w:val="2A900E3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8">
    <w:nsid w:val="2AAD6478"/>
    <w:multiLevelType w:val="multilevel"/>
    <w:tmpl w:val="2AAD647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9">
    <w:nsid w:val="2B3D7422"/>
    <w:multiLevelType w:val="multilevel"/>
    <w:tmpl w:val="2B3D742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0">
    <w:nsid w:val="2B9F3DF4"/>
    <w:multiLevelType w:val="multilevel"/>
    <w:tmpl w:val="2B9F3DF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1">
    <w:nsid w:val="2C2417D8"/>
    <w:multiLevelType w:val="multilevel"/>
    <w:tmpl w:val="2C2417D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2">
    <w:nsid w:val="2D913EEA"/>
    <w:multiLevelType w:val="multilevel"/>
    <w:tmpl w:val="2D913EE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3">
    <w:nsid w:val="2FC6022E"/>
    <w:multiLevelType w:val="multilevel"/>
    <w:tmpl w:val="2FC6022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4">
    <w:nsid w:val="302247C4"/>
    <w:multiLevelType w:val="multilevel"/>
    <w:tmpl w:val="302247C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5">
    <w:nsid w:val="30600E05"/>
    <w:multiLevelType w:val="multilevel"/>
    <w:tmpl w:val="30600E0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6">
    <w:nsid w:val="321E5795"/>
    <w:multiLevelType w:val="multilevel"/>
    <w:tmpl w:val="321E579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7">
    <w:nsid w:val="32326FB5"/>
    <w:multiLevelType w:val="multilevel"/>
    <w:tmpl w:val="32326FB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8">
    <w:nsid w:val="32B32AF1"/>
    <w:multiLevelType w:val="multilevel"/>
    <w:tmpl w:val="32B32AF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9">
    <w:nsid w:val="32D672DF"/>
    <w:multiLevelType w:val="multilevel"/>
    <w:tmpl w:val="32D672D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0">
    <w:nsid w:val="352622BE"/>
    <w:multiLevelType w:val="multilevel"/>
    <w:tmpl w:val="352622B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1">
    <w:nsid w:val="37213A58"/>
    <w:multiLevelType w:val="multilevel"/>
    <w:tmpl w:val="37213A5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2">
    <w:nsid w:val="389151D3"/>
    <w:multiLevelType w:val="multilevel"/>
    <w:tmpl w:val="389151D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3">
    <w:nsid w:val="38B075F4"/>
    <w:multiLevelType w:val="multilevel"/>
    <w:tmpl w:val="38B075F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4">
    <w:nsid w:val="39676215"/>
    <w:multiLevelType w:val="multilevel"/>
    <w:tmpl w:val="3967621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5">
    <w:nsid w:val="39A52E26"/>
    <w:multiLevelType w:val="multilevel"/>
    <w:tmpl w:val="39A52E2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6">
    <w:nsid w:val="3BA85D9E"/>
    <w:multiLevelType w:val="multilevel"/>
    <w:tmpl w:val="3BA85D9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7">
    <w:nsid w:val="3CC7607C"/>
    <w:multiLevelType w:val="multilevel"/>
    <w:tmpl w:val="3CC7607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8">
    <w:nsid w:val="3CFE232A"/>
    <w:multiLevelType w:val="multilevel"/>
    <w:tmpl w:val="3CFE232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9">
    <w:nsid w:val="3D080AF3"/>
    <w:multiLevelType w:val="multilevel"/>
    <w:tmpl w:val="3D080AF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0">
    <w:nsid w:val="3DC02FDF"/>
    <w:multiLevelType w:val="multilevel"/>
    <w:tmpl w:val="3DC02F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1">
    <w:nsid w:val="3EAB7543"/>
    <w:multiLevelType w:val="multilevel"/>
    <w:tmpl w:val="3EAB754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2">
    <w:nsid w:val="426F6143"/>
    <w:multiLevelType w:val="multilevel"/>
    <w:tmpl w:val="426F614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3">
    <w:nsid w:val="42876E1B"/>
    <w:multiLevelType w:val="multilevel"/>
    <w:tmpl w:val="42876E1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4">
    <w:nsid w:val="428D6772"/>
    <w:multiLevelType w:val="multilevel"/>
    <w:tmpl w:val="428D677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5">
    <w:nsid w:val="42C83202"/>
    <w:multiLevelType w:val="multilevel"/>
    <w:tmpl w:val="42C8320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6">
    <w:nsid w:val="42DB161B"/>
    <w:multiLevelType w:val="multilevel"/>
    <w:tmpl w:val="42DB161B"/>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7">
    <w:nsid w:val="430B5060"/>
    <w:multiLevelType w:val="multilevel"/>
    <w:tmpl w:val="430B5060"/>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8">
    <w:nsid w:val="43E563AF"/>
    <w:multiLevelType w:val="multilevel"/>
    <w:tmpl w:val="43E563A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9">
    <w:nsid w:val="43FE2110"/>
    <w:multiLevelType w:val="multilevel"/>
    <w:tmpl w:val="43FE2110"/>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0">
    <w:nsid w:val="44844D58"/>
    <w:multiLevelType w:val="multilevel"/>
    <w:tmpl w:val="44844D5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1">
    <w:nsid w:val="44984134"/>
    <w:multiLevelType w:val="multilevel"/>
    <w:tmpl w:val="4498413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2">
    <w:nsid w:val="45202D27"/>
    <w:multiLevelType w:val="multilevel"/>
    <w:tmpl w:val="45202D2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3">
    <w:nsid w:val="45632D59"/>
    <w:multiLevelType w:val="multilevel"/>
    <w:tmpl w:val="45632D5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4">
    <w:nsid w:val="45BB510E"/>
    <w:multiLevelType w:val="multilevel"/>
    <w:tmpl w:val="45BB510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5">
    <w:nsid w:val="46C40B9F"/>
    <w:multiLevelType w:val="multilevel"/>
    <w:tmpl w:val="46C40B9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6">
    <w:nsid w:val="47D9255E"/>
    <w:multiLevelType w:val="multilevel"/>
    <w:tmpl w:val="47D9255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7">
    <w:nsid w:val="48327445"/>
    <w:multiLevelType w:val="multilevel"/>
    <w:tmpl w:val="4832744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8">
    <w:nsid w:val="48E4045B"/>
    <w:multiLevelType w:val="multilevel"/>
    <w:tmpl w:val="48E4045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9">
    <w:nsid w:val="49AF7C83"/>
    <w:multiLevelType w:val="multilevel"/>
    <w:tmpl w:val="49AF7C8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0">
    <w:nsid w:val="4AA974F5"/>
    <w:multiLevelType w:val="multilevel"/>
    <w:tmpl w:val="4AA974F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1">
    <w:nsid w:val="4BBB0945"/>
    <w:multiLevelType w:val="multilevel"/>
    <w:tmpl w:val="4BBB094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2">
    <w:nsid w:val="4D481624"/>
    <w:multiLevelType w:val="multilevel"/>
    <w:tmpl w:val="4D48162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3">
    <w:nsid w:val="4D587B4B"/>
    <w:multiLevelType w:val="multilevel"/>
    <w:tmpl w:val="4D587B4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4">
    <w:nsid w:val="4F036D0D"/>
    <w:multiLevelType w:val="multilevel"/>
    <w:tmpl w:val="4F036D0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5">
    <w:nsid w:val="50B61771"/>
    <w:multiLevelType w:val="multilevel"/>
    <w:tmpl w:val="50B6177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6">
    <w:nsid w:val="5141734C"/>
    <w:multiLevelType w:val="multilevel"/>
    <w:tmpl w:val="5141734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7">
    <w:nsid w:val="522238C4"/>
    <w:multiLevelType w:val="multilevel"/>
    <w:tmpl w:val="522238C4"/>
    <w:lvl w:ilvl="0" w:tentative="0">
      <w:start w:val="1"/>
      <w:numFmt w:val="upperLetter"/>
      <w:lvlText w:val="%1."/>
      <w:lvlJc w:val="left"/>
      <w:pPr>
        <w:ind w:left="900" w:hanging="420"/>
      </w:pPr>
      <w:rPr>
        <w:rFonts w:hint="eastAsia"/>
      </w:rPr>
    </w:lvl>
    <w:lvl w:ilvl="1" w:tentative="0">
      <w:start w:val="1"/>
      <w:numFmt w:val="lowerLetter"/>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8">
    <w:nsid w:val="53692D0C"/>
    <w:multiLevelType w:val="multilevel"/>
    <w:tmpl w:val="53692D0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9">
    <w:nsid w:val="552D5999"/>
    <w:multiLevelType w:val="multilevel"/>
    <w:tmpl w:val="552D599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0">
    <w:nsid w:val="557C47CF"/>
    <w:multiLevelType w:val="multilevel"/>
    <w:tmpl w:val="557C47C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1">
    <w:nsid w:val="55E62C6D"/>
    <w:multiLevelType w:val="multilevel"/>
    <w:tmpl w:val="55E62C6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2">
    <w:nsid w:val="56096EC8"/>
    <w:multiLevelType w:val="multilevel"/>
    <w:tmpl w:val="56096EC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3">
    <w:nsid w:val="565E0C22"/>
    <w:multiLevelType w:val="multilevel"/>
    <w:tmpl w:val="565E0C2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4">
    <w:nsid w:val="56F70B1D"/>
    <w:multiLevelType w:val="multilevel"/>
    <w:tmpl w:val="56F70B1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5">
    <w:nsid w:val="570B77B2"/>
    <w:multiLevelType w:val="multilevel"/>
    <w:tmpl w:val="570B77B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6">
    <w:nsid w:val="573B3702"/>
    <w:multiLevelType w:val="multilevel"/>
    <w:tmpl w:val="573B370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7">
    <w:nsid w:val="57535BEA"/>
    <w:multiLevelType w:val="multilevel"/>
    <w:tmpl w:val="57535BE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8">
    <w:nsid w:val="5785475C"/>
    <w:multiLevelType w:val="multilevel"/>
    <w:tmpl w:val="5785475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9">
    <w:nsid w:val="57FE6B07"/>
    <w:multiLevelType w:val="multilevel"/>
    <w:tmpl w:val="57FE6B0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0">
    <w:nsid w:val="587B2CE8"/>
    <w:multiLevelType w:val="multilevel"/>
    <w:tmpl w:val="587B2CE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1">
    <w:nsid w:val="594F6CA5"/>
    <w:multiLevelType w:val="multilevel"/>
    <w:tmpl w:val="594F6CA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2">
    <w:nsid w:val="5A012BA8"/>
    <w:multiLevelType w:val="multilevel"/>
    <w:tmpl w:val="5A012BA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3">
    <w:nsid w:val="5A3F7361"/>
    <w:multiLevelType w:val="multilevel"/>
    <w:tmpl w:val="5A3F736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4">
    <w:nsid w:val="5CF72CB9"/>
    <w:multiLevelType w:val="multilevel"/>
    <w:tmpl w:val="5CF72CB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5">
    <w:nsid w:val="5D42084F"/>
    <w:multiLevelType w:val="multilevel"/>
    <w:tmpl w:val="5D42084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6">
    <w:nsid w:val="5DD1568A"/>
    <w:multiLevelType w:val="multilevel"/>
    <w:tmpl w:val="5DD1568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7">
    <w:nsid w:val="5E0F2DD9"/>
    <w:multiLevelType w:val="multilevel"/>
    <w:tmpl w:val="5E0F2DD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8">
    <w:nsid w:val="5E2D20C7"/>
    <w:multiLevelType w:val="multilevel"/>
    <w:tmpl w:val="5E2D20C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9">
    <w:nsid w:val="5EE66395"/>
    <w:multiLevelType w:val="multilevel"/>
    <w:tmpl w:val="5EE6639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0">
    <w:nsid w:val="615F5169"/>
    <w:multiLevelType w:val="multilevel"/>
    <w:tmpl w:val="615F516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1">
    <w:nsid w:val="61E84DCC"/>
    <w:multiLevelType w:val="multilevel"/>
    <w:tmpl w:val="61E84DC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2">
    <w:nsid w:val="624E09A3"/>
    <w:multiLevelType w:val="multilevel"/>
    <w:tmpl w:val="624E09A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3">
    <w:nsid w:val="625C3E3D"/>
    <w:multiLevelType w:val="multilevel"/>
    <w:tmpl w:val="625C3E3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4">
    <w:nsid w:val="625F1846"/>
    <w:multiLevelType w:val="multilevel"/>
    <w:tmpl w:val="625F184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5">
    <w:nsid w:val="62CA2C48"/>
    <w:multiLevelType w:val="multilevel"/>
    <w:tmpl w:val="62CA2C4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6">
    <w:nsid w:val="62F940CA"/>
    <w:multiLevelType w:val="multilevel"/>
    <w:tmpl w:val="62F940CA"/>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7">
    <w:nsid w:val="630C0F39"/>
    <w:multiLevelType w:val="multilevel"/>
    <w:tmpl w:val="630C0F3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8">
    <w:nsid w:val="634C2A9E"/>
    <w:multiLevelType w:val="multilevel"/>
    <w:tmpl w:val="634C2A9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9">
    <w:nsid w:val="636F69B7"/>
    <w:multiLevelType w:val="multilevel"/>
    <w:tmpl w:val="636F69B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0">
    <w:nsid w:val="64432A06"/>
    <w:multiLevelType w:val="multilevel"/>
    <w:tmpl w:val="64432A0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1">
    <w:nsid w:val="65716771"/>
    <w:multiLevelType w:val="multilevel"/>
    <w:tmpl w:val="6571677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2">
    <w:nsid w:val="66175FE8"/>
    <w:multiLevelType w:val="multilevel"/>
    <w:tmpl w:val="66175FE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3">
    <w:nsid w:val="66896E25"/>
    <w:multiLevelType w:val="multilevel"/>
    <w:tmpl w:val="66896E2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4">
    <w:nsid w:val="66AE6405"/>
    <w:multiLevelType w:val="multilevel"/>
    <w:tmpl w:val="66AE640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5">
    <w:nsid w:val="672B371E"/>
    <w:multiLevelType w:val="multilevel"/>
    <w:tmpl w:val="672B371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6">
    <w:nsid w:val="675319C0"/>
    <w:multiLevelType w:val="multilevel"/>
    <w:tmpl w:val="675319C0"/>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7">
    <w:nsid w:val="67C662F0"/>
    <w:multiLevelType w:val="multilevel"/>
    <w:tmpl w:val="67C662F0"/>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8">
    <w:nsid w:val="68055D6F"/>
    <w:multiLevelType w:val="multilevel"/>
    <w:tmpl w:val="68055D6F"/>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9">
    <w:nsid w:val="6989797E"/>
    <w:multiLevelType w:val="multilevel"/>
    <w:tmpl w:val="6989797E"/>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0">
    <w:nsid w:val="699007C0"/>
    <w:multiLevelType w:val="multilevel"/>
    <w:tmpl w:val="699007C0"/>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1">
    <w:nsid w:val="69A537E8"/>
    <w:multiLevelType w:val="multilevel"/>
    <w:tmpl w:val="69A537E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2">
    <w:nsid w:val="6A074CB3"/>
    <w:multiLevelType w:val="multilevel"/>
    <w:tmpl w:val="6A074CB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3">
    <w:nsid w:val="6A784A24"/>
    <w:multiLevelType w:val="multilevel"/>
    <w:tmpl w:val="6A784A2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4">
    <w:nsid w:val="6A7B4236"/>
    <w:multiLevelType w:val="multilevel"/>
    <w:tmpl w:val="6A7B423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5">
    <w:nsid w:val="6AA46B98"/>
    <w:multiLevelType w:val="multilevel"/>
    <w:tmpl w:val="6AA46B9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6">
    <w:nsid w:val="6B806052"/>
    <w:multiLevelType w:val="multilevel"/>
    <w:tmpl w:val="6B80605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7">
    <w:nsid w:val="6BC108B7"/>
    <w:multiLevelType w:val="multilevel"/>
    <w:tmpl w:val="6BC108B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8">
    <w:nsid w:val="6C1F2C2A"/>
    <w:multiLevelType w:val="multilevel"/>
    <w:tmpl w:val="6C1F2C2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9">
    <w:nsid w:val="6CD44AEB"/>
    <w:multiLevelType w:val="multilevel"/>
    <w:tmpl w:val="6CD44AE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0">
    <w:nsid w:val="6CE25AC2"/>
    <w:multiLevelType w:val="multilevel"/>
    <w:tmpl w:val="6CE25AC2"/>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1">
    <w:nsid w:val="6D406D43"/>
    <w:multiLevelType w:val="multilevel"/>
    <w:tmpl w:val="6D406D4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2">
    <w:nsid w:val="6E2003BD"/>
    <w:multiLevelType w:val="multilevel"/>
    <w:tmpl w:val="6E2003B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3">
    <w:nsid w:val="6FA02087"/>
    <w:multiLevelType w:val="multilevel"/>
    <w:tmpl w:val="6FA0208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4">
    <w:nsid w:val="6FBF4A2C"/>
    <w:multiLevelType w:val="multilevel"/>
    <w:tmpl w:val="6FBF4A2C"/>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5">
    <w:nsid w:val="704962F1"/>
    <w:multiLevelType w:val="multilevel"/>
    <w:tmpl w:val="704962F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6">
    <w:nsid w:val="706F1D75"/>
    <w:multiLevelType w:val="multilevel"/>
    <w:tmpl w:val="706F1D7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7">
    <w:nsid w:val="70A3791F"/>
    <w:multiLevelType w:val="multilevel"/>
    <w:tmpl w:val="70A3791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8">
    <w:nsid w:val="70BA6216"/>
    <w:multiLevelType w:val="multilevel"/>
    <w:tmpl w:val="70BA621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9">
    <w:nsid w:val="7133021D"/>
    <w:multiLevelType w:val="multilevel"/>
    <w:tmpl w:val="7133021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0">
    <w:nsid w:val="722A10D9"/>
    <w:multiLevelType w:val="multilevel"/>
    <w:tmpl w:val="722A10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1">
    <w:nsid w:val="72A87867"/>
    <w:multiLevelType w:val="multilevel"/>
    <w:tmpl w:val="72A8786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2">
    <w:nsid w:val="72AD1E05"/>
    <w:multiLevelType w:val="multilevel"/>
    <w:tmpl w:val="72AD1E0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3">
    <w:nsid w:val="73E02361"/>
    <w:multiLevelType w:val="multilevel"/>
    <w:tmpl w:val="73E0236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4">
    <w:nsid w:val="743032A8"/>
    <w:multiLevelType w:val="multilevel"/>
    <w:tmpl w:val="743032A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5">
    <w:nsid w:val="74564F71"/>
    <w:multiLevelType w:val="multilevel"/>
    <w:tmpl w:val="74564F7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6">
    <w:nsid w:val="74A11030"/>
    <w:multiLevelType w:val="multilevel"/>
    <w:tmpl w:val="74A11030"/>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7">
    <w:nsid w:val="74F772A3"/>
    <w:multiLevelType w:val="multilevel"/>
    <w:tmpl w:val="74F772A3"/>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8">
    <w:nsid w:val="76673187"/>
    <w:multiLevelType w:val="multilevel"/>
    <w:tmpl w:val="7667318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9">
    <w:nsid w:val="76BA7E38"/>
    <w:multiLevelType w:val="multilevel"/>
    <w:tmpl w:val="76BA7E38"/>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0">
    <w:nsid w:val="76C95837"/>
    <w:multiLevelType w:val="multilevel"/>
    <w:tmpl w:val="76C95837"/>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1">
    <w:nsid w:val="776A7F06"/>
    <w:multiLevelType w:val="multilevel"/>
    <w:tmpl w:val="776A7F06"/>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2">
    <w:nsid w:val="77B957E7"/>
    <w:multiLevelType w:val="multilevel"/>
    <w:tmpl w:val="77B957E7"/>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3">
    <w:nsid w:val="781C104F"/>
    <w:multiLevelType w:val="multilevel"/>
    <w:tmpl w:val="781C104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4">
    <w:nsid w:val="786B71F5"/>
    <w:multiLevelType w:val="multilevel"/>
    <w:tmpl w:val="786B71F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5">
    <w:nsid w:val="78B63DEB"/>
    <w:multiLevelType w:val="multilevel"/>
    <w:tmpl w:val="78B63DE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6">
    <w:nsid w:val="78F50FAF"/>
    <w:multiLevelType w:val="multilevel"/>
    <w:tmpl w:val="78F50FAF"/>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7">
    <w:nsid w:val="792552CB"/>
    <w:multiLevelType w:val="multilevel"/>
    <w:tmpl w:val="792552C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8">
    <w:nsid w:val="79F15794"/>
    <w:multiLevelType w:val="multilevel"/>
    <w:tmpl w:val="79F1579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9">
    <w:nsid w:val="7AE62416"/>
    <w:multiLevelType w:val="multilevel"/>
    <w:tmpl w:val="7AE624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0">
    <w:nsid w:val="7B040869"/>
    <w:multiLevelType w:val="multilevel"/>
    <w:tmpl w:val="7B04086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1">
    <w:nsid w:val="7BA953FB"/>
    <w:multiLevelType w:val="multilevel"/>
    <w:tmpl w:val="7BA953FB"/>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2">
    <w:nsid w:val="7BB2303D"/>
    <w:multiLevelType w:val="multilevel"/>
    <w:tmpl w:val="7BB2303D"/>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3">
    <w:nsid w:val="7C477FA9"/>
    <w:multiLevelType w:val="multilevel"/>
    <w:tmpl w:val="7C477FA9"/>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4">
    <w:nsid w:val="7CE11754"/>
    <w:multiLevelType w:val="multilevel"/>
    <w:tmpl w:val="7CE11754"/>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5">
    <w:nsid w:val="7CF056CA"/>
    <w:multiLevelType w:val="multilevel"/>
    <w:tmpl w:val="7CF056CA"/>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6">
    <w:nsid w:val="7CF228D1"/>
    <w:multiLevelType w:val="multilevel"/>
    <w:tmpl w:val="7CF228D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7">
    <w:nsid w:val="7D9F03A1"/>
    <w:multiLevelType w:val="multilevel"/>
    <w:tmpl w:val="7D9F03A1"/>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8">
    <w:nsid w:val="7FF65755"/>
    <w:multiLevelType w:val="multilevel"/>
    <w:tmpl w:val="7FF65755"/>
    <w:lvl w:ilvl="0" w:tentative="0">
      <w:start w:val="1"/>
      <w:numFmt w:val="upp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0"/>
  </w:num>
  <w:num w:numId="2">
    <w:abstractNumId w:val="199"/>
  </w:num>
  <w:num w:numId="3">
    <w:abstractNumId w:val="119"/>
  </w:num>
  <w:num w:numId="4">
    <w:abstractNumId w:val="62"/>
  </w:num>
  <w:num w:numId="5">
    <w:abstractNumId w:val="163"/>
  </w:num>
  <w:num w:numId="6">
    <w:abstractNumId w:val="173"/>
  </w:num>
  <w:num w:numId="7">
    <w:abstractNumId w:val="183"/>
  </w:num>
  <w:num w:numId="8">
    <w:abstractNumId w:val="167"/>
  </w:num>
  <w:num w:numId="9">
    <w:abstractNumId w:val="92"/>
  </w:num>
  <w:num w:numId="10">
    <w:abstractNumId w:val="142"/>
  </w:num>
  <w:num w:numId="11">
    <w:abstractNumId w:val="165"/>
  </w:num>
  <w:num w:numId="12">
    <w:abstractNumId w:val="124"/>
  </w:num>
  <w:num w:numId="13">
    <w:abstractNumId w:val="186"/>
  </w:num>
  <w:num w:numId="14">
    <w:abstractNumId w:val="33"/>
  </w:num>
  <w:num w:numId="15">
    <w:abstractNumId w:val="125"/>
  </w:num>
  <w:num w:numId="16">
    <w:abstractNumId w:val="204"/>
  </w:num>
  <w:num w:numId="17">
    <w:abstractNumId w:val="129"/>
  </w:num>
  <w:num w:numId="18">
    <w:abstractNumId w:val="97"/>
  </w:num>
  <w:num w:numId="19">
    <w:abstractNumId w:val="91"/>
  </w:num>
  <w:num w:numId="20">
    <w:abstractNumId w:val="36"/>
  </w:num>
  <w:num w:numId="21">
    <w:abstractNumId w:val="40"/>
  </w:num>
  <w:num w:numId="22">
    <w:abstractNumId w:val="174"/>
  </w:num>
  <w:num w:numId="23">
    <w:abstractNumId w:val="28"/>
  </w:num>
  <w:num w:numId="24">
    <w:abstractNumId w:val="54"/>
  </w:num>
  <w:num w:numId="25">
    <w:abstractNumId w:val="138"/>
  </w:num>
  <w:num w:numId="26">
    <w:abstractNumId w:val="191"/>
  </w:num>
  <w:num w:numId="27">
    <w:abstractNumId w:val="87"/>
  </w:num>
  <w:num w:numId="28">
    <w:abstractNumId w:val="187"/>
  </w:num>
  <w:num w:numId="29">
    <w:abstractNumId w:val="188"/>
  </w:num>
  <w:num w:numId="30">
    <w:abstractNumId w:val="166"/>
  </w:num>
  <w:num w:numId="31">
    <w:abstractNumId w:val="3"/>
  </w:num>
  <w:num w:numId="32">
    <w:abstractNumId w:val="45"/>
  </w:num>
  <w:num w:numId="33">
    <w:abstractNumId w:val="50"/>
  </w:num>
  <w:num w:numId="34">
    <w:abstractNumId w:val="170"/>
  </w:num>
  <w:num w:numId="35">
    <w:abstractNumId w:val="171"/>
  </w:num>
  <w:num w:numId="36">
    <w:abstractNumId w:val="115"/>
  </w:num>
  <w:num w:numId="37">
    <w:abstractNumId w:val="160"/>
  </w:num>
  <w:num w:numId="38">
    <w:abstractNumId w:val="98"/>
  </w:num>
  <w:num w:numId="39">
    <w:abstractNumId w:val="141"/>
  </w:num>
  <w:num w:numId="40">
    <w:abstractNumId w:val="29"/>
  </w:num>
  <w:num w:numId="41">
    <w:abstractNumId w:val="205"/>
  </w:num>
  <w:num w:numId="42">
    <w:abstractNumId w:val="17"/>
  </w:num>
  <w:num w:numId="43">
    <w:abstractNumId w:val="100"/>
  </w:num>
  <w:num w:numId="44">
    <w:abstractNumId w:val="202"/>
  </w:num>
  <w:num w:numId="45">
    <w:abstractNumId w:val="159"/>
  </w:num>
  <w:num w:numId="46">
    <w:abstractNumId w:val="156"/>
  </w:num>
  <w:num w:numId="47">
    <w:abstractNumId w:val="69"/>
  </w:num>
  <w:num w:numId="48">
    <w:abstractNumId w:val="57"/>
  </w:num>
  <w:num w:numId="49">
    <w:abstractNumId w:val="2"/>
  </w:num>
  <w:num w:numId="50">
    <w:abstractNumId w:val="76"/>
  </w:num>
  <w:num w:numId="51">
    <w:abstractNumId w:val="157"/>
  </w:num>
  <w:num w:numId="52">
    <w:abstractNumId w:val="117"/>
  </w:num>
  <w:num w:numId="53">
    <w:abstractNumId w:val="58"/>
  </w:num>
  <w:num w:numId="54">
    <w:abstractNumId w:val="61"/>
  </w:num>
  <w:num w:numId="55">
    <w:abstractNumId w:val="4"/>
  </w:num>
  <w:num w:numId="56">
    <w:abstractNumId w:val="192"/>
  </w:num>
  <w:num w:numId="57">
    <w:abstractNumId w:val="27"/>
  </w:num>
  <w:num w:numId="58">
    <w:abstractNumId w:val="38"/>
  </w:num>
  <w:num w:numId="59">
    <w:abstractNumId w:val="79"/>
  </w:num>
  <w:num w:numId="60">
    <w:abstractNumId w:val="197"/>
  </w:num>
  <w:num w:numId="61">
    <w:abstractNumId w:val="118"/>
  </w:num>
  <w:num w:numId="62">
    <w:abstractNumId w:val="74"/>
  </w:num>
  <w:num w:numId="63">
    <w:abstractNumId w:val="185"/>
  </w:num>
  <w:num w:numId="64">
    <w:abstractNumId w:val="52"/>
  </w:num>
  <w:num w:numId="65">
    <w:abstractNumId w:val="175"/>
  </w:num>
  <w:num w:numId="66">
    <w:abstractNumId w:val="99"/>
  </w:num>
  <w:num w:numId="67">
    <w:abstractNumId w:val="11"/>
  </w:num>
  <w:num w:numId="68">
    <w:abstractNumId w:val="143"/>
  </w:num>
  <w:num w:numId="69">
    <w:abstractNumId w:val="34"/>
  </w:num>
  <w:num w:numId="70">
    <w:abstractNumId w:val="96"/>
  </w:num>
  <w:num w:numId="71">
    <w:abstractNumId w:val="104"/>
  </w:num>
  <w:num w:numId="72">
    <w:abstractNumId w:val="193"/>
  </w:num>
  <w:num w:numId="73">
    <w:abstractNumId w:val="37"/>
  </w:num>
  <w:num w:numId="74">
    <w:abstractNumId w:val="103"/>
  </w:num>
  <w:num w:numId="75">
    <w:abstractNumId w:val="46"/>
  </w:num>
  <w:num w:numId="76">
    <w:abstractNumId w:val="81"/>
  </w:num>
  <w:num w:numId="77">
    <w:abstractNumId w:val="112"/>
  </w:num>
  <w:num w:numId="78">
    <w:abstractNumId w:val="65"/>
  </w:num>
  <w:num w:numId="79">
    <w:abstractNumId w:val="42"/>
  </w:num>
  <w:num w:numId="80">
    <w:abstractNumId w:val="63"/>
  </w:num>
  <w:num w:numId="81">
    <w:abstractNumId w:val="196"/>
  </w:num>
  <w:num w:numId="82">
    <w:abstractNumId w:val="23"/>
  </w:num>
  <w:num w:numId="83">
    <w:abstractNumId w:val="32"/>
  </w:num>
  <w:num w:numId="84">
    <w:abstractNumId w:val="8"/>
  </w:num>
  <w:num w:numId="85">
    <w:abstractNumId w:val="86"/>
  </w:num>
  <w:num w:numId="86">
    <w:abstractNumId w:val="184"/>
  </w:num>
  <w:num w:numId="87">
    <w:abstractNumId w:val="15"/>
  </w:num>
  <w:num w:numId="88">
    <w:abstractNumId w:val="153"/>
  </w:num>
  <w:num w:numId="89">
    <w:abstractNumId w:val="110"/>
  </w:num>
  <w:num w:numId="90">
    <w:abstractNumId w:val="93"/>
  </w:num>
  <w:num w:numId="91">
    <w:abstractNumId w:val="75"/>
  </w:num>
  <w:num w:numId="92">
    <w:abstractNumId w:val="130"/>
  </w:num>
  <w:num w:numId="93">
    <w:abstractNumId w:val="201"/>
  </w:num>
  <w:num w:numId="94">
    <w:abstractNumId w:val="121"/>
  </w:num>
  <w:num w:numId="95">
    <w:abstractNumId w:val="203"/>
  </w:num>
  <w:num w:numId="96">
    <w:abstractNumId w:val="78"/>
  </w:num>
  <w:num w:numId="97">
    <w:abstractNumId w:val="172"/>
  </w:num>
  <w:num w:numId="98">
    <w:abstractNumId w:val="85"/>
  </w:num>
  <w:num w:numId="99">
    <w:abstractNumId w:val="105"/>
  </w:num>
  <w:num w:numId="100">
    <w:abstractNumId w:val="151"/>
  </w:num>
  <w:num w:numId="101">
    <w:abstractNumId w:val="109"/>
  </w:num>
  <w:num w:numId="102">
    <w:abstractNumId w:val="176"/>
  </w:num>
  <w:num w:numId="103">
    <w:abstractNumId w:val="26"/>
  </w:num>
  <w:num w:numId="104">
    <w:abstractNumId w:val="55"/>
  </w:num>
  <w:num w:numId="105">
    <w:abstractNumId w:val="206"/>
  </w:num>
  <w:num w:numId="106">
    <w:abstractNumId w:val="56"/>
  </w:num>
  <w:num w:numId="107">
    <w:abstractNumId w:val="88"/>
  </w:num>
  <w:num w:numId="108">
    <w:abstractNumId w:val="127"/>
  </w:num>
  <w:num w:numId="109">
    <w:abstractNumId w:val="147"/>
  </w:num>
  <w:num w:numId="110">
    <w:abstractNumId w:val="114"/>
  </w:num>
  <w:num w:numId="111">
    <w:abstractNumId w:val="101"/>
  </w:num>
  <w:num w:numId="112">
    <w:abstractNumId w:val="68"/>
  </w:num>
  <w:num w:numId="113">
    <w:abstractNumId w:val="83"/>
  </w:num>
  <w:num w:numId="114">
    <w:abstractNumId w:val="1"/>
  </w:num>
  <w:num w:numId="115">
    <w:abstractNumId w:val="189"/>
  </w:num>
  <w:num w:numId="116">
    <w:abstractNumId w:val="21"/>
  </w:num>
  <w:num w:numId="117">
    <w:abstractNumId w:val="144"/>
  </w:num>
  <w:num w:numId="118">
    <w:abstractNumId w:val="108"/>
  </w:num>
  <w:num w:numId="119">
    <w:abstractNumId w:val="140"/>
  </w:num>
  <w:num w:numId="120">
    <w:abstractNumId w:val="169"/>
  </w:num>
  <w:num w:numId="121">
    <w:abstractNumId w:val="5"/>
  </w:num>
  <w:num w:numId="122">
    <w:abstractNumId w:val="182"/>
  </w:num>
  <w:num w:numId="123">
    <w:abstractNumId w:val="113"/>
  </w:num>
  <w:num w:numId="124">
    <w:abstractNumId w:val="48"/>
  </w:num>
  <w:num w:numId="125">
    <w:abstractNumId w:val="59"/>
  </w:num>
  <w:num w:numId="126">
    <w:abstractNumId w:val="133"/>
  </w:num>
  <w:num w:numId="127">
    <w:abstractNumId w:val="12"/>
  </w:num>
  <w:num w:numId="128">
    <w:abstractNumId w:val="154"/>
  </w:num>
  <w:num w:numId="129">
    <w:abstractNumId w:val="22"/>
  </w:num>
  <w:num w:numId="130">
    <w:abstractNumId w:val="102"/>
  </w:num>
  <w:num w:numId="131">
    <w:abstractNumId w:val="152"/>
  </w:num>
  <w:num w:numId="132">
    <w:abstractNumId w:val="9"/>
  </w:num>
  <w:num w:numId="133">
    <w:abstractNumId w:val="132"/>
  </w:num>
  <w:num w:numId="134">
    <w:abstractNumId w:val="162"/>
  </w:num>
  <w:num w:numId="135">
    <w:abstractNumId w:val="194"/>
  </w:num>
  <w:num w:numId="136">
    <w:abstractNumId w:val="179"/>
  </w:num>
  <w:num w:numId="137">
    <w:abstractNumId w:val="208"/>
  </w:num>
  <w:num w:numId="138">
    <w:abstractNumId w:val="149"/>
  </w:num>
  <w:num w:numId="139">
    <w:abstractNumId w:val="198"/>
  </w:num>
  <w:num w:numId="140">
    <w:abstractNumId w:val="77"/>
  </w:num>
  <w:num w:numId="141">
    <w:abstractNumId w:val="24"/>
  </w:num>
  <w:num w:numId="142">
    <w:abstractNumId w:val="195"/>
  </w:num>
  <w:num w:numId="143">
    <w:abstractNumId w:val="168"/>
  </w:num>
  <w:num w:numId="144">
    <w:abstractNumId w:val="60"/>
  </w:num>
  <w:num w:numId="145">
    <w:abstractNumId w:val="84"/>
  </w:num>
  <w:num w:numId="146">
    <w:abstractNumId w:val="13"/>
  </w:num>
  <w:num w:numId="147">
    <w:abstractNumId w:val="134"/>
  </w:num>
  <w:num w:numId="148">
    <w:abstractNumId w:val="111"/>
  </w:num>
  <w:num w:numId="149">
    <w:abstractNumId w:val="82"/>
  </w:num>
  <w:num w:numId="150">
    <w:abstractNumId w:val="53"/>
  </w:num>
  <w:num w:numId="151">
    <w:abstractNumId w:val="181"/>
  </w:num>
  <w:num w:numId="152">
    <w:abstractNumId w:val="120"/>
  </w:num>
  <w:num w:numId="153">
    <w:abstractNumId w:val="145"/>
  </w:num>
  <w:num w:numId="154">
    <w:abstractNumId w:val="7"/>
  </w:num>
  <w:num w:numId="155">
    <w:abstractNumId w:val="106"/>
  </w:num>
  <w:num w:numId="156">
    <w:abstractNumId w:val="51"/>
  </w:num>
  <w:num w:numId="157">
    <w:abstractNumId w:val="200"/>
  </w:num>
  <w:num w:numId="158">
    <w:abstractNumId w:val="20"/>
  </w:num>
  <w:num w:numId="159">
    <w:abstractNumId w:val="123"/>
  </w:num>
  <w:num w:numId="160">
    <w:abstractNumId w:val="19"/>
  </w:num>
  <w:num w:numId="161">
    <w:abstractNumId w:val="35"/>
  </w:num>
  <w:num w:numId="162">
    <w:abstractNumId w:val="18"/>
  </w:num>
  <w:num w:numId="163">
    <w:abstractNumId w:val="148"/>
  </w:num>
  <w:num w:numId="164">
    <w:abstractNumId w:val="67"/>
  </w:num>
  <w:num w:numId="165">
    <w:abstractNumId w:val="66"/>
  </w:num>
  <w:num w:numId="166">
    <w:abstractNumId w:val="41"/>
  </w:num>
  <w:num w:numId="167">
    <w:abstractNumId w:val="137"/>
  </w:num>
  <w:num w:numId="168">
    <w:abstractNumId w:val="122"/>
  </w:num>
  <w:num w:numId="169">
    <w:abstractNumId w:val="131"/>
  </w:num>
  <w:num w:numId="170">
    <w:abstractNumId w:val="30"/>
  </w:num>
  <w:num w:numId="171">
    <w:abstractNumId w:val="14"/>
  </w:num>
  <w:num w:numId="172">
    <w:abstractNumId w:val="207"/>
  </w:num>
  <w:num w:numId="173">
    <w:abstractNumId w:val="161"/>
  </w:num>
  <w:num w:numId="174">
    <w:abstractNumId w:val="89"/>
  </w:num>
  <w:num w:numId="175">
    <w:abstractNumId w:val="135"/>
  </w:num>
  <w:num w:numId="176">
    <w:abstractNumId w:val="128"/>
  </w:num>
  <w:num w:numId="177">
    <w:abstractNumId w:val="178"/>
  </w:num>
  <w:num w:numId="178">
    <w:abstractNumId w:val="177"/>
  </w:num>
  <w:num w:numId="179">
    <w:abstractNumId w:val="16"/>
  </w:num>
  <w:num w:numId="180">
    <w:abstractNumId w:val="6"/>
  </w:num>
  <w:num w:numId="181">
    <w:abstractNumId w:val="73"/>
  </w:num>
  <w:num w:numId="182">
    <w:abstractNumId w:val="155"/>
  </w:num>
  <w:num w:numId="183">
    <w:abstractNumId w:val="126"/>
  </w:num>
  <w:num w:numId="184">
    <w:abstractNumId w:val="164"/>
  </w:num>
  <w:num w:numId="185">
    <w:abstractNumId w:val="80"/>
  </w:num>
  <w:num w:numId="186">
    <w:abstractNumId w:val="94"/>
  </w:num>
  <w:num w:numId="187">
    <w:abstractNumId w:val="107"/>
  </w:num>
  <w:num w:numId="188">
    <w:abstractNumId w:val="95"/>
  </w:num>
  <w:num w:numId="189">
    <w:abstractNumId w:val="139"/>
  </w:num>
  <w:num w:numId="190">
    <w:abstractNumId w:val="70"/>
  </w:num>
  <w:num w:numId="191">
    <w:abstractNumId w:val="0"/>
  </w:num>
  <w:num w:numId="192">
    <w:abstractNumId w:val="72"/>
  </w:num>
  <w:num w:numId="193">
    <w:abstractNumId w:val="71"/>
  </w:num>
  <w:num w:numId="194">
    <w:abstractNumId w:val="44"/>
  </w:num>
  <w:num w:numId="195">
    <w:abstractNumId w:val="150"/>
  </w:num>
  <w:num w:numId="196">
    <w:abstractNumId w:val="116"/>
  </w:num>
  <w:num w:numId="197">
    <w:abstractNumId w:val="136"/>
  </w:num>
  <w:num w:numId="198">
    <w:abstractNumId w:val="180"/>
  </w:num>
  <w:num w:numId="199">
    <w:abstractNumId w:val="43"/>
  </w:num>
  <w:num w:numId="200">
    <w:abstractNumId w:val="39"/>
  </w:num>
  <w:num w:numId="201">
    <w:abstractNumId w:val="190"/>
  </w:num>
  <w:num w:numId="202">
    <w:abstractNumId w:val="64"/>
  </w:num>
  <w:num w:numId="203">
    <w:abstractNumId w:val="31"/>
  </w:num>
  <w:num w:numId="204">
    <w:abstractNumId w:val="25"/>
  </w:num>
  <w:num w:numId="205">
    <w:abstractNumId w:val="158"/>
  </w:num>
  <w:num w:numId="206">
    <w:abstractNumId w:val="47"/>
  </w:num>
  <w:num w:numId="207">
    <w:abstractNumId w:val="146"/>
  </w:num>
  <w:num w:numId="208">
    <w:abstractNumId w:val="49"/>
  </w:num>
  <w:num w:numId="209">
    <w:abstractNumId w:val="9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ang yidan">
    <w15:presenceInfo w15:providerId="WPS Office" w15:userId="2151202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9"/>
  <w:bordersDoNotSurroundHeader w:val="0"/>
  <w:bordersDoNotSurroundFooter w:val="0"/>
  <w:documentProtection w:enforcement="0"/>
  <w:defaultTabStop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4D"/>
    <w:rsid w:val="00000218"/>
    <w:rsid w:val="00001912"/>
    <w:rsid w:val="00002862"/>
    <w:rsid w:val="00003EF3"/>
    <w:rsid w:val="00007109"/>
    <w:rsid w:val="00007518"/>
    <w:rsid w:val="00007850"/>
    <w:rsid w:val="00010EBF"/>
    <w:rsid w:val="00012908"/>
    <w:rsid w:val="00016916"/>
    <w:rsid w:val="000214DD"/>
    <w:rsid w:val="00036519"/>
    <w:rsid w:val="00037372"/>
    <w:rsid w:val="00053327"/>
    <w:rsid w:val="00055152"/>
    <w:rsid w:val="00055B16"/>
    <w:rsid w:val="00056755"/>
    <w:rsid w:val="000567AC"/>
    <w:rsid w:val="00062145"/>
    <w:rsid w:val="00071E24"/>
    <w:rsid w:val="000722E4"/>
    <w:rsid w:val="0007437F"/>
    <w:rsid w:val="00085C95"/>
    <w:rsid w:val="0008769D"/>
    <w:rsid w:val="00087935"/>
    <w:rsid w:val="000924FF"/>
    <w:rsid w:val="00092C60"/>
    <w:rsid w:val="0009701A"/>
    <w:rsid w:val="000A1223"/>
    <w:rsid w:val="000C09C0"/>
    <w:rsid w:val="000C1CD1"/>
    <w:rsid w:val="000C5500"/>
    <w:rsid w:val="000D0D38"/>
    <w:rsid w:val="000D39D7"/>
    <w:rsid w:val="000D68CE"/>
    <w:rsid w:val="000E46DE"/>
    <w:rsid w:val="000E4FF7"/>
    <w:rsid w:val="000F2BE1"/>
    <w:rsid w:val="00106623"/>
    <w:rsid w:val="00110554"/>
    <w:rsid w:val="00110FB3"/>
    <w:rsid w:val="00117A43"/>
    <w:rsid w:val="00117CB0"/>
    <w:rsid w:val="001230D6"/>
    <w:rsid w:val="00123211"/>
    <w:rsid w:val="001240E6"/>
    <w:rsid w:val="00124593"/>
    <w:rsid w:val="001247AD"/>
    <w:rsid w:val="00132A36"/>
    <w:rsid w:val="001347C6"/>
    <w:rsid w:val="00137564"/>
    <w:rsid w:val="00144306"/>
    <w:rsid w:val="00144492"/>
    <w:rsid w:val="001473A8"/>
    <w:rsid w:val="00147FC2"/>
    <w:rsid w:val="00152224"/>
    <w:rsid w:val="00156DA2"/>
    <w:rsid w:val="00157021"/>
    <w:rsid w:val="00161F5E"/>
    <w:rsid w:val="00162000"/>
    <w:rsid w:val="00162D25"/>
    <w:rsid w:val="0016419B"/>
    <w:rsid w:val="001663CF"/>
    <w:rsid w:val="00174800"/>
    <w:rsid w:val="001755D4"/>
    <w:rsid w:val="00176545"/>
    <w:rsid w:val="001774F8"/>
    <w:rsid w:val="00181657"/>
    <w:rsid w:val="00181F28"/>
    <w:rsid w:val="001942E9"/>
    <w:rsid w:val="001A1F9B"/>
    <w:rsid w:val="001A3FB9"/>
    <w:rsid w:val="001A5504"/>
    <w:rsid w:val="001A6BA0"/>
    <w:rsid w:val="001B034A"/>
    <w:rsid w:val="001B107C"/>
    <w:rsid w:val="001B3BBE"/>
    <w:rsid w:val="001B4E8B"/>
    <w:rsid w:val="001B7E35"/>
    <w:rsid w:val="001C217D"/>
    <w:rsid w:val="001C40ED"/>
    <w:rsid w:val="001C5484"/>
    <w:rsid w:val="001D14D9"/>
    <w:rsid w:val="001D1AC3"/>
    <w:rsid w:val="001D6D80"/>
    <w:rsid w:val="001E002D"/>
    <w:rsid w:val="001E09E9"/>
    <w:rsid w:val="001E4654"/>
    <w:rsid w:val="001E4944"/>
    <w:rsid w:val="001E51BB"/>
    <w:rsid w:val="001F1621"/>
    <w:rsid w:val="00200B1D"/>
    <w:rsid w:val="002039AF"/>
    <w:rsid w:val="00203F8B"/>
    <w:rsid w:val="002042B6"/>
    <w:rsid w:val="00206063"/>
    <w:rsid w:val="00206586"/>
    <w:rsid w:val="002122A4"/>
    <w:rsid w:val="00214FAC"/>
    <w:rsid w:val="002164BD"/>
    <w:rsid w:val="00217E71"/>
    <w:rsid w:val="00220476"/>
    <w:rsid w:val="00225B44"/>
    <w:rsid w:val="002267EC"/>
    <w:rsid w:val="00227768"/>
    <w:rsid w:val="002303E3"/>
    <w:rsid w:val="00231C12"/>
    <w:rsid w:val="00232930"/>
    <w:rsid w:val="00232FD9"/>
    <w:rsid w:val="0023629A"/>
    <w:rsid w:val="00244056"/>
    <w:rsid w:val="0024408C"/>
    <w:rsid w:val="002441AA"/>
    <w:rsid w:val="002462A1"/>
    <w:rsid w:val="0024799E"/>
    <w:rsid w:val="0025026F"/>
    <w:rsid w:val="00251EC4"/>
    <w:rsid w:val="002532CA"/>
    <w:rsid w:val="0025380D"/>
    <w:rsid w:val="0025479E"/>
    <w:rsid w:val="00255441"/>
    <w:rsid w:val="00256E82"/>
    <w:rsid w:val="00257CB8"/>
    <w:rsid w:val="00260E25"/>
    <w:rsid w:val="002619AC"/>
    <w:rsid w:val="002622C1"/>
    <w:rsid w:val="00270631"/>
    <w:rsid w:val="00270A73"/>
    <w:rsid w:val="002719C7"/>
    <w:rsid w:val="00272E5A"/>
    <w:rsid w:val="00275653"/>
    <w:rsid w:val="00275CAE"/>
    <w:rsid w:val="00276685"/>
    <w:rsid w:val="00277D74"/>
    <w:rsid w:val="00280711"/>
    <w:rsid w:val="002810FE"/>
    <w:rsid w:val="00282F14"/>
    <w:rsid w:val="00286663"/>
    <w:rsid w:val="002878BD"/>
    <w:rsid w:val="0029070C"/>
    <w:rsid w:val="00292410"/>
    <w:rsid w:val="00292A2C"/>
    <w:rsid w:val="002947FD"/>
    <w:rsid w:val="00297F2D"/>
    <w:rsid w:val="002A0830"/>
    <w:rsid w:val="002A1073"/>
    <w:rsid w:val="002A12E8"/>
    <w:rsid w:val="002A15C9"/>
    <w:rsid w:val="002A2E63"/>
    <w:rsid w:val="002A7483"/>
    <w:rsid w:val="002A7C41"/>
    <w:rsid w:val="002B47D4"/>
    <w:rsid w:val="002B63E8"/>
    <w:rsid w:val="002C024D"/>
    <w:rsid w:val="002C0D42"/>
    <w:rsid w:val="002C148A"/>
    <w:rsid w:val="002C31F5"/>
    <w:rsid w:val="002C61C0"/>
    <w:rsid w:val="002C62B2"/>
    <w:rsid w:val="002D224D"/>
    <w:rsid w:val="002D41E2"/>
    <w:rsid w:val="002D672B"/>
    <w:rsid w:val="002E0206"/>
    <w:rsid w:val="002E14AD"/>
    <w:rsid w:val="002E26EB"/>
    <w:rsid w:val="002E505C"/>
    <w:rsid w:val="002F2617"/>
    <w:rsid w:val="00302419"/>
    <w:rsid w:val="00305A3C"/>
    <w:rsid w:val="003118FE"/>
    <w:rsid w:val="003132F9"/>
    <w:rsid w:val="00314268"/>
    <w:rsid w:val="00321CC3"/>
    <w:rsid w:val="0032236E"/>
    <w:rsid w:val="0032308B"/>
    <w:rsid w:val="00325D1D"/>
    <w:rsid w:val="0032718D"/>
    <w:rsid w:val="00330DE4"/>
    <w:rsid w:val="003322AB"/>
    <w:rsid w:val="00333D71"/>
    <w:rsid w:val="00333E2F"/>
    <w:rsid w:val="00340513"/>
    <w:rsid w:val="00343FE3"/>
    <w:rsid w:val="00346145"/>
    <w:rsid w:val="00357DCE"/>
    <w:rsid w:val="00360237"/>
    <w:rsid w:val="003620CC"/>
    <w:rsid w:val="00365571"/>
    <w:rsid w:val="003676AC"/>
    <w:rsid w:val="00373538"/>
    <w:rsid w:val="00373F92"/>
    <w:rsid w:val="00374048"/>
    <w:rsid w:val="00375C2B"/>
    <w:rsid w:val="003763B7"/>
    <w:rsid w:val="00380973"/>
    <w:rsid w:val="00381CAB"/>
    <w:rsid w:val="00381D0A"/>
    <w:rsid w:val="00385074"/>
    <w:rsid w:val="00392D9C"/>
    <w:rsid w:val="00394C74"/>
    <w:rsid w:val="00394F43"/>
    <w:rsid w:val="003A3491"/>
    <w:rsid w:val="003A4C6D"/>
    <w:rsid w:val="003A5156"/>
    <w:rsid w:val="003A7923"/>
    <w:rsid w:val="003A7F32"/>
    <w:rsid w:val="003B22FD"/>
    <w:rsid w:val="003B2640"/>
    <w:rsid w:val="003B4494"/>
    <w:rsid w:val="003B584B"/>
    <w:rsid w:val="003B5EC0"/>
    <w:rsid w:val="003B7918"/>
    <w:rsid w:val="003B7D1B"/>
    <w:rsid w:val="003C2E25"/>
    <w:rsid w:val="003D29CC"/>
    <w:rsid w:val="003D5736"/>
    <w:rsid w:val="003D749B"/>
    <w:rsid w:val="003E0267"/>
    <w:rsid w:val="003E2A1B"/>
    <w:rsid w:val="003F00A7"/>
    <w:rsid w:val="003F0FC3"/>
    <w:rsid w:val="003F5424"/>
    <w:rsid w:val="003F5D90"/>
    <w:rsid w:val="004004A3"/>
    <w:rsid w:val="00401687"/>
    <w:rsid w:val="00402C64"/>
    <w:rsid w:val="004056E9"/>
    <w:rsid w:val="00407196"/>
    <w:rsid w:val="00413A24"/>
    <w:rsid w:val="004156AC"/>
    <w:rsid w:val="00415887"/>
    <w:rsid w:val="004168B0"/>
    <w:rsid w:val="004168E3"/>
    <w:rsid w:val="00416F07"/>
    <w:rsid w:val="00417236"/>
    <w:rsid w:val="004209BA"/>
    <w:rsid w:val="00421B46"/>
    <w:rsid w:val="00430ED4"/>
    <w:rsid w:val="00432E59"/>
    <w:rsid w:val="0043431D"/>
    <w:rsid w:val="00434A52"/>
    <w:rsid w:val="0043553B"/>
    <w:rsid w:val="00437517"/>
    <w:rsid w:val="0044080E"/>
    <w:rsid w:val="00443FB6"/>
    <w:rsid w:val="0044634C"/>
    <w:rsid w:val="00447D91"/>
    <w:rsid w:val="0045075D"/>
    <w:rsid w:val="00452314"/>
    <w:rsid w:val="00452F88"/>
    <w:rsid w:val="00453C20"/>
    <w:rsid w:val="004548B7"/>
    <w:rsid w:val="00457239"/>
    <w:rsid w:val="0046184D"/>
    <w:rsid w:val="00466C2A"/>
    <w:rsid w:val="004670FE"/>
    <w:rsid w:val="00471367"/>
    <w:rsid w:val="0047370A"/>
    <w:rsid w:val="0047604B"/>
    <w:rsid w:val="0047610A"/>
    <w:rsid w:val="00476E2D"/>
    <w:rsid w:val="0048282C"/>
    <w:rsid w:val="00482FB8"/>
    <w:rsid w:val="00484B57"/>
    <w:rsid w:val="00490F63"/>
    <w:rsid w:val="0049187B"/>
    <w:rsid w:val="004919BF"/>
    <w:rsid w:val="0049210E"/>
    <w:rsid w:val="00493B37"/>
    <w:rsid w:val="004958EA"/>
    <w:rsid w:val="00496D08"/>
    <w:rsid w:val="004A0ED3"/>
    <w:rsid w:val="004A458A"/>
    <w:rsid w:val="004B14D3"/>
    <w:rsid w:val="004B2485"/>
    <w:rsid w:val="004B3106"/>
    <w:rsid w:val="004B4878"/>
    <w:rsid w:val="004B54B2"/>
    <w:rsid w:val="004B6495"/>
    <w:rsid w:val="004B65C3"/>
    <w:rsid w:val="004B77DA"/>
    <w:rsid w:val="004C1A69"/>
    <w:rsid w:val="004C3CA7"/>
    <w:rsid w:val="004C55E1"/>
    <w:rsid w:val="004C7990"/>
    <w:rsid w:val="004D014F"/>
    <w:rsid w:val="004D4BC9"/>
    <w:rsid w:val="004E1F86"/>
    <w:rsid w:val="004E5F2B"/>
    <w:rsid w:val="004E61BB"/>
    <w:rsid w:val="004E6A36"/>
    <w:rsid w:val="004E7560"/>
    <w:rsid w:val="004F1192"/>
    <w:rsid w:val="004F389E"/>
    <w:rsid w:val="004F47DE"/>
    <w:rsid w:val="004F5474"/>
    <w:rsid w:val="00501103"/>
    <w:rsid w:val="005018ED"/>
    <w:rsid w:val="00503335"/>
    <w:rsid w:val="0050406F"/>
    <w:rsid w:val="0050430D"/>
    <w:rsid w:val="00506074"/>
    <w:rsid w:val="00512871"/>
    <w:rsid w:val="005155C4"/>
    <w:rsid w:val="00516950"/>
    <w:rsid w:val="005169F2"/>
    <w:rsid w:val="00526844"/>
    <w:rsid w:val="00530A72"/>
    <w:rsid w:val="005363CF"/>
    <w:rsid w:val="0053730F"/>
    <w:rsid w:val="005459F9"/>
    <w:rsid w:val="005477EA"/>
    <w:rsid w:val="005527C1"/>
    <w:rsid w:val="00553575"/>
    <w:rsid w:val="0055448E"/>
    <w:rsid w:val="005558E1"/>
    <w:rsid w:val="00555925"/>
    <w:rsid w:val="00560565"/>
    <w:rsid w:val="00560EBE"/>
    <w:rsid w:val="00563B77"/>
    <w:rsid w:val="005667A2"/>
    <w:rsid w:val="00572BD5"/>
    <w:rsid w:val="00574443"/>
    <w:rsid w:val="0057594A"/>
    <w:rsid w:val="005813E8"/>
    <w:rsid w:val="00581F5C"/>
    <w:rsid w:val="00582B6D"/>
    <w:rsid w:val="00582ED1"/>
    <w:rsid w:val="00583452"/>
    <w:rsid w:val="00587385"/>
    <w:rsid w:val="00590EB0"/>
    <w:rsid w:val="00592AB8"/>
    <w:rsid w:val="00594CE3"/>
    <w:rsid w:val="005963B1"/>
    <w:rsid w:val="005A027F"/>
    <w:rsid w:val="005A0A23"/>
    <w:rsid w:val="005A169A"/>
    <w:rsid w:val="005A34D7"/>
    <w:rsid w:val="005A7A03"/>
    <w:rsid w:val="005B193F"/>
    <w:rsid w:val="005B70BB"/>
    <w:rsid w:val="005C1467"/>
    <w:rsid w:val="005C18B8"/>
    <w:rsid w:val="005C22BA"/>
    <w:rsid w:val="005C3CD5"/>
    <w:rsid w:val="005C40E8"/>
    <w:rsid w:val="005C577C"/>
    <w:rsid w:val="005C6060"/>
    <w:rsid w:val="005C73DF"/>
    <w:rsid w:val="005D0EDD"/>
    <w:rsid w:val="005D18D0"/>
    <w:rsid w:val="005D20C1"/>
    <w:rsid w:val="005D2A7E"/>
    <w:rsid w:val="005D375C"/>
    <w:rsid w:val="005D7394"/>
    <w:rsid w:val="005D7FBC"/>
    <w:rsid w:val="005E055E"/>
    <w:rsid w:val="005E2E06"/>
    <w:rsid w:val="005E4694"/>
    <w:rsid w:val="005E54F5"/>
    <w:rsid w:val="005F36F5"/>
    <w:rsid w:val="005F5977"/>
    <w:rsid w:val="00604068"/>
    <w:rsid w:val="00611BDE"/>
    <w:rsid w:val="00614C9B"/>
    <w:rsid w:val="00615E04"/>
    <w:rsid w:val="0062053E"/>
    <w:rsid w:val="00622688"/>
    <w:rsid w:val="006230FE"/>
    <w:rsid w:val="00625BBB"/>
    <w:rsid w:val="006371DF"/>
    <w:rsid w:val="00642FB3"/>
    <w:rsid w:val="00643302"/>
    <w:rsid w:val="00645017"/>
    <w:rsid w:val="00650846"/>
    <w:rsid w:val="006538BD"/>
    <w:rsid w:val="006616ED"/>
    <w:rsid w:val="00663841"/>
    <w:rsid w:val="006638A1"/>
    <w:rsid w:val="00663FE3"/>
    <w:rsid w:val="006642A8"/>
    <w:rsid w:val="00664A2F"/>
    <w:rsid w:val="00664B20"/>
    <w:rsid w:val="00670E6E"/>
    <w:rsid w:val="00673436"/>
    <w:rsid w:val="00674FD4"/>
    <w:rsid w:val="00676DD0"/>
    <w:rsid w:val="00676E54"/>
    <w:rsid w:val="00681C5A"/>
    <w:rsid w:val="00683443"/>
    <w:rsid w:val="00683F73"/>
    <w:rsid w:val="0068500D"/>
    <w:rsid w:val="0068728B"/>
    <w:rsid w:val="006878C5"/>
    <w:rsid w:val="00687CFE"/>
    <w:rsid w:val="006916CF"/>
    <w:rsid w:val="00693B02"/>
    <w:rsid w:val="00696933"/>
    <w:rsid w:val="006A4EB7"/>
    <w:rsid w:val="006B1B71"/>
    <w:rsid w:val="006C0EFB"/>
    <w:rsid w:val="006C15A6"/>
    <w:rsid w:val="006C1A49"/>
    <w:rsid w:val="006C2E7F"/>
    <w:rsid w:val="006C382A"/>
    <w:rsid w:val="006C45EC"/>
    <w:rsid w:val="006C5F56"/>
    <w:rsid w:val="006C763B"/>
    <w:rsid w:val="006D1C9F"/>
    <w:rsid w:val="006D5207"/>
    <w:rsid w:val="006E08B8"/>
    <w:rsid w:val="006E2FF5"/>
    <w:rsid w:val="006E6A88"/>
    <w:rsid w:val="006E7169"/>
    <w:rsid w:val="006E7377"/>
    <w:rsid w:val="006F3BEF"/>
    <w:rsid w:val="006F4A51"/>
    <w:rsid w:val="006F4C1B"/>
    <w:rsid w:val="006F53C4"/>
    <w:rsid w:val="006F576E"/>
    <w:rsid w:val="006F6E56"/>
    <w:rsid w:val="006F6E9C"/>
    <w:rsid w:val="006F758D"/>
    <w:rsid w:val="007000A4"/>
    <w:rsid w:val="007003F6"/>
    <w:rsid w:val="00700FED"/>
    <w:rsid w:val="00704E60"/>
    <w:rsid w:val="00706CAF"/>
    <w:rsid w:val="00713F57"/>
    <w:rsid w:val="00714810"/>
    <w:rsid w:val="00721340"/>
    <w:rsid w:val="00722496"/>
    <w:rsid w:val="00727F1D"/>
    <w:rsid w:val="00731C3E"/>
    <w:rsid w:val="00732B76"/>
    <w:rsid w:val="00733F36"/>
    <w:rsid w:val="00734032"/>
    <w:rsid w:val="00740970"/>
    <w:rsid w:val="00740D45"/>
    <w:rsid w:val="00751134"/>
    <w:rsid w:val="007548CB"/>
    <w:rsid w:val="00760F70"/>
    <w:rsid w:val="00761112"/>
    <w:rsid w:val="0076255E"/>
    <w:rsid w:val="007630E8"/>
    <w:rsid w:val="00765799"/>
    <w:rsid w:val="00767E88"/>
    <w:rsid w:val="00771E1A"/>
    <w:rsid w:val="00773EC0"/>
    <w:rsid w:val="00774DCA"/>
    <w:rsid w:val="00782EB6"/>
    <w:rsid w:val="00787016"/>
    <w:rsid w:val="007901F2"/>
    <w:rsid w:val="00792B48"/>
    <w:rsid w:val="00792CB9"/>
    <w:rsid w:val="0079409F"/>
    <w:rsid w:val="0079427E"/>
    <w:rsid w:val="0079453B"/>
    <w:rsid w:val="00796785"/>
    <w:rsid w:val="007A3D33"/>
    <w:rsid w:val="007A3D84"/>
    <w:rsid w:val="007A7C31"/>
    <w:rsid w:val="007A7EB4"/>
    <w:rsid w:val="007A7EDA"/>
    <w:rsid w:val="007B27FF"/>
    <w:rsid w:val="007B4CF9"/>
    <w:rsid w:val="007B72A2"/>
    <w:rsid w:val="007C778D"/>
    <w:rsid w:val="007C77DA"/>
    <w:rsid w:val="007D06E7"/>
    <w:rsid w:val="007D3AD3"/>
    <w:rsid w:val="007D4541"/>
    <w:rsid w:val="007D6B62"/>
    <w:rsid w:val="007E7167"/>
    <w:rsid w:val="007F7949"/>
    <w:rsid w:val="0080430E"/>
    <w:rsid w:val="008062CA"/>
    <w:rsid w:val="008115A6"/>
    <w:rsid w:val="008132CB"/>
    <w:rsid w:val="008232CF"/>
    <w:rsid w:val="00823323"/>
    <w:rsid w:val="00823363"/>
    <w:rsid w:val="00824040"/>
    <w:rsid w:val="00825319"/>
    <w:rsid w:val="00831FFC"/>
    <w:rsid w:val="00833111"/>
    <w:rsid w:val="00833E17"/>
    <w:rsid w:val="0084203E"/>
    <w:rsid w:val="0084639E"/>
    <w:rsid w:val="00846BDB"/>
    <w:rsid w:val="008477CA"/>
    <w:rsid w:val="00850AE4"/>
    <w:rsid w:val="00850DEC"/>
    <w:rsid w:val="00853B95"/>
    <w:rsid w:val="00856336"/>
    <w:rsid w:val="00857BFF"/>
    <w:rsid w:val="00860BC2"/>
    <w:rsid w:val="00862648"/>
    <w:rsid w:val="00866CF9"/>
    <w:rsid w:val="008716F2"/>
    <w:rsid w:val="008738E5"/>
    <w:rsid w:val="00873B61"/>
    <w:rsid w:val="00876DD3"/>
    <w:rsid w:val="00885261"/>
    <w:rsid w:val="0088553F"/>
    <w:rsid w:val="0088713E"/>
    <w:rsid w:val="00891202"/>
    <w:rsid w:val="00892EC2"/>
    <w:rsid w:val="008943B3"/>
    <w:rsid w:val="00896C73"/>
    <w:rsid w:val="00896D44"/>
    <w:rsid w:val="008A20B9"/>
    <w:rsid w:val="008A2AEB"/>
    <w:rsid w:val="008A589C"/>
    <w:rsid w:val="008A7AC0"/>
    <w:rsid w:val="008B309C"/>
    <w:rsid w:val="008D7C49"/>
    <w:rsid w:val="008E1522"/>
    <w:rsid w:val="008E48E8"/>
    <w:rsid w:val="008E5EF2"/>
    <w:rsid w:val="008F538E"/>
    <w:rsid w:val="008F597A"/>
    <w:rsid w:val="008F68F7"/>
    <w:rsid w:val="009028DE"/>
    <w:rsid w:val="0091124A"/>
    <w:rsid w:val="00911F5F"/>
    <w:rsid w:val="00921A1B"/>
    <w:rsid w:val="009233C2"/>
    <w:rsid w:val="0092722E"/>
    <w:rsid w:val="00927B58"/>
    <w:rsid w:val="00930F2A"/>
    <w:rsid w:val="0093644D"/>
    <w:rsid w:val="0093663F"/>
    <w:rsid w:val="00936E65"/>
    <w:rsid w:val="00940DA9"/>
    <w:rsid w:val="00951618"/>
    <w:rsid w:val="00953250"/>
    <w:rsid w:val="00954C9E"/>
    <w:rsid w:val="00955C8A"/>
    <w:rsid w:val="00960837"/>
    <w:rsid w:val="009610CB"/>
    <w:rsid w:val="00961614"/>
    <w:rsid w:val="00963FA5"/>
    <w:rsid w:val="00964D01"/>
    <w:rsid w:val="009710C5"/>
    <w:rsid w:val="0097149E"/>
    <w:rsid w:val="00971A8F"/>
    <w:rsid w:val="009731DE"/>
    <w:rsid w:val="0097770E"/>
    <w:rsid w:val="00980B1E"/>
    <w:rsid w:val="00983176"/>
    <w:rsid w:val="00983B6B"/>
    <w:rsid w:val="0098557D"/>
    <w:rsid w:val="00986349"/>
    <w:rsid w:val="009863D3"/>
    <w:rsid w:val="00987271"/>
    <w:rsid w:val="00990CB3"/>
    <w:rsid w:val="00991F45"/>
    <w:rsid w:val="00993D7B"/>
    <w:rsid w:val="009945AC"/>
    <w:rsid w:val="009A04A9"/>
    <w:rsid w:val="009A0F66"/>
    <w:rsid w:val="009A340B"/>
    <w:rsid w:val="009A485A"/>
    <w:rsid w:val="009A57B3"/>
    <w:rsid w:val="009A7624"/>
    <w:rsid w:val="009B7548"/>
    <w:rsid w:val="009C4458"/>
    <w:rsid w:val="009C4A4D"/>
    <w:rsid w:val="009C4DBE"/>
    <w:rsid w:val="009C54B9"/>
    <w:rsid w:val="009D04EC"/>
    <w:rsid w:val="009E04D4"/>
    <w:rsid w:val="009E56D9"/>
    <w:rsid w:val="009F049F"/>
    <w:rsid w:val="009F059B"/>
    <w:rsid w:val="009F169B"/>
    <w:rsid w:val="009F248C"/>
    <w:rsid w:val="009F5091"/>
    <w:rsid w:val="009F6A8F"/>
    <w:rsid w:val="00A01327"/>
    <w:rsid w:val="00A0226B"/>
    <w:rsid w:val="00A05D4F"/>
    <w:rsid w:val="00A074BA"/>
    <w:rsid w:val="00A10D50"/>
    <w:rsid w:val="00A122F8"/>
    <w:rsid w:val="00A1293A"/>
    <w:rsid w:val="00A12B4E"/>
    <w:rsid w:val="00A15486"/>
    <w:rsid w:val="00A15848"/>
    <w:rsid w:val="00A1795C"/>
    <w:rsid w:val="00A21F1C"/>
    <w:rsid w:val="00A22C01"/>
    <w:rsid w:val="00A23F1E"/>
    <w:rsid w:val="00A25A38"/>
    <w:rsid w:val="00A34B14"/>
    <w:rsid w:val="00A3541F"/>
    <w:rsid w:val="00A43CCE"/>
    <w:rsid w:val="00A44604"/>
    <w:rsid w:val="00A44F3D"/>
    <w:rsid w:val="00A51777"/>
    <w:rsid w:val="00A54CC8"/>
    <w:rsid w:val="00A55B4D"/>
    <w:rsid w:val="00A55DDE"/>
    <w:rsid w:val="00A56043"/>
    <w:rsid w:val="00A6155E"/>
    <w:rsid w:val="00A65043"/>
    <w:rsid w:val="00A6634E"/>
    <w:rsid w:val="00A705C7"/>
    <w:rsid w:val="00A70CE4"/>
    <w:rsid w:val="00A735A3"/>
    <w:rsid w:val="00A74751"/>
    <w:rsid w:val="00A74B47"/>
    <w:rsid w:val="00A74F43"/>
    <w:rsid w:val="00A77ED6"/>
    <w:rsid w:val="00A82157"/>
    <w:rsid w:val="00A82843"/>
    <w:rsid w:val="00A85469"/>
    <w:rsid w:val="00A90CEA"/>
    <w:rsid w:val="00A91016"/>
    <w:rsid w:val="00A91A82"/>
    <w:rsid w:val="00A92801"/>
    <w:rsid w:val="00A93E50"/>
    <w:rsid w:val="00A946D6"/>
    <w:rsid w:val="00A94975"/>
    <w:rsid w:val="00A94C10"/>
    <w:rsid w:val="00A97B94"/>
    <w:rsid w:val="00A97D87"/>
    <w:rsid w:val="00AA6C86"/>
    <w:rsid w:val="00AB5695"/>
    <w:rsid w:val="00AC042F"/>
    <w:rsid w:val="00AC05E2"/>
    <w:rsid w:val="00AC3E0F"/>
    <w:rsid w:val="00AC4D42"/>
    <w:rsid w:val="00AC4DDF"/>
    <w:rsid w:val="00AC6200"/>
    <w:rsid w:val="00AC720F"/>
    <w:rsid w:val="00AD10A6"/>
    <w:rsid w:val="00AD1240"/>
    <w:rsid w:val="00AD266F"/>
    <w:rsid w:val="00AD3B67"/>
    <w:rsid w:val="00AD4CA3"/>
    <w:rsid w:val="00AD4EA3"/>
    <w:rsid w:val="00AE04F0"/>
    <w:rsid w:val="00AE2609"/>
    <w:rsid w:val="00AE2E93"/>
    <w:rsid w:val="00AE529A"/>
    <w:rsid w:val="00AF0902"/>
    <w:rsid w:val="00AF36CE"/>
    <w:rsid w:val="00AF3BEF"/>
    <w:rsid w:val="00AF3F79"/>
    <w:rsid w:val="00AF6FA5"/>
    <w:rsid w:val="00AF7443"/>
    <w:rsid w:val="00B06287"/>
    <w:rsid w:val="00B13AB9"/>
    <w:rsid w:val="00B15ECA"/>
    <w:rsid w:val="00B16552"/>
    <w:rsid w:val="00B16D56"/>
    <w:rsid w:val="00B20698"/>
    <w:rsid w:val="00B24028"/>
    <w:rsid w:val="00B26861"/>
    <w:rsid w:val="00B26C7F"/>
    <w:rsid w:val="00B33D3A"/>
    <w:rsid w:val="00B36B29"/>
    <w:rsid w:val="00B400C2"/>
    <w:rsid w:val="00B412A3"/>
    <w:rsid w:val="00B44832"/>
    <w:rsid w:val="00B468FF"/>
    <w:rsid w:val="00B54B5C"/>
    <w:rsid w:val="00B57A95"/>
    <w:rsid w:val="00B63194"/>
    <w:rsid w:val="00B66029"/>
    <w:rsid w:val="00B769E0"/>
    <w:rsid w:val="00B76BDA"/>
    <w:rsid w:val="00B818F0"/>
    <w:rsid w:val="00B85699"/>
    <w:rsid w:val="00B879E8"/>
    <w:rsid w:val="00B87C6C"/>
    <w:rsid w:val="00B93FD3"/>
    <w:rsid w:val="00B95B57"/>
    <w:rsid w:val="00BA7FA6"/>
    <w:rsid w:val="00BB2B78"/>
    <w:rsid w:val="00BB5A68"/>
    <w:rsid w:val="00BB67C8"/>
    <w:rsid w:val="00BB7081"/>
    <w:rsid w:val="00BB7CE2"/>
    <w:rsid w:val="00BC3D01"/>
    <w:rsid w:val="00BC45AA"/>
    <w:rsid w:val="00BC6AEC"/>
    <w:rsid w:val="00BD0FD6"/>
    <w:rsid w:val="00BD1026"/>
    <w:rsid w:val="00BD1B64"/>
    <w:rsid w:val="00BD3F87"/>
    <w:rsid w:val="00BD4080"/>
    <w:rsid w:val="00BD77A7"/>
    <w:rsid w:val="00BD78A4"/>
    <w:rsid w:val="00BE25AE"/>
    <w:rsid w:val="00BE40D7"/>
    <w:rsid w:val="00BE457F"/>
    <w:rsid w:val="00BF136A"/>
    <w:rsid w:val="00BF4437"/>
    <w:rsid w:val="00BF57CF"/>
    <w:rsid w:val="00BF6213"/>
    <w:rsid w:val="00BF75DF"/>
    <w:rsid w:val="00C048BF"/>
    <w:rsid w:val="00C05847"/>
    <w:rsid w:val="00C065F6"/>
    <w:rsid w:val="00C07E58"/>
    <w:rsid w:val="00C11CB4"/>
    <w:rsid w:val="00C11FD5"/>
    <w:rsid w:val="00C17BC9"/>
    <w:rsid w:val="00C23B05"/>
    <w:rsid w:val="00C23FFF"/>
    <w:rsid w:val="00C254E5"/>
    <w:rsid w:val="00C268D0"/>
    <w:rsid w:val="00C26F3B"/>
    <w:rsid w:val="00C31069"/>
    <w:rsid w:val="00C316B0"/>
    <w:rsid w:val="00C32F30"/>
    <w:rsid w:val="00C35071"/>
    <w:rsid w:val="00C35F18"/>
    <w:rsid w:val="00C37959"/>
    <w:rsid w:val="00C40B06"/>
    <w:rsid w:val="00C51CD9"/>
    <w:rsid w:val="00C5547C"/>
    <w:rsid w:val="00C600C5"/>
    <w:rsid w:val="00C60D10"/>
    <w:rsid w:val="00C6317D"/>
    <w:rsid w:val="00C67098"/>
    <w:rsid w:val="00C73E1F"/>
    <w:rsid w:val="00C7447A"/>
    <w:rsid w:val="00C761EE"/>
    <w:rsid w:val="00C76F93"/>
    <w:rsid w:val="00C827A7"/>
    <w:rsid w:val="00C83620"/>
    <w:rsid w:val="00C8395B"/>
    <w:rsid w:val="00C86F1A"/>
    <w:rsid w:val="00C938E3"/>
    <w:rsid w:val="00C93DA5"/>
    <w:rsid w:val="00C93F88"/>
    <w:rsid w:val="00C9476F"/>
    <w:rsid w:val="00C94AD9"/>
    <w:rsid w:val="00C95ACE"/>
    <w:rsid w:val="00C97C0A"/>
    <w:rsid w:val="00CA157F"/>
    <w:rsid w:val="00CA45B3"/>
    <w:rsid w:val="00CA547D"/>
    <w:rsid w:val="00CA70A0"/>
    <w:rsid w:val="00CA725E"/>
    <w:rsid w:val="00CB0F7B"/>
    <w:rsid w:val="00CB24D2"/>
    <w:rsid w:val="00CB27D3"/>
    <w:rsid w:val="00CB4FCB"/>
    <w:rsid w:val="00CC06C4"/>
    <w:rsid w:val="00CC60BE"/>
    <w:rsid w:val="00CC7B31"/>
    <w:rsid w:val="00CD0ACE"/>
    <w:rsid w:val="00CD14B4"/>
    <w:rsid w:val="00CD3359"/>
    <w:rsid w:val="00CD65C9"/>
    <w:rsid w:val="00CD6E5E"/>
    <w:rsid w:val="00CE1FB8"/>
    <w:rsid w:val="00CF205F"/>
    <w:rsid w:val="00CF2374"/>
    <w:rsid w:val="00CF2B53"/>
    <w:rsid w:val="00CF55CB"/>
    <w:rsid w:val="00CF6023"/>
    <w:rsid w:val="00CF7501"/>
    <w:rsid w:val="00D0429A"/>
    <w:rsid w:val="00D15987"/>
    <w:rsid w:val="00D20816"/>
    <w:rsid w:val="00D20DE8"/>
    <w:rsid w:val="00D21436"/>
    <w:rsid w:val="00D21B78"/>
    <w:rsid w:val="00D21BD6"/>
    <w:rsid w:val="00D24B07"/>
    <w:rsid w:val="00D25C09"/>
    <w:rsid w:val="00D33C35"/>
    <w:rsid w:val="00D34624"/>
    <w:rsid w:val="00D34B55"/>
    <w:rsid w:val="00D35535"/>
    <w:rsid w:val="00D365D0"/>
    <w:rsid w:val="00D36F05"/>
    <w:rsid w:val="00D377ED"/>
    <w:rsid w:val="00D41989"/>
    <w:rsid w:val="00D42F59"/>
    <w:rsid w:val="00D51EAE"/>
    <w:rsid w:val="00D6043D"/>
    <w:rsid w:val="00D65C07"/>
    <w:rsid w:val="00D76330"/>
    <w:rsid w:val="00D806F1"/>
    <w:rsid w:val="00D81350"/>
    <w:rsid w:val="00D82038"/>
    <w:rsid w:val="00D834BB"/>
    <w:rsid w:val="00D8497A"/>
    <w:rsid w:val="00D87447"/>
    <w:rsid w:val="00D9080E"/>
    <w:rsid w:val="00D95453"/>
    <w:rsid w:val="00DA2215"/>
    <w:rsid w:val="00DA287F"/>
    <w:rsid w:val="00DA2F79"/>
    <w:rsid w:val="00DA3682"/>
    <w:rsid w:val="00DA37EB"/>
    <w:rsid w:val="00DA3B65"/>
    <w:rsid w:val="00DA6DB6"/>
    <w:rsid w:val="00DB00C4"/>
    <w:rsid w:val="00DB06CF"/>
    <w:rsid w:val="00DB5397"/>
    <w:rsid w:val="00DB5D10"/>
    <w:rsid w:val="00DC4FB8"/>
    <w:rsid w:val="00DD053F"/>
    <w:rsid w:val="00DD4737"/>
    <w:rsid w:val="00DD534A"/>
    <w:rsid w:val="00DE1F99"/>
    <w:rsid w:val="00DE3032"/>
    <w:rsid w:val="00DE50D5"/>
    <w:rsid w:val="00DF19E0"/>
    <w:rsid w:val="00DF4F9B"/>
    <w:rsid w:val="00E0000B"/>
    <w:rsid w:val="00E039B6"/>
    <w:rsid w:val="00E150C6"/>
    <w:rsid w:val="00E20002"/>
    <w:rsid w:val="00E226FF"/>
    <w:rsid w:val="00E23607"/>
    <w:rsid w:val="00E308E0"/>
    <w:rsid w:val="00E340CE"/>
    <w:rsid w:val="00E42BDA"/>
    <w:rsid w:val="00E42D5A"/>
    <w:rsid w:val="00E4317E"/>
    <w:rsid w:val="00E43766"/>
    <w:rsid w:val="00E452B5"/>
    <w:rsid w:val="00E4560F"/>
    <w:rsid w:val="00E53EBC"/>
    <w:rsid w:val="00E53F69"/>
    <w:rsid w:val="00E56B6C"/>
    <w:rsid w:val="00E57634"/>
    <w:rsid w:val="00E61781"/>
    <w:rsid w:val="00E63DA5"/>
    <w:rsid w:val="00E7321C"/>
    <w:rsid w:val="00E74178"/>
    <w:rsid w:val="00E74903"/>
    <w:rsid w:val="00E75474"/>
    <w:rsid w:val="00E76255"/>
    <w:rsid w:val="00E77A8C"/>
    <w:rsid w:val="00E77D6C"/>
    <w:rsid w:val="00E849A4"/>
    <w:rsid w:val="00E96E27"/>
    <w:rsid w:val="00EA3A9F"/>
    <w:rsid w:val="00EA7EE7"/>
    <w:rsid w:val="00EB5042"/>
    <w:rsid w:val="00EB7C69"/>
    <w:rsid w:val="00EB7FAA"/>
    <w:rsid w:val="00EC080B"/>
    <w:rsid w:val="00EC3FB8"/>
    <w:rsid w:val="00ED0EBB"/>
    <w:rsid w:val="00ED28D9"/>
    <w:rsid w:val="00ED38FB"/>
    <w:rsid w:val="00ED6B1C"/>
    <w:rsid w:val="00ED7335"/>
    <w:rsid w:val="00EE2750"/>
    <w:rsid w:val="00EE40B0"/>
    <w:rsid w:val="00EE6D00"/>
    <w:rsid w:val="00EE6F9B"/>
    <w:rsid w:val="00EE79C5"/>
    <w:rsid w:val="00EF05C0"/>
    <w:rsid w:val="00EF07D2"/>
    <w:rsid w:val="00EF5E20"/>
    <w:rsid w:val="00EF647F"/>
    <w:rsid w:val="00F005FB"/>
    <w:rsid w:val="00F01C5D"/>
    <w:rsid w:val="00F06461"/>
    <w:rsid w:val="00F11ED5"/>
    <w:rsid w:val="00F12690"/>
    <w:rsid w:val="00F14401"/>
    <w:rsid w:val="00F1485A"/>
    <w:rsid w:val="00F16708"/>
    <w:rsid w:val="00F21297"/>
    <w:rsid w:val="00F21CFB"/>
    <w:rsid w:val="00F2424F"/>
    <w:rsid w:val="00F303EA"/>
    <w:rsid w:val="00F3056E"/>
    <w:rsid w:val="00F312B8"/>
    <w:rsid w:val="00F313E5"/>
    <w:rsid w:val="00F31741"/>
    <w:rsid w:val="00F31CBD"/>
    <w:rsid w:val="00F33CFE"/>
    <w:rsid w:val="00F34EBD"/>
    <w:rsid w:val="00F354F8"/>
    <w:rsid w:val="00F36E31"/>
    <w:rsid w:val="00F37259"/>
    <w:rsid w:val="00F43BEE"/>
    <w:rsid w:val="00F50DC3"/>
    <w:rsid w:val="00F51352"/>
    <w:rsid w:val="00F516B6"/>
    <w:rsid w:val="00F533CE"/>
    <w:rsid w:val="00F54B89"/>
    <w:rsid w:val="00F54BF9"/>
    <w:rsid w:val="00F54C9E"/>
    <w:rsid w:val="00F54E15"/>
    <w:rsid w:val="00F5567E"/>
    <w:rsid w:val="00F55809"/>
    <w:rsid w:val="00F55C7D"/>
    <w:rsid w:val="00F5616E"/>
    <w:rsid w:val="00F6437E"/>
    <w:rsid w:val="00F64DC5"/>
    <w:rsid w:val="00F6576E"/>
    <w:rsid w:val="00F67219"/>
    <w:rsid w:val="00F82A6D"/>
    <w:rsid w:val="00F84EE4"/>
    <w:rsid w:val="00F85070"/>
    <w:rsid w:val="00F8636D"/>
    <w:rsid w:val="00F87DB9"/>
    <w:rsid w:val="00F908DE"/>
    <w:rsid w:val="00F96A0B"/>
    <w:rsid w:val="00FA031C"/>
    <w:rsid w:val="00FA22FE"/>
    <w:rsid w:val="00FA2C52"/>
    <w:rsid w:val="00FA7310"/>
    <w:rsid w:val="00FB4688"/>
    <w:rsid w:val="00FB5C0B"/>
    <w:rsid w:val="00FC03FB"/>
    <w:rsid w:val="00FC3F3A"/>
    <w:rsid w:val="00FC69D4"/>
    <w:rsid w:val="00FC6B85"/>
    <w:rsid w:val="00FD5A25"/>
    <w:rsid w:val="00FD7B2C"/>
    <w:rsid w:val="00FE2496"/>
    <w:rsid w:val="00FE7EF5"/>
    <w:rsid w:val="00FF090F"/>
    <w:rsid w:val="00FF34A8"/>
    <w:rsid w:val="00FF39BD"/>
    <w:rsid w:val="00FF3A63"/>
    <w:rsid w:val="00FF70CD"/>
    <w:rsid w:val="00FF7F2C"/>
    <w:rsid w:val="33EB93EA"/>
    <w:rsid w:val="67757265"/>
    <w:rsid w:val="6D9FD746"/>
    <w:rsid w:val="75FC271D"/>
    <w:rsid w:val="75FF04AA"/>
    <w:rsid w:val="77077510"/>
    <w:rsid w:val="7738D576"/>
    <w:rsid w:val="7A7D7AD9"/>
    <w:rsid w:val="7DDE36FA"/>
    <w:rsid w:val="B8CB31C9"/>
    <w:rsid w:val="BEDEC977"/>
    <w:rsid w:val="DDEEEA68"/>
    <w:rsid w:val="EBB86ACD"/>
    <w:rsid w:val="FEE7616F"/>
    <w:rsid w:val="FFBFFCEB"/>
    <w:rsid w:val="FFFBC2E3"/>
    <w:rsid w:val="FFFFF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HTML Preformatted"/>
    <w:basedOn w:val="1"/>
    <w:link w:val="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三线表"/>
    <w:basedOn w:val="3"/>
    <w:qFormat/>
    <w:uiPriority w:val="99"/>
    <w:tblPr>
      <w:tblBorders>
        <w:top w:val="single" w:color="auto" w:sz="12" w:space="0"/>
        <w:bottom w:val="single" w:color="auto" w:sz="12" w:space="0"/>
      </w:tblBorders>
    </w:tblPr>
    <w:tblStylePr w:type="firstRow">
      <w:rPr>
        <w:rFonts w:eastAsia="宋体"/>
      </w:rPr>
      <w:tcPr>
        <w:tcBorders>
          <w:top w:val="single" w:color="auto" w:sz="12" w:space="0"/>
          <w:bottom w:val="single" w:color="auto" w:sz="4" w:space="0"/>
        </w:tcBorders>
      </w:tcPr>
    </w:tblStylePr>
  </w:style>
  <w:style w:type="table" w:customStyle="1" w:styleId="7">
    <w:name w:val="样式1"/>
    <w:basedOn w:val="3"/>
    <w:qFormat/>
    <w:uiPriority w:val="99"/>
    <w:tblPr>
      <w:tblBorders>
        <w:bottom w:val="single" w:color="auto" w:sz="12" w:space="0"/>
      </w:tblBorders>
    </w:tblPr>
    <w:tblStylePr w:type="firstRow">
      <w:pPr>
        <w:wordWrap/>
        <w:spacing w:line="360" w:lineRule="auto"/>
      </w:pPr>
      <w:tcPr>
        <w:tcBorders>
          <w:top w:val="single" w:color="auto" w:sz="12" w:space="0"/>
          <w:left w:val="nil"/>
          <w:bottom w:val="single" w:color="auto" w:sz="4" w:space="0"/>
          <w:right w:val="nil"/>
          <w:insideH w:val="nil"/>
          <w:insideV w:val="nil"/>
        </w:tcBorders>
      </w:tcPr>
    </w:tblStylePr>
    <w:tblStylePr w:type="lastRow">
      <w:tcPr>
        <w:tcBorders>
          <w:bottom w:val="single" w:color="auto" w:sz="12" w:space="0"/>
        </w:tcBorders>
      </w:tcPr>
    </w:tblStylePr>
  </w:style>
  <w:style w:type="paragraph" w:customStyle="1" w:styleId="8">
    <w:name w:val="List Paragraph"/>
    <w:basedOn w:val="1"/>
    <w:link w:val="11"/>
    <w:qFormat/>
    <w:uiPriority w:val="34"/>
    <w:pPr>
      <w:ind w:firstLine="420" w:firstLineChars="200"/>
    </w:pPr>
  </w:style>
  <w:style w:type="character" w:customStyle="1" w:styleId="9">
    <w:name w:val="HTML 预设格式 字符"/>
    <w:basedOn w:val="2"/>
    <w:link w:val="4"/>
    <w:qFormat/>
    <w:uiPriority w:val="99"/>
    <w:rPr>
      <w:rFonts w:ascii="宋体" w:hAnsi="宋体" w:eastAsia="宋体" w:cs="宋体"/>
      <w:kern w:val="0"/>
      <w:sz w:val="24"/>
      <w:szCs w:val="24"/>
    </w:rPr>
  </w:style>
  <w:style w:type="paragraph" w:customStyle="1" w:styleId="10">
    <w:name w:val="MTDisplayEquation"/>
    <w:basedOn w:val="8"/>
    <w:next w:val="1"/>
    <w:link w:val="12"/>
    <w:qFormat/>
    <w:uiPriority w:val="0"/>
    <w:pPr>
      <w:numPr>
        <w:ilvl w:val="0"/>
        <w:numId w:val="1"/>
      </w:numPr>
      <w:tabs>
        <w:tab w:val="center" w:pos="4360"/>
        <w:tab w:val="right" w:pos="8300"/>
      </w:tabs>
      <w:ind w:firstLine="0" w:firstLineChars="0"/>
    </w:pPr>
    <w:rPr>
      <w:rFonts w:ascii="宋体" w:hAnsi="宋体" w:eastAsia="宋体"/>
      <w:sz w:val="24"/>
      <w:szCs w:val="24"/>
    </w:rPr>
  </w:style>
  <w:style w:type="character" w:customStyle="1" w:styleId="11">
    <w:name w:val="列表段落 字符"/>
    <w:basedOn w:val="2"/>
    <w:link w:val="8"/>
    <w:qFormat/>
    <w:uiPriority w:val="34"/>
  </w:style>
  <w:style w:type="character" w:customStyle="1" w:styleId="12">
    <w:name w:val="MTDisplayEquation 字符"/>
    <w:basedOn w:val="11"/>
    <w:link w:val="10"/>
    <w:qFormat/>
    <w:uiPriority w:val="0"/>
    <w:rPr>
      <w:rFonts w:ascii="宋体" w:hAnsi="宋体" w:eastAsia="宋体"/>
      <w:sz w:val="24"/>
      <w:szCs w:val="24"/>
    </w:rPr>
  </w:style>
  <w:style w:type="character" w:customStyle="1" w:styleId="13">
    <w:name w:val="s1"/>
    <w:qFormat/>
    <w:uiPriority w:val="0"/>
  </w:style>
  <w:style w:type="paragraph" w:customStyle="1" w:styleId="14">
    <w:name w:val="p1"/>
    <w:qFormat/>
    <w:uiPriority w:val="0"/>
    <w:pPr>
      <w:shd w:val="clear" w:fill="7A251E"/>
      <w:spacing w:before="0" w:beforeAutospacing="0" w:after="0" w:afterAutospacing="0"/>
      <w:ind w:left="0" w:right="0"/>
      <w:jc w:val="left"/>
    </w:pPr>
    <w:rPr>
      <w:rFonts w:ascii="monaco" w:hAnsi="monaco" w:eastAsia="monaco" w:cs="monaco"/>
      <w:color w:val="CDBE97"/>
      <w:kern w:val="0"/>
      <w:sz w:val="36"/>
      <w:szCs w:val="36"/>
      <w:lang w:val="en-US" w:eastAsia="zh-CN" w:bidi="ar"/>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59</Pages>
  <Words>7374</Words>
  <Characters>42032</Characters>
  <Lines>350</Lines>
  <Paragraphs>98</Paragraphs>
  <TotalTime>86</TotalTime>
  <ScaleCrop>false</ScaleCrop>
  <LinksUpToDate>false</LinksUpToDate>
  <CharactersWithSpaces>49308</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2022-05-21T01:01:00Z</dcterms:created>
  <dc:creator>尚 进</dc:creator>
  <cp:lastModifiedBy>yidan</cp:lastModifiedBy>
  <dcterms:modified xsi:type="dcterms:W3CDTF">2022-11-08T16:13:00Z</dcterms:modified>
  <cp:revision>954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1033-4.6.1.7467</vt:lpwstr>
  </property>
  <property fmtid="{D5CDD505-2E9C-101B-9397-08002B2CF9AE}" pid="4" name="ICV">
    <vt:lpwstr>76957A9688B933E2C6F7696337F75E9E</vt:lpwstr>
  </property>
</Properties>
</file>